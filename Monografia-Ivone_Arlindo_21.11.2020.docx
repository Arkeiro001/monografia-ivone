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CF146" w14:textId="77777777" w:rsidR="00D15A3C" w:rsidRDefault="002A523F">
      <w:pPr>
        <w:pBdr>
          <w:top w:val="nil"/>
          <w:left w:val="nil"/>
          <w:bottom w:val="nil"/>
          <w:right w:val="nil"/>
          <w:between w:val="nil"/>
        </w:pBdr>
        <w:spacing w:line="360" w:lineRule="auto"/>
        <w:jc w:val="center"/>
        <w:rPr>
          <w:color w:val="000000"/>
        </w:rPr>
      </w:pPr>
      <w:r>
        <w:rPr>
          <w:color w:val="000000"/>
        </w:rPr>
        <w:t>Ministério das Relações Exteriores</w:t>
      </w:r>
    </w:p>
    <w:p w14:paraId="24A0F428" w14:textId="77777777" w:rsidR="00D15A3C" w:rsidRDefault="002A523F">
      <w:pPr>
        <w:pBdr>
          <w:top w:val="nil"/>
          <w:left w:val="nil"/>
          <w:bottom w:val="nil"/>
          <w:right w:val="nil"/>
          <w:between w:val="nil"/>
        </w:pBdr>
        <w:spacing w:line="360" w:lineRule="auto"/>
        <w:jc w:val="center"/>
        <w:rPr>
          <w:color w:val="000000"/>
        </w:rPr>
      </w:pPr>
      <w:r>
        <w:rPr>
          <w:color w:val="000000"/>
        </w:rPr>
        <w:t>Divisão de Treinamento e Aperfeiçoamento</w:t>
      </w:r>
    </w:p>
    <w:p w14:paraId="4DC37853" w14:textId="77777777" w:rsidR="00D15A3C" w:rsidRDefault="002A523F">
      <w:pPr>
        <w:pBdr>
          <w:top w:val="nil"/>
          <w:left w:val="nil"/>
          <w:bottom w:val="nil"/>
          <w:right w:val="nil"/>
          <w:between w:val="nil"/>
        </w:pBdr>
        <w:spacing w:line="360" w:lineRule="auto"/>
        <w:jc w:val="center"/>
        <w:rPr>
          <w:color w:val="000000"/>
        </w:rPr>
      </w:pPr>
      <w:r>
        <w:rPr>
          <w:color w:val="000000"/>
        </w:rPr>
        <w:t>Curso de Especialização de Oficiais de Chancelaria</w:t>
      </w:r>
    </w:p>
    <w:p w14:paraId="5EEBE12A" w14:textId="77777777" w:rsidR="00D15A3C" w:rsidRDefault="00D15A3C">
      <w:pPr>
        <w:pBdr>
          <w:top w:val="nil"/>
          <w:left w:val="nil"/>
          <w:bottom w:val="nil"/>
          <w:right w:val="nil"/>
          <w:between w:val="nil"/>
        </w:pBdr>
        <w:spacing w:line="360" w:lineRule="auto"/>
        <w:jc w:val="both"/>
      </w:pPr>
    </w:p>
    <w:p w14:paraId="1A2A005F" w14:textId="77777777" w:rsidR="00D15A3C" w:rsidRDefault="00D15A3C">
      <w:pPr>
        <w:pBdr>
          <w:top w:val="nil"/>
          <w:left w:val="nil"/>
          <w:bottom w:val="nil"/>
          <w:right w:val="nil"/>
          <w:between w:val="nil"/>
        </w:pBdr>
        <w:spacing w:line="360" w:lineRule="auto"/>
        <w:jc w:val="both"/>
      </w:pPr>
    </w:p>
    <w:p w14:paraId="585CF681" w14:textId="77777777" w:rsidR="00D15A3C" w:rsidRDefault="00D15A3C">
      <w:pPr>
        <w:pBdr>
          <w:top w:val="nil"/>
          <w:left w:val="nil"/>
          <w:bottom w:val="nil"/>
          <w:right w:val="nil"/>
          <w:between w:val="nil"/>
        </w:pBdr>
        <w:spacing w:line="360" w:lineRule="auto"/>
        <w:jc w:val="both"/>
        <w:rPr>
          <w:color w:val="000000"/>
        </w:rPr>
      </w:pPr>
    </w:p>
    <w:p w14:paraId="0169A356" w14:textId="77777777" w:rsidR="00D15A3C" w:rsidRDefault="00D15A3C">
      <w:pPr>
        <w:pBdr>
          <w:top w:val="nil"/>
          <w:left w:val="nil"/>
          <w:bottom w:val="nil"/>
          <w:right w:val="nil"/>
          <w:between w:val="nil"/>
        </w:pBdr>
        <w:spacing w:line="360" w:lineRule="auto"/>
        <w:jc w:val="both"/>
        <w:rPr>
          <w:color w:val="000000"/>
        </w:rPr>
      </w:pPr>
    </w:p>
    <w:p w14:paraId="4CABC001" w14:textId="77777777" w:rsidR="00D15A3C" w:rsidRDefault="00D15A3C">
      <w:pPr>
        <w:pBdr>
          <w:top w:val="nil"/>
          <w:left w:val="nil"/>
          <w:bottom w:val="nil"/>
          <w:right w:val="nil"/>
          <w:between w:val="nil"/>
        </w:pBdr>
        <w:spacing w:line="360" w:lineRule="auto"/>
        <w:jc w:val="both"/>
        <w:rPr>
          <w:color w:val="000000"/>
        </w:rPr>
      </w:pPr>
    </w:p>
    <w:p w14:paraId="73F1D52E" w14:textId="77777777" w:rsidR="00D15A3C" w:rsidRDefault="002A523F">
      <w:pPr>
        <w:pBdr>
          <w:top w:val="nil"/>
          <w:left w:val="nil"/>
          <w:bottom w:val="nil"/>
          <w:right w:val="nil"/>
          <w:between w:val="nil"/>
        </w:pBdr>
        <w:spacing w:line="360" w:lineRule="auto"/>
        <w:jc w:val="center"/>
        <w:rPr>
          <w:b/>
          <w:color w:val="000000"/>
        </w:rPr>
      </w:pPr>
      <w:r>
        <w:rPr>
          <w:b/>
        </w:rPr>
        <w:t xml:space="preserve">IVONE </w:t>
      </w:r>
      <w:del w:id="0" w:author="Arlindo Gomes Filho" w:date="2020-11-16T19:26:00Z">
        <w:r w:rsidDel="002A523F">
          <w:rPr>
            <w:b/>
          </w:rPr>
          <w:delText xml:space="preserve"> </w:delText>
        </w:r>
      </w:del>
      <w:r>
        <w:rPr>
          <w:b/>
        </w:rPr>
        <w:t>GOMES</w:t>
      </w:r>
    </w:p>
    <w:p w14:paraId="1F8C43D1" w14:textId="77777777" w:rsidR="00D15A3C" w:rsidRDefault="00D15A3C">
      <w:pPr>
        <w:pBdr>
          <w:top w:val="nil"/>
          <w:left w:val="nil"/>
          <w:bottom w:val="nil"/>
          <w:right w:val="nil"/>
          <w:between w:val="nil"/>
        </w:pBdr>
        <w:spacing w:line="360" w:lineRule="auto"/>
        <w:jc w:val="both"/>
        <w:rPr>
          <w:color w:val="000000"/>
        </w:rPr>
      </w:pPr>
    </w:p>
    <w:p w14:paraId="63127760" w14:textId="77777777" w:rsidR="00D15A3C" w:rsidRDefault="00D15A3C">
      <w:pPr>
        <w:pBdr>
          <w:top w:val="nil"/>
          <w:left w:val="nil"/>
          <w:bottom w:val="nil"/>
          <w:right w:val="nil"/>
          <w:between w:val="nil"/>
        </w:pBdr>
        <w:spacing w:line="360" w:lineRule="auto"/>
        <w:jc w:val="both"/>
        <w:rPr>
          <w:color w:val="000000"/>
        </w:rPr>
      </w:pPr>
    </w:p>
    <w:p w14:paraId="567A7E88" w14:textId="77777777" w:rsidR="00D15A3C" w:rsidRDefault="00D15A3C">
      <w:pPr>
        <w:pBdr>
          <w:top w:val="nil"/>
          <w:left w:val="nil"/>
          <w:bottom w:val="nil"/>
          <w:right w:val="nil"/>
          <w:between w:val="nil"/>
        </w:pBdr>
        <w:spacing w:line="360" w:lineRule="auto"/>
        <w:jc w:val="both"/>
        <w:rPr>
          <w:color w:val="000000"/>
        </w:rPr>
      </w:pPr>
    </w:p>
    <w:p w14:paraId="34550D62" w14:textId="77777777" w:rsidR="00D15A3C" w:rsidRDefault="00D15A3C">
      <w:pPr>
        <w:pBdr>
          <w:top w:val="nil"/>
          <w:left w:val="nil"/>
          <w:bottom w:val="nil"/>
          <w:right w:val="nil"/>
          <w:between w:val="nil"/>
        </w:pBdr>
        <w:spacing w:line="360" w:lineRule="auto"/>
        <w:jc w:val="both"/>
        <w:rPr>
          <w:color w:val="000000"/>
        </w:rPr>
      </w:pPr>
    </w:p>
    <w:p w14:paraId="3DEF4A9C" w14:textId="77777777" w:rsidR="00D15A3C" w:rsidRDefault="00D15A3C">
      <w:pPr>
        <w:pBdr>
          <w:top w:val="nil"/>
          <w:left w:val="nil"/>
          <w:bottom w:val="nil"/>
          <w:right w:val="nil"/>
          <w:between w:val="nil"/>
        </w:pBdr>
        <w:spacing w:line="360" w:lineRule="auto"/>
        <w:jc w:val="center"/>
        <w:rPr>
          <w:color w:val="000000"/>
        </w:rPr>
      </w:pPr>
    </w:p>
    <w:p w14:paraId="200E0CA1" w14:textId="77777777" w:rsidR="00D15A3C" w:rsidRDefault="002A523F">
      <w:pPr>
        <w:pBdr>
          <w:top w:val="nil"/>
          <w:left w:val="nil"/>
          <w:bottom w:val="nil"/>
          <w:right w:val="nil"/>
          <w:between w:val="nil"/>
        </w:pBdr>
        <w:spacing w:line="360" w:lineRule="auto"/>
        <w:jc w:val="center"/>
        <w:rPr>
          <w:b/>
          <w:color w:val="000000"/>
          <w:sz w:val="30"/>
          <w:szCs w:val="30"/>
        </w:rPr>
      </w:pPr>
      <w:r>
        <w:rPr>
          <w:b/>
          <w:color w:val="000000"/>
          <w:sz w:val="30"/>
          <w:szCs w:val="30"/>
        </w:rPr>
        <w:t>Capacitação contínua em idiomas no MRE:</w:t>
      </w:r>
    </w:p>
    <w:p w14:paraId="56073AAE" w14:textId="1800A3EB" w:rsidR="00D15A3C" w:rsidRDefault="002A523F">
      <w:pPr>
        <w:pBdr>
          <w:top w:val="nil"/>
          <w:left w:val="nil"/>
          <w:bottom w:val="nil"/>
          <w:right w:val="nil"/>
          <w:between w:val="nil"/>
        </w:pBdr>
        <w:spacing w:line="360" w:lineRule="auto"/>
        <w:jc w:val="center"/>
        <w:rPr>
          <w:b/>
          <w:color w:val="000000"/>
          <w:sz w:val="30"/>
          <w:szCs w:val="30"/>
        </w:rPr>
      </w:pPr>
      <w:del w:id="1" w:author="Arlindo Gomes Filho" w:date="2020-11-16T19:24:00Z">
        <w:r w:rsidDel="002A523F">
          <w:rPr>
            <w:b/>
            <w:color w:val="000000"/>
            <w:sz w:val="30"/>
            <w:szCs w:val="30"/>
          </w:rPr>
          <w:delText xml:space="preserve">quadro </w:delText>
        </w:r>
      </w:del>
      <w:ins w:id="2" w:author="Arlindo Gomes Filho" w:date="2020-11-16T19:24:00Z">
        <w:r>
          <w:rPr>
            <w:b/>
            <w:color w:val="000000"/>
            <w:sz w:val="30"/>
            <w:szCs w:val="30"/>
          </w:rPr>
          <w:t xml:space="preserve">cenário </w:t>
        </w:r>
      </w:ins>
      <w:r>
        <w:rPr>
          <w:b/>
          <w:color w:val="000000"/>
          <w:sz w:val="30"/>
          <w:szCs w:val="30"/>
        </w:rPr>
        <w:t>atual e novas propostas</w:t>
      </w:r>
    </w:p>
    <w:p w14:paraId="6E62F5E8" w14:textId="77777777" w:rsidR="00D15A3C" w:rsidRDefault="00D15A3C">
      <w:pPr>
        <w:pBdr>
          <w:top w:val="nil"/>
          <w:left w:val="nil"/>
          <w:bottom w:val="nil"/>
          <w:right w:val="nil"/>
          <w:between w:val="nil"/>
        </w:pBdr>
        <w:spacing w:line="360" w:lineRule="auto"/>
        <w:jc w:val="center"/>
        <w:rPr>
          <w:color w:val="000000"/>
        </w:rPr>
      </w:pPr>
    </w:p>
    <w:p w14:paraId="6580B72C" w14:textId="77777777" w:rsidR="00D15A3C" w:rsidRDefault="00D15A3C">
      <w:pPr>
        <w:pBdr>
          <w:top w:val="nil"/>
          <w:left w:val="nil"/>
          <w:bottom w:val="nil"/>
          <w:right w:val="nil"/>
          <w:between w:val="nil"/>
        </w:pBdr>
        <w:spacing w:line="360" w:lineRule="auto"/>
        <w:jc w:val="center"/>
        <w:rPr>
          <w:color w:val="000000"/>
        </w:rPr>
      </w:pPr>
    </w:p>
    <w:p w14:paraId="15FFF06C" w14:textId="77777777" w:rsidR="00D15A3C" w:rsidRDefault="00D15A3C">
      <w:pPr>
        <w:pBdr>
          <w:top w:val="nil"/>
          <w:left w:val="nil"/>
          <w:bottom w:val="nil"/>
          <w:right w:val="nil"/>
          <w:between w:val="nil"/>
        </w:pBdr>
        <w:spacing w:line="360" w:lineRule="auto"/>
        <w:rPr>
          <w:color w:val="000000"/>
        </w:rPr>
      </w:pPr>
    </w:p>
    <w:p w14:paraId="16B7261F" w14:textId="77777777" w:rsidR="00D15A3C" w:rsidRDefault="00D15A3C">
      <w:pPr>
        <w:pBdr>
          <w:top w:val="nil"/>
          <w:left w:val="nil"/>
          <w:bottom w:val="nil"/>
          <w:right w:val="nil"/>
          <w:between w:val="nil"/>
        </w:pBdr>
        <w:spacing w:line="360" w:lineRule="auto"/>
        <w:jc w:val="center"/>
        <w:rPr>
          <w:color w:val="000000"/>
        </w:rPr>
      </w:pPr>
    </w:p>
    <w:p w14:paraId="0B3E204C" w14:textId="77777777" w:rsidR="00D15A3C" w:rsidRDefault="00D15A3C">
      <w:pPr>
        <w:pBdr>
          <w:top w:val="nil"/>
          <w:left w:val="nil"/>
          <w:bottom w:val="nil"/>
          <w:right w:val="nil"/>
          <w:between w:val="nil"/>
        </w:pBdr>
        <w:spacing w:line="360" w:lineRule="auto"/>
        <w:jc w:val="center"/>
        <w:rPr>
          <w:color w:val="000000"/>
        </w:rPr>
      </w:pPr>
    </w:p>
    <w:p w14:paraId="6969BD74" w14:textId="77777777" w:rsidR="00D15A3C" w:rsidRDefault="00D15A3C">
      <w:pPr>
        <w:pBdr>
          <w:top w:val="nil"/>
          <w:left w:val="nil"/>
          <w:bottom w:val="nil"/>
          <w:right w:val="nil"/>
          <w:between w:val="nil"/>
        </w:pBdr>
        <w:spacing w:line="360" w:lineRule="auto"/>
        <w:jc w:val="center"/>
        <w:rPr>
          <w:color w:val="000000"/>
        </w:rPr>
      </w:pPr>
    </w:p>
    <w:p w14:paraId="1895EDAD" w14:textId="77777777" w:rsidR="00D15A3C" w:rsidRDefault="00D15A3C">
      <w:pPr>
        <w:pBdr>
          <w:top w:val="nil"/>
          <w:left w:val="nil"/>
          <w:bottom w:val="nil"/>
          <w:right w:val="nil"/>
          <w:between w:val="nil"/>
        </w:pBdr>
        <w:spacing w:line="360" w:lineRule="auto"/>
        <w:jc w:val="center"/>
        <w:rPr>
          <w:color w:val="000000"/>
        </w:rPr>
      </w:pPr>
    </w:p>
    <w:p w14:paraId="4ACBB3DA" w14:textId="77777777" w:rsidR="00D15A3C" w:rsidRDefault="00D15A3C">
      <w:pPr>
        <w:pBdr>
          <w:top w:val="nil"/>
          <w:left w:val="nil"/>
          <w:bottom w:val="nil"/>
          <w:right w:val="nil"/>
          <w:between w:val="nil"/>
        </w:pBdr>
        <w:spacing w:line="360" w:lineRule="auto"/>
        <w:rPr>
          <w:color w:val="000000"/>
        </w:rPr>
      </w:pPr>
    </w:p>
    <w:p w14:paraId="03BFA045" w14:textId="77777777" w:rsidR="00D15A3C" w:rsidRDefault="00D15A3C">
      <w:pPr>
        <w:pBdr>
          <w:top w:val="nil"/>
          <w:left w:val="nil"/>
          <w:bottom w:val="nil"/>
          <w:right w:val="nil"/>
          <w:between w:val="nil"/>
        </w:pBdr>
        <w:spacing w:line="360" w:lineRule="auto"/>
      </w:pPr>
    </w:p>
    <w:p w14:paraId="69742405" w14:textId="77777777" w:rsidR="00D15A3C" w:rsidRDefault="002A523F">
      <w:pPr>
        <w:pBdr>
          <w:top w:val="nil"/>
          <w:left w:val="nil"/>
          <w:bottom w:val="nil"/>
          <w:right w:val="nil"/>
          <w:between w:val="nil"/>
        </w:pBdr>
        <w:spacing w:line="360" w:lineRule="auto"/>
        <w:jc w:val="center"/>
        <w:rPr>
          <w:b/>
          <w:color w:val="000000"/>
        </w:rPr>
      </w:pPr>
      <w:r>
        <w:rPr>
          <w:b/>
        </w:rPr>
        <w:t xml:space="preserve"> </w:t>
      </w:r>
      <w:r>
        <w:rPr>
          <w:b/>
          <w:color w:val="000000"/>
        </w:rPr>
        <w:t>S</w:t>
      </w:r>
      <w:r>
        <w:rPr>
          <w:b/>
        </w:rPr>
        <w:t>YDNEY - AUSTRALIA</w:t>
      </w:r>
    </w:p>
    <w:p w14:paraId="2796D36C" w14:textId="77777777" w:rsidR="00D15A3C" w:rsidRDefault="002A523F">
      <w:pPr>
        <w:pBdr>
          <w:top w:val="nil"/>
          <w:left w:val="nil"/>
          <w:bottom w:val="nil"/>
          <w:right w:val="nil"/>
          <w:between w:val="nil"/>
        </w:pBdr>
        <w:spacing w:line="360" w:lineRule="auto"/>
        <w:jc w:val="center"/>
        <w:rPr>
          <w:b/>
          <w:color w:val="000000"/>
        </w:rPr>
      </w:pPr>
      <w:r>
        <w:rPr>
          <w:b/>
          <w:color w:val="000000"/>
        </w:rPr>
        <w:t>202</w:t>
      </w:r>
      <w:r>
        <w:rPr>
          <w:b/>
        </w:rPr>
        <w:t>1</w:t>
      </w:r>
    </w:p>
    <w:p w14:paraId="60399685" w14:textId="77777777" w:rsidR="00D15A3C" w:rsidRDefault="00D15A3C">
      <w:pPr>
        <w:pBdr>
          <w:top w:val="nil"/>
          <w:left w:val="nil"/>
          <w:bottom w:val="nil"/>
          <w:right w:val="nil"/>
          <w:between w:val="nil"/>
        </w:pBdr>
        <w:spacing w:line="360" w:lineRule="auto"/>
        <w:jc w:val="center"/>
      </w:pPr>
    </w:p>
    <w:p w14:paraId="1C5066AD" w14:textId="77777777" w:rsidR="00D15A3C" w:rsidRDefault="00D15A3C">
      <w:pPr>
        <w:pBdr>
          <w:top w:val="nil"/>
          <w:left w:val="nil"/>
          <w:bottom w:val="nil"/>
          <w:right w:val="nil"/>
          <w:between w:val="nil"/>
        </w:pBdr>
        <w:spacing w:line="360" w:lineRule="auto"/>
        <w:jc w:val="center"/>
      </w:pPr>
    </w:p>
    <w:p w14:paraId="537FC613" w14:textId="77777777" w:rsidR="00D15A3C" w:rsidRDefault="00D15A3C">
      <w:pPr>
        <w:pBdr>
          <w:top w:val="nil"/>
          <w:left w:val="nil"/>
          <w:bottom w:val="nil"/>
          <w:right w:val="nil"/>
          <w:between w:val="nil"/>
        </w:pBdr>
        <w:spacing w:line="360" w:lineRule="auto"/>
        <w:jc w:val="center"/>
      </w:pPr>
    </w:p>
    <w:p w14:paraId="67DEAED3" w14:textId="77777777" w:rsidR="00D15A3C" w:rsidRDefault="00D15A3C">
      <w:pPr>
        <w:pBdr>
          <w:top w:val="nil"/>
          <w:left w:val="nil"/>
          <w:bottom w:val="nil"/>
          <w:right w:val="nil"/>
          <w:between w:val="nil"/>
        </w:pBdr>
        <w:spacing w:line="360" w:lineRule="auto"/>
        <w:jc w:val="center"/>
      </w:pPr>
    </w:p>
    <w:p w14:paraId="64E5D261" w14:textId="77777777" w:rsidR="00D15A3C" w:rsidRDefault="00D15A3C">
      <w:pPr>
        <w:pBdr>
          <w:top w:val="nil"/>
          <w:left w:val="nil"/>
          <w:bottom w:val="nil"/>
          <w:right w:val="nil"/>
          <w:between w:val="nil"/>
        </w:pBdr>
        <w:spacing w:line="360" w:lineRule="auto"/>
      </w:pPr>
    </w:p>
    <w:p w14:paraId="5FC4CB7F" w14:textId="77777777" w:rsidR="00D15A3C" w:rsidRDefault="00D15A3C">
      <w:pPr>
        <w:pBdr>
          <w:top w:val="nil"/>
          <w:left w:val="nil"/>
          <w:bottom w:val="nil"/>
          <w:right w:val="nil"/>
          <w:between w:val="nil"/>
        </w:pBdr>
        <w:spacing w:line="360" w:lineRule="auto"/>
        <w:jc w:val="center"/>
      </w:pPr>
    </w:p>
    <w:p w14:paraId="1BBFB56F" w14:textId="77777777" w:rsidR="00D15A3C" w:rsidRDefault="00D15A3C">
      <w:pPr>
        <w:pBdr>
          <w:top w:val="nil"/>
          <w:left w:val="nil"/>
          <w:bottom w:val="nil"/>
          <w:right w:val="nil"/>
          <w:between w:val="nil"/>
        </w:pBdr>
        <w:spacing w:line="360" w:lineRule="auto"/>
        <w:jc w:val="center"/>
      </w:pPr>
    </w:p>
    <w:p w14:paraId="24A02530" w14:textId="77777777" w:rsidR="00D15A3C" w:rsidRDefault="00D15A3C">
      <w:pPr>
        <w:pBdr>
          <w:top w:val="nil"/>
          <w:left w:val="nil"/>
          <w:bottom w:val="nil"/>
          <w:right w:val="nil"/>
          <w:between w:val="nil"/>
        </w:pBdr>
        <w:spacing w:line="360" w:lineRule="auto"/>
      </w:pPr>
    </w:p>
    <w:p w14:paraId="2EBF6F51" w14:textId="77777777" w:rsidR="00D15A3C" w:rsidRDefault="00D15A3C">
      <w:pPr>
        <w:pBdr>
          <w:top w:val="nil"/>
          <w:left w:val="nil"/>
          <w:bottom w:val="nil"/>
          <w:right w:val="nil"/>
          <w:between w:val="nil"/>
        </w:pBdr>
        <w:spacing w:line="360" w:lineRule="auto"/>
        <w:jc w:val="center"/>
      </w:pPr>
    </w:p>
    <w:p w14:paraId="011E37D8" w14:textId="77777777" w:rsidR="00D15A3C" w:rsidRDefault="002A523F">
      <w:pPr>
        <w:pBdr>
          <w:top w:val="nil"/>
          <w:left w:val="nil"/>
          <w:bottom w:val="nil"/>
          <w:right w:val="nil"/>
          <w:between w:val="nil"/>
        </w:pBdr>
        <w:spacing w:line="360" w:lineRule="auto"/>
        <w:jc w:val="center"/>
        <w:rPr>
          <w:b/>
        </w:rPr>
      </w:pPr>
      <w:r>
        <w:rPr>
          <w:b/>
        </w:rPr>
        <w:t>IVONE GOMES</w:t>
      </w:r>
    </w:p>
    <w:p w14:paraId="7F50FC88" w14:textId="77777777" w:rsidR="00D15A3C" w:rsidRDefault="00D15A3C">
      <w:pPr>
        <w:pBdr>
          <w:top w:val="nil"/>
          <w:left w:val="nil"/>
          <w:bottom w:val="nil"/>
          <w:right w:val="nil"/>
          <w:between w:val="nil"/>
        </w:pBdr>
        <w:spacing w:line="360" w:lineRule="auto"/>
        <w:jc w:val="center"/>
        <w:rPr>
          <w:b/>
        </w:rPr>
      </w:pPr>
    </w:p>
    <w:p w14:paraId="60F4EDE8" w14:textId="77777777" w:rsidR="00D15A3C" w:rsidRDefault="00D15A3C">
      <w:pPr>
        <w:pBdr>
          <w:top w:val="nil"/>
          <w:left w:val="nil"/>
          <w:bottom w:val="nil"/>
          <w:right w:val="nil"/>
          <w:between w:val="nil"/>
        </w:pBdr>
        <w:spacing w:line="360" w:lineRule="auto"/>
        <w:jc w:val="center"/>
      </w:pPr>
    </w:p>
    <w:p w14:paraId="2F57D671" w14:textId="77777777" w:rsidR="00D15A3C" w:rsidRDefault="00D15A3C">
      <w:pPr>
        <w:pBdr>
          <w:top w:val="nil"/>
          <w:left w:val="nil"/>
          <w:bottom w:val="nil"/>
          <w:right w:val="nil"/>
          <w:between w:val="nil"/>
        </w:pBdr>
        <w:spacing w:line="360" w:lineRule="auto"/>
        <w:jc w:val="center"/>
      </w:pPr>
    </w:p>
    <w:p w14:paraId="57CA7BE0" w14:textId="77777777" w:rsidR="00D15A3C" w:rsidRDefault="00D15A3C">
      <w:pPr>
        <w:pBdr>
          <w:top w:val="nil"/>
          <w:left w:val="nil"/>
          <w:bottom w:val="nil"/>
          <w:right w:val="nil"/>
          <w:between w:val="nil"/>
        </w:pBdr>
        <w:spacing w:line="360" w:lineRule="auto"/>
        <w:jc w:val="center"/>
      </w:pPr>
    </w:p>
    <w:p w14:paraId="0DFF1D84" w14:textId="77777777" w:rsidR="00D15A3C" w:rsidRDefault="00D15A3C">
      <w:pPr>
        <w:pBdr>
          <w:top w:val="nil"/>
          <w:left w:val="nil"/>
          <w:bottom w:val="nil"/>
          <w:right w:val="nil"/>
          <w:between w:val="nil"/>
        </w:pBdr>
        <w:spacing w:line="360" w:lineRule="auto"/>
        <w:jc w:val="center"/>
      </w:pPr>
    </w:p>
    <w:p w14:paraId="0F1BFBF7" w14:textId="77777777" w:rsidR="00D15A3C" w:rsidRDefault="002A523F">
      <w:pPr>
        <w:spacing w:line="360" w:lineRule="auto"/>
        <w:jc w:val="center"/>
        <w:rPr>
          <w:b/>
          <w:sz w:val="30"/>
          <w:szCs w:val="30"/>
        </w:rPr>
      </w:pPr>
      <w:r>
        <w:rPr>
          <w:b/>
          <w:sz w:val="30"/>
          <w:szCs w:val="30"/>
        </w:rPr>
        <w:t>Capacitação contínua em idiomas no MRE:</w:t>
      </w:r>
    </w:p>
    <w:p w14:paraId="3F9DF03F" w14:textId="2C3A4E8A" w:rsidR="00D15A3C" w:rsidRDefault="002A523F">
      <w:pPr>
        <w:spacing w:line="360" w:lineRule="auto"/>
        <w:jc w:val="center"/>
        <w:rPr>
          <w:b/>
          <w:sz w:val="30"/>
          <w:szCs w:val="30"/>
        </w:rPr>
      </w:pPr>
      <w:del w:id="3" w:author="Arlindo Gomes Filho" w:date="2020-11-16T19:26:00Z">
        <w:r w:rsidDel="002A523F">
          <w:rPr>
            <w:b/>
            <w:sz w:val="30"/>
            <w:szCs w:val="30"/>
          </w:rPr>
          <w:delText xml:space="preserve">quadro </w:delText>
        </w:r>
      </w:del>
      <w:ins w:id="4" w:author="Arlindo Gomes Filho" w:date="2020-11-16T19:26:00Z">
        <w:r>
          <w:rPr>
            <w:b/>
            <w:sz w:val="30"/>
            <w:szCs w:val="30"/>
          </w:rPr>
          <w:t xml:space="preserve">cenário </w:t>
        </w:r>
      </w:ins>
      <w:r>
        <w:rPr>
          <w:b/>
          <w:sz w:val="30"/>
          <w:szCs w:val="30"/>
        </w:rPr>
        <w:t>atual e novas propostas.</w:t>
      </w:r>
    </w:p>
    <w:p w14:paraId="29167F99" w14:textId="77777777" w:rsidR="00D15A3C" w:rsidRDefault="00D15A3C">
      <w:pPr>
        <w:spacing w:line="360" w:lineRule="auto"/>
        <w:jc w:val="center"/>
      </w:pPr>
    </w:p>
    <w:p w14:paraId="5F29DAD6" w14:textId="77777777" w:rsidR="00D15A3C" w:rsidRDefault="00D15A3C">
      <w:pPr>
        <w:spacing w:line="360" w:lineRule="auto"/>
        <w:jc w:val="center"/>
      </w:pPr>
    </w:p>
    <w:p w14:paraId="63BD1DCE" w14:textId="77777777" w:rsidR="00D15A3C" w:rsidRDefault="00D15A3C">
      <w:pPr>
        <w:spacing w:line="360" w:lineRule="auto"/>
        <w:jc w:val="center"/>
      </w:pPr>
    </w:p>
    <w:p w14:paraId="692D4E69" w14:textId="77777777" w:rsidR="00D15A3C" w:rsidRDefault="00D15A3C">
      <w:pPr>
        <w:spacing w:line="360" w:lineRule="auto"/>
        <w:jc w:val="center"/>
      </w:pPr>
    </w:p>
    <w:p w14:paraId="0A26058A" w14:textId="77777777" w:rsidR="00D15A3C" w:rsidRDefault="00D15A3C">
      <w:pPr>
        <w:spacing w:line="360" w:lineRule="auto"/>
        <w:jc w:val="center"/>
      </w:pPr>
    </w:p>
    <w:p w14:paraId="6FAF281E" w14:textId="77777777" w:rsidR="00D15A3C" w:rsidRDefault="00D15A3C">
      <w:pPr>
        <w:spacing w:line="360" w:lineRule="auto"/>
      </w:pPr>
    </w:p>
    <w:p w14:paraId="2DA2EE73" w14:textId="77777777" w:rsidR="00D15A3C" w:rsidRDefault="00D15A3C">
      <w:pPr>
        <w:spacing w:line="360" w:lineRule="auto"/>
        <w:jc w:val="center"/>
      </w:pPr>
    </w:p>
    <w:p w14:paraId="5EA28CD0" w14:textId="77777777" w:rsidR="00D15A3C" w:rsidRDefault="00D15A3C">
      <w:pPr>
        <w:spacing w:line="360" w:lineRule="auto"/>
        <w:jc w:val="center"/>
      </w:pPr>
    </w:p>
    <w:p w14:paraId="1D00FC01" w14:textId="77777777" w:rsidR="00D15A3C" w:rsidRDefault="00D15A3C">
      <w:pPr>
        <w:spacing w:line="360" w:lineRule="auto"/>
        <w:jc w:val="center"/>
      </w:pPr>
    </w:p>
    <w:p w14:paraId="49D0702E" w14:textId="77777777" w:rsidR="00D15A3C" w:rsidRDefault="00D15A3C">
      <w:pPr>
        <w:spacing w:line="360" w:lineRule="auto"/>
        <w:jc w:val="center"/>
      </w:pPr>
    </w:p>
    <w:p w14:paraId="5C6C68EE" w14:textId="77777777" w:rsidR="00D15A3C" w:rsidRDefault="00D15A3C">
      <w:pPr>
        <w:spacing w:line="360" w:lineRule="auto"/>
      </w:pPr>
    </w:p>
    <w:p w14:paraId="46025298" w14:textId="77777777" w:rsidR="00D15A3C" w:rsidRDefault="002A523F">
      <w:pPr>
        <w:spacing w:line="360" w:lineRule="auto"/>
        <w:ind w:left="2880"/>
      </w:pPr>
      <w:r>
        <w:t>Monografia apresentada à Banca Examinadora do XX Curso de Especialização de Oficiais de Chancelaria</w:t>
      </w:r>
      <w:del w:id="5" w:author="Arlindo Gomes Filho" w:date="2020-11-16T19:26:00Z">
        <w:r w:rsidDel="002A523F">
          <w:delText xml:space="preserve"> </w:delText>
        </w:r>
      </w:del>
      <w:r>
        <w:t xml:space="preserve"> – CEOC,</w:t>
      </w:r>
      <w:del w:id="6" w:author="Arlindo Gomes Filho" w:date="2020-11-16T19:26:00Z">
        <w:r w:rsidDel="002A523F">
          <w:delText xml:space="preserve"> </w:delText>
        </w:r>
      </w:del>
      <w:r>
        <w:t xml:space="preserve"> promovido pelo Ministério das Relações Exteriores.</w:t>
      </w:r>
    </w:p>
    <w:p w14:paraId="62276CC8" w14:textId="77777777" w:rsidR="00D15A3C" w:rsidRDefault="00D15A3C">
      <w:pPr>
        <w:pBdr>
          <w:top w:val="nil"/>
          <w:left w:val="nil"/>
          <w:bottom w:val="nil"/>
          <w:right w:val="nil"/>
          <w:between w:val="nil"/>
        </w:pBdr>
        <w:spacing w:line="360" w:lineRule="auto"/>
      </w:pPr>
    </w:p>
    <w:p w14:paraId="1D850D26" w14:textId="77777777" w:rsidR="00D15A3C" w:rsidRDefault="00D15A3C">
      <w:pPr>
        <w:pBdr>
          <w:top w:val="nil"/>
          <w:left w:val="nil"/>
          <w:bottom w:val="nil"/>
          <w:right w:val="nil"/>
          <w:between w:val="nil"/>
        </w:pBdr>
        <w:spacing w:line="360" w:lineRule="auto"/>
        <w:jc w:val="center"/>
      </w:pPr>
    </w:p>
    <w:p w14:paraId="14563224" w14:textId="77777777" w:rsidR="00D15A3C" w:rsidRDefault="00D15A3C">
      <w:pPr>
        <w:pBdr>
          <w:top w:val="nil"/>
          <w:left w:val="nil"/>
          <w:bottom w:val="nil"/>
          <w:right w:val="nil"/>
          <w:between w:val="nil"/>
        </w:pBdr>
        <w:spacing w:line="360" w:lineRule="auto"/>
        <w:jc w:val="both"/>
        <w:rPr>
          <w:color w:val="000000"/>
        </w:rPr>
      </w:pPr>
    </w:p>
    <w:p w14:paraId="49CE3F8E" w14:textId="77777777" w:rsidR="00D15A3C" w:rsidRDefault="00D15A3C">
      <w:pPr>
        <w:pBdr>
          <w:top w:val="nil"/>
          <w:left w:val="nil"/>
          <w:bottom w:val="nil"/>
          <w:right w:val="nil"/>
          <w:between w:val="nil"/>
        </w:pBdr>
        <w:spacing w:line="360" w:lineRule="auto"/>
        <w:jc w:val="both"/>
        <w:rPr>
          <w:color w:val="000000"/>
        </w:rPr>
      </w:pPr>
    </w:p>
    <w:p w14:paraId="0869186F" w14:textId="53E3D893" w:rsidR="002A523F" w:rsidRDefault="002A523F">
      <w:pPr>
        <w:rPr>
          <w:ins w:id="7" w:author="Arlindo Gomes Filho" w:date="2020-11-16T19:27:00Z"/>
          <w:color w:val="000000"/>
        </w:rPr>
      </w:pPr>
      <w:ins w:id="8" w:author="Arlindo Gomes Filho" w:date="2020-11-16T19:27:00Z">
        <w:r>
          <w:rPr>
            <w:color w:val="000000"/>
          </w:rPr>
          <w:br w:type="page"/>
        </w:r>
      </w:ins>
    </w:p>
    <w:p w14:paraId="66F87470" w14:textId="6497E240" w:rsidR="00D15A3C" w:rsidRDefault="00D15A3C">
      <w:pPr>
        <w:pBdr>
          <w:top w:val="nil"/>
          <w:left w:val="nil"/>
          <w:bottom w:val="nil"/>
          <w:right w:val="nil"/>
          <w:between w:val="nil"/>
        </w:pBdr>
        <w:spacing w:line="360" w:lineRule="auto"/>
        <w:jc w:val="both"/>
        <w:rPr>
          <w:ins w:id="9" w:author="Arlindo Gomes Filho" w:date="2020-11-16T19:27:00Z"/>
          <w:color w:val="000000"/>
        </w:rPr>
      </w:pPr>
    </w:p>
    <w:p w14:paraId="31CF8ADE" w14:textId="020F236B" w:rsidR="002A523F" w:rsidRDefault="002A523F">
      <w:pPr>
        <w:pBdr>
          <w:top w:val="nil"/>
          <w:left w:val="nil"/>
          <w:bottom w:val="nil"/>
          <w:right w:val="nil"/>
          <w:between w:val="nil"/>
        </w:pBdr>
        <w:spacing w:line="360" w:lineRule="auto"/>
        <w:jc w:val="both"/>
        <w:rPr>
          <w:ins w:id="10" w:author="Arlindo Gomes Filho" w:date="2020-11-16T19:27:00Z"/>
          <w:color w:val="000000"/>
        </w:rPr>
      </w:pPr>
    </w:p>
    <w:p w14:paraId="19CE7F43" w14:textId="21F4FA72" w:rsidR="002A523F" w:rsidRDefault="002A523F">
      <w:pPr>
        <w:pBdr>
          <w:top w:val="nil"/>
          <w:left w:val="nil"/>
          <w:bottom w:val="nil"/>
          <w:right w:val="nil"/>
          <w:between w:val="nil"/>
        </w:pBdr>
        <w:spacing w:line="360" w:lineRule="auto"/>
        <w:jc w:val="both"/>
        <w:rPr>
          <w:ins w:id="11" w:author="Arlindo Gomes Filho" w:date="2020-11-16T19:27:00Z"/>
          <w:color w:val="000000"/>
        </w:rPr>
      </w:pPr>
    </w:p>
    <w:p w14:paraId="4E38AE5F" w14:textId="6F864CDF" w:rsidR="002A523F" w:rsidRDefault="002A523F">
      <w:pPr>
        <w:pBdr>
          <w:top w:val="nil"/>
          <w:left w:val="nil"/>
          <w:bottom w:val="nil"/>
          <w:right w:val="nil"/>
          <w:between w:val="nil"/>
        </w:pBdr>
        <w:spacing w:line="360" w:lineRule="auto"/>
        <w:jc w:val="both"/>
        <w:rPr>
          <w:ins w:id="12" w:author="Arlindo Gomes Filho" w:date="2020-11-16T19:27:00Z"/>
          <w:color w:val="000000"/>
        </w:rPr>
      </w:pPr>
    </w:p>
    <w:p w14:paraId="0E400977" w14:textId="77777777" w:rsidR="002A523F" w:rsidRDefault="002A523F">
      <w:pPr>
        <w:pBdr>
          <w:top w:val="nil"/>
          <w:left w:val="nil"/>
          <w:bottom w:val="nil"/>
          <w:right w:val="nil"/>
          <w:between w:val="nil"/>
        </w:pBdr>
        <w:spacing w:line="360" w:lineRule="auto"/>
        <w:jc w:val="both"/>
        <w:rPr>
          <w:color w:val="000000"/>
        </w:rPr>
      </w:pPr>
    </w:p>
    <w:p w14:paraId="42DB18BD" w14:textId="77777777" w:rsidR="00D15A3C" w:rsidRDefault="00D15A3C">
      <w:pPr>
        <w:pBdr>
          <w:top w:val="nil"/>
          <w:left w:val="nil"/>
          <w:bottom w:val="nil"/>
          <w:right w:val="nil"/>
          <w:between w:val="nil"/>
        </w:pBdr>
        <w:spacing w:line="360" w:lineRule="auto"/>
        <w:jc w:val="both"/>
        <w:rPr>
          <w:color w:val="000000"/>
        </w:rPr>
      </w:pPr>
    </w:p>
    <w:p w14:paraId="6A50F043" w14:textId="77777777" w:rsidR="00D15A3C" w:rsidRDefault="002A523F">
      <w:pPr>
        <w:pBdr>
          <w:top w:val="nil"/>
          <w:left w:val="nil"/>
          <w:bottom w:val="nil"/>
          <w:right w:val="nil"/>
          <w:between w:val="nil"/>
        </w:pBdr>
        <w:spacing w:line="360" w:lineRule="auto"/>
        <w:jc w:val="center"/>
        <w:rPr>
          <w:b/>
          <w:color w:val="000000"/>
        </w:rPr>
      </w:pPr>
      <w:r>
        <w:rPr>
          <w:b/>
          <w:color w:val="000000"/>
        </w:rPr>
        <w:t>AGRADECIMENTOS</w:t>
      </w:r>
    </w:p>
    <w:p w14:paraId="3E1E1FDE" w14:textId="77777777" w:rsidR="00D15A3C" w:rsidRDefault="00D15A3C">
      <w:pPr>
        <w:pBdr>
          <w:top w:val="nil"/>
          <w:left w:val="nil"/>
          <w:bottom w:val="nil"/>
          <w:right w:val="nil"/>
          <w:between w:val="nil"/>
        </w:pBdr>
        <w:spacing w:line="360" w:lineRule="auto"/>
        <w:jc w:val="both"/>
        <w:rPr>
          <w:b/>
          <w:color w:val="000000"/>
        </w:rPr>
      </w:pPr>
    </w:p>
    <w:p w14:paraId="24B96636" w14:textId="77777777" w:rsidR="00D15A3C" w:rsidRDefault="00D15A3C">
      <w:pPr>
        <w:pBdr>
          <w:top w:val="nil"/>
          <w:left w:val="nil"/>
          <w:bottom w:val="nil"/>
          <w:right w:val="nil"/>
          <w:between w:val="nil"/>
        </w:pBdr>
        <w:spacing w:line="360" w:lineRule="auto"/>
        <w:jc w:val="both"/>
        <w:rPr>
          <w:b/>
          <w:color w:val="000000"/>
        </w:rPr>
      </w:pPr>
    </w:p>
    <w:p w14:paraId="7792E1EE" w14:textId="77777777" w:rsidR="00D15A3C" w:rsidRDefault="00D15A3C">
      <w:pPr>
        <w:pBdr>
          <w:top w:val="nil"/>
          <w:left w:val="nil"/>
          <w:bottom w:val="nil"/>
          <w:right w:val="nil"/>
          <w:between w:val="nil"/>
        </w:pBdr>
        <w:spacing w:line="360" w:lineRule="auto"/>
        <w:jc w:val="both"/>
        <w:rPr>
          <w:b/>
          <w:color w:val="000000"/>
        </w:rPr>
      </w:pPr>
    </w:p>
    <w:p w14:paraId="58F27021" w14:textId="77777777" w:rsidR="00D15A3C" w:rsidRDefault="00D15A3C">
      <w:pPr>
        <w:pBdr>
          <w:top w:val="nil"/>
          <w:left w:val="nil"/>
          <w:bottom w:val="nil"/>
          <w:right w:val="nil"/>
          <w:between w:val="nil"/>
        </w:pBdr>
        <w:spacing w:line="360" w:lineRule="auto"/>
        <w:jc w:val="both"/>
        <w:rPr>
          <w:b/>
          <w:color w:val="000000"/>
        </w:rPr>
      </w:pPr>
    </w:p>
    <w:p w14:paraId="67C487D0" w14:textId="77777777" w:rsidR="00D15A3C" w:rsidRDefault="002A523F">
      <w:pPr>
        <w:pBdr>
          <w:top w:val="nil"/>
          <w:left w:val="nil"/>
          <w:bottom w:val="nil"/>
          <w:right w:val="nil"/>
          <w:between w:val="nil"/>
        </w:pBdr>
        <w:spacing w:line="360" w:lineRule="auto"/>
        <w:jc w:val="both"/>
        <w:rPr>
          <w:i/>
          <w:color w:val="000000"/>
        </w:rPr>
      </w:pPr>
      <w:r>
        <w:rPr>
          <w:b/>
          <w:i/>
          <w:color w:val="000000"/>
        </w:rPr>
        <w:tab/>
      </w:r>
      <w:r>
        <w:rPr>
          <w:i/>
          <w:color w:val="000000"/>
        </w:rPr>
        <w:t>Agradeço a todos que, direta ou indiretamente, me apoiaram na elaboração desta monografia e, em especial, à equipe da Divisão de Treinamento e Aperfeiçoamento (DTA) pela cortesia e apoio concedidos.</w:t>
      </w:r>
    </w:p>
    <w:p w14:paraId="799B30FE" w14:textId="77777777" w:rsidR="00D15A3C" w:rsidRDefault="00D15A3C">
      <w:pPr>
        <w:pBdr>
          <w:top w:val="nil"/>
          <w:left w:val="nil"/>
          <w:bottom w:val="nil"/>
          <w:right w:val="nil"/>
          <w:between w:val="nil"/>
        </w:pBdr>
        <w:spacing w:line="360" w:lineRule="auto"/>
        <w:jc w:val="both"/>
        <w:rPr>
          <w:i/>
          <w:color w:val="000000"/>
        </w:rPr>
      </w:pPr>
    </w:p>
    <w:p w14:paraId="51B378D5" w14:textId="77777777" w:rsidR="00D15A3C" w:rsidRDefault="00D15A3C">
      <w:pPr>
        <w:pBdr>
          <w:top w:val="nil"/>
          <w:left w:val="nil"/>
          <w:bottom w:val="nil"/>
          <w:right w:val="nil"/>
          <w:between w:val="nil"/>
        </w:pBdr>
        <w:spacing w:line="360" w:lineRule="auto"/>
        <w:jc w:val="both"/>
        <w:rPr>
          <w:i/>
          <w:color w:val="000000"/>
        </w:rPr>
      </w:pPr>
    </w:p>
    <w:p w14:paraId="6D2F6742" w14:textId="77777777" w:rsidR="00D15A3C" w:rsidRDefault="00D15A3C">
      <w:pPr>
        <w:pBdr>
          <w:top w:val="nil"/>
          <w:left w:val="nil"/>
          <w:bottom w:val="nil"/>
          <w:right w:val="nil"/>
          <w:between w:val="nil"/>
        </w:pBdr>
        <w:spacing w:line="360" w:lineRule="auto"/>
        <w:jc w:val="both"/>
        <w:rPr>
          <w:i/>
          <w:color w:val="000000"/>
        </w:rPr>
      </w:pPr>
    </w:p>
    <w:p w14:paraId="4E992DAF" w14:textId="77777777" w:rsidR="00D15A3C" w:rsidRDefault="00D15A3C">
      <w:pPr>
        <w:pBdr>
          <w:top w:val="nil"/>
          <w:left w:val="nil"/>
          <w:bottom w:val="nil"/>
          <w:right w:val="nil"/>
          <w:between w:val="nil"/>
        </w:pBdr>
        <w:spacing w:line="360" w:lineRule="auto"/>
        <w:jc w:val="both"/>
        <w:rPr>
          <w:i/>
        </w:rPr>
      </w:pPr>
    </w:p>
    <w:p w14:paraId="657A8331" w14:textId="77777777" w:rsidR="00D15A3C" w:rsidRDefault="00D15A3C">
      <w:pPr>
        <w:pBdr>
          <w:top w:val="nil"/>
          <w:left w:val="nil"/>
          <w:bottom w:val="nil"/>
          <w:right w:val="nil"/>
          <w:between w:val="nil"/>
        </w:pBdr>
        <w:spacing w:line="360" w:lineRule="auto"/>
        <w:jc w:val="both"/>
        <w:rPr>
          <w:i/>
        </w:rPr>
      </w:pPr>
    </w:p>
    <w:p w14:paraId="2807C8DE" w14:textId="77777777" w:rsidR="00D15A3C" w:rsidRDefault="00D15A3C">
      <w:pPr>
        <w:pBdr>
          <w:top w:val="nil"/>
          <w:left w:val="nil"/>
          <w:bottom w:val="nil"/>
          <w:right w:val="nil"/>
          <w:between w:val="nil"/>
        </w:pBdr>
        <w:spacing w:line="360" w:lineRule="auto"/>
        <w:jc w:val="both"/>
        <w:rPr>
          <w:i/>
        </w:rPr>
      </w:pPr>
    </w:p>
    <w:p w14:paraId="4DB1ACDD" w14:textId="77777777" w:rsidR="00D15A3C" w:rsidRDefault="00D15A3C">
      <w:pPr>
        <w:pBdr>
          <w:top w:val="nil"/>
          <w:left w:val="nil"/>
          <w:bottom w:val="nil"/>
          <w:right w:val="nil"/>
          <w:between w:val="nil"/>
        </w:pBdr>
        <w:spacing w:line="360" w:lineRule="auto"/>
        <w:jc w:val="both"/>
        <w:rPr>
          <w:i/>
        </w:rPr>
      </w:pPr>
    </w:p>
    <w:p w14:paraId="34416750" w14:textId="77777777" w:rsidR="00D15A3C" w:rsidRDefault="00D15A3C">
      <w:pPr>
        <w:pBdr>
          <w:top w:val="nil"/>
          <w:left w:val="nil"/>
          <w:bottom w:val="nil"/>
          <w:right w:val="nil"/>
          <w:between w:val="nil"/>
        </w:pBdr>
        <w:spacing w:line="360" w:lineRule="auto"/>
        <w:jc w:val="both"/>
        <w:rPr>
          <w:i/>
        </w:rPr>
      </w:pPr>
    </w:p>
    <w:p w14:paraId="4C253769" w14:textId="77777777" w:rsidR="00D15A3C" w:rsidRDefault="00D15A3C">
      <w:pPr>
        <w:pBdr>
          <w:top w:val="nil"/>
          <w:left w:val="nil"/>
          <w:bottom w:val="nil"/>
          <w:right w:val="nil"/>
          <w:between w:val="nil"/>
        </w:pBdr>
        <w:spacing w:line="360" w:lineRule="auto"/>
        <w:jc w:val="both"/>
        <w:rPr>
          <w:i/>
          <w:color w:val="000000"/>
        </w:rPr>
      </w:pPr>
    </w:p>
    <w:p w14:paraId="4ACB9EB2" w14:textId="77777777" w:rsidR="00D15A3C" w:rsidRDefault="00D15A3C">
      <w:pPr>
        <w:pBdr>
          <w:top w:val="nil"/>
          <w:left w:val="nil"/>
          <w:bottom w:val="nil"/>
          <w:right w:val="nil"/>
          <w:between w:val="nil"/>
        </w:pBdr>
        <w:spacing w:line="360" w:lineRule="auto"/>
        <w:jc w:val="both"/>
        <w:rPr>
          <w:i/>
          <w:color w:val="000000"/>
        </w:rPr>
      </w:pPr>
    </w:p>
    <w:p w14:paraId="0093ED8E" w14:textId="77777777" w:rsidR="00D15A3C" w:rsidRDefault="00D15A3C">
      <w:pPr>
        <w:pBdr>
          <w:top w:val="nil"/>
          <w:left w:val="nil"/>
          <w:bottom w:val="nil"/>
          <w:right w:val="nil"/>
          <w:between w:val="nil"/>
        </w:pBdr>
        <w:spacing w:line="360" w:lineRule="auto"/>
        <w:jc w:val="both"/>
        <w:rPr>
          <w:i/>
          <w:color w:val="000000"/>
        </w:rPr>
      </w:pPr>
    </w:p>
    <w:p w14:paraId="460D20B9" w14:textId="77777777" w:rsidR="00D15A3C" w:rsidRDefault="00D15A3C">
      <w:pPr>
        <w:pBdr>
          <w:top w:val="nil"/>
          <w:left w:val="nil"/>
          <w:bottom w:val="nil"/>
          <w:right w:val="nil"/>
          <w:between w:val="nil"/>
        </w:pBdr>
        <w:spacing w:line="360" w:lineRule="auto"/>
        <w:jc w:val="both"/>
        <w:rPr>
          <w:i/>
          <w:color w:val="000000"/>
        </w:rPr>
      </w:pPr>
    </w:p>
    <w:p w14:paraId="00AD45A2" w14:textId="77777777" w:rsidR="00D15A3C" w:rsidRDefault="00D15A3C">
      <w:pPr>
        <w:pBdr>
          <w:top w:val="nil"/>
          <w:left w:val="nil"/>
          <w:bottom w:val="nil"/>
          <w:right w:val="nil"/>
          <w:between w:val="nil"/>
        </w:pBdr>
        <w:spacing w:line="360" w:lineRule="auto"/>
        <w:jc w:val="both"/>
        <w:rPr>
          <w:i/>
          <w:color w:val="000000"/>
        </w:rPr>
      </w:pPr>
    </w:p>
    <w:p w14:paraId="1255106D" w14:textId="77777777" w:rsidR="00D15A3C" w:rsidRDefault="00D15A3C">
      <w:pPr>
        <w:pBdr>
          <w:top w:val="nil"/>
          <w:left w:val="nil"/>
          <w:bottom w:val="nil"/>
          <w:right w:val="nil"/>
          <w:between w:val="nil"/>
        </w:pBdr>
        <w:spacing w:line="360" w:lineRule="auto"/>
        <w:jc w:val="both"/>
        <w:rPr>
          <w:i/>
          <w:color w:val="000000"/>
        </w:rPr>
      </w:pPr>
    </w:p>
    <w:p w14:paraId="6463DE65" w14:textId="77777777" w:rsidR="00D15A3C" w:rsidRDefault="00D15A3C">
      <w:pPr>
        <w:pBdr>
          <w:top w:val="nil"/>
          <w:left w:val="nil"/>
          <w:bottom w:val="nil"/>
          <w:right w:val="nil"/>
          <w:between w:val="nil"/>
        </w:pBdr>
        <w:spacing w:line="360" w:lineRule="auto"/>
        <w:jc w:val="both"/>
        <w:rPr>
          <w:i/>
          <w:color w:val="000000"/>
        </w:rPr>
      </w:pPr>
    </w:p>
    <w:p w14:paraId="6657A1E4" w14:textId="77777777" w:rsidR="00D15A3C" w:rsidRDefault="00D15A3C">
      <w:pPr>
        <w:pBdr>
          <w:top w:val="nil"/>
          <w:left w:val="nil"/>
          <w:bottom w:val="nil"/>
          <w:right w:val="nil"/>
          <w:between w:val="nil"/>
        </w:pBdr>
        <w:spacing w:line="360" w:lineRule="auto"/>
        <w:jc w:val="both"/>
        <w:rPr>
          <w:i/>
          <w:color w:val="000000"/>
        </w:rPr>
      </w:pPr>
    </w:p>
    <w:p w14:paraId="4AEA9E37" w14:textId="77777777" w:rsidR="00D15A3C" w:rsidRDefault="00D15A3C">
      <w:pPr>
        <w:pBdr>
          <w:top w:val="nil"/>
          <w:left w:val="nil"/>
          <w:bottom w:val="nil"/>
          <w:right w:val="nil"/>
          <w:between w:val="nil"/>
        </w:pBdr>
        <w:spacing w:line="360" w:lineRule="auto"/>
        <w:jc w:val="both"/>
        <w:rPr>
          <w:i/>
          <w:color w:val="000000"/>
        </w:rPr>
      </w:pPr>
    </w:p>
    <w:p w14:paraId="25C47D86" w14:textId="77777777" w:rsidR="00D15A3C" w:rsidRDefault="00D15A3C">
      <w:pPr>
        <w:pBdr>
          <w:top w:val="nil"/>
          <w:left w:val="nil"/>
          <w:bottom w:val="nil"/>
          <w:right w:val="nil"/>
          <w:between w:val="nil"/>
        </w:pBdr>
        <w:spacing w:line="360" w:lineRule="auto"/>
        <w:jc w:val="both"/>
        <w:rPr>
          <w:i/>
          <w:color w:val="000000"/>
        </w:rPr>
      </w:pPr>
    </w:p>
    <w:p w14:paraId="7E10337A" w14:textId="77777777" w:rsidR="00D15A3C" w:rsidRDefault="00D15A3C">
      <w:pPr>
        <w:pBdr>
          <w:top w:val="nil"/>
          <w:left w:val="nil"/>
          <w:bottom w:val="nil"/>
          <w:right w:val="nil"/>
          <w:between w:val="nil"/>
        </w:pBdr>
        <w:spacing w:line="360" w:lineRule="auto"/>
        <w:jc w:val="both"/>
        <w:rPr>
          <w:i/>
          <w:color w:val="000000"/>
        </w:rPr>
      </w:pPr>
    </w:p>
    <w:p w14:paraId="4E93B932" w14:textId="77777777" w:rsidR="00D15A3C" w:rsidRDefault="00D15A3C">
      <w:pPr>
        <w:pBdr>
          <w:top w:val="nil"/>
          <w:left w:val="nil"/>
          <w:bottom w:val="nil"/>
          <w:right w:val="nil"/>
          <w:between w:val="nil"/>
        </w:pBdr>
        <w:spacing w:line="360" w:lineRule="auto"/>
        <w:jc w:val="both"/>
        <w:rPr>
          <w:i/>
        </w:rPr>
      </w:pPr>
    </w:p>
    <w:p w14:paraId="14347FF8" w14:textId="77777777" w:rsidR="00D15A3C" w:rsidRDefault="00D15A3C">
      <w:pPr>
        <w:pBdr>
          <w:top w:val="nil"/>
          <w:left w:val="nil"/>
          <w:bottom w:val="nil"/>
          <w:right w:val="nil"/>
          <w:between w:val="nil"/>
        </w:pBdr>
        <w:spacing w:line="360" w:lineRule="auto"/>
        <w:jc w:val="both"/>
        <w:rPr>
          <w:i/>
        </w:rPr>
      </w:pPr>
    </w:p>
    <w:p w14:paraId="3D1E078A" w14:textId="77777777" w:rsidR="00D15A3C" w:rsidRDefault="00D15A3C">
      <w:pPr>
        <w:pBdr>
          <w:top w:val="nil"/>
          <w:left w:val="nil"/>
          <w:bottom w:val="nil"/>
          <w:right w:val="nil"/>
          <w:between w:val="nil"/>
        </w:pBdr>
        <w:spacing w:line="360" w:lineRule="auto"/>
        <w:jc w:val="both"/>
        <w:rPr>
          <w:i/>
        </w:rPr>
      </w:pPr>
    </w:p>
    <w:p w14:paraId="441406AF" w14:textId="77777777" w:rsidR="00D15A3C" w:rsidRDefault="00D15A3C">
      <w:pPr>
        <w:pBdr>
          <w:top w:val="nil"/>
          <w:left w:val="nil"/>
          <w:bottom w:val="nil"/>
          <w:right w:val="nil"/>
          <w:between w:val="nil"/>
        </w:pBdr>
        <w:spacing w:line="360" w:lineRule="auto"/>
        <w:jc w:val="both"/>
        <w:rPr>
          <w:i/>
        </w:rPr>
      </w:pPr>
    </w:p>
    <w:p w14:paraId="4F514156" w14:textId="77777777" w:rsidR="00D15A3C" w:rsidRDefault="00D15A3C">
      <w:pPr>
        <w:pBdr>
          <w:top w:val="nil"/>
          <w:left w:val="nil"/>
          <w:bottom w:val="nil"/>
          <w:right w:val="nil"/>
          <w:between w:val="nil"/>
        </w:pBdr>
        <w:spacing w:line="360" w:lineRule="auto"/>
        <w:jc w:val="both"/>
        <w:rPr>
          <w:i/>
        </w:rPr>
      </w:pPr>
    </w:p>
    <w:p w14:paraId="7B44714E" w14:textId="77777777" w:rsidR="00D15A3C" w:rsidRDefault="00D15A3C">
      <w:pPr>
        <w:pBdr>
          <w:top w:val="nil"/>
          <w:left w:val="nil"/>
          <w:bottom w:val="nil"/>
          <w:right w:val="nil"/>
          <w:between w:val="nil"/>
        </w:pBdr>
        <w:spacing w:line="360" w:lineRule="auto"/>
        <w:jc w:val="both"/>
        <w:rPr>
          <w:i/>
        </w:rPr>
      </w:pPr>
    </w:p>
    <w:p w14:paraId="0BBBC137" w14:textId="77777777" w:rsidR="00D15A3C" w:rsidRDefault="00D15A3C">
      <w:pPr>
        <w:pBdr>
          <w:top w:val="nil"/>
          <w:left w:val="nil"/>
          <w:bottom w:val="nil"/>
          <w:right w:val="nil"/>
          <w:between w:val="nil"/>
        </w:pBdr>
        <w:spacing w:line="360" w:lineRule="auto"/>
        <w:jc w:val="both"/>
        <w:rPr>
          <w:i/>
        </w:rPr>
      </w:pPr>
    </w:p>
    <w:p w14:paraId="3CF00278" w14:textId="77777777" w:rsidR="00D15A3C" w:rsidRDefault="00D15A3C">
      <w:pPr>
        <w:pBdr>
          <w:top w:val="nil"/>
          <w:left w:val="nil"/>
          <w:bottom w:val="nil"/>
          <w:right w:val="nil"/>
          <w:between w:val="nil"/>
        </w:pBdr>
        <w:spacing w:line="360" w:lineRule="auto"/>
        <w:jc w:val="both"/>
        <w:rPr>
          <w:i/>
        </w:rPr>
      </w:pPr>
    </w:p>
    <w:p w14:paraId="5E9B84DE" w14:textId="77777777" w:rsidR="00D15A3C" w:rsidRDefault="00D15A3C">
      <w:pPr>
        <w:pBdr>
          <w:top w:val="nil"/>
          <w:left w:val="nil"/>
          <w:bottom w:val="nil"/>
          <w:right w:val="nil"/>
          <w:between w:val="nil"/>
        </w:pBdr>
        <w:spacing w:line="360" w:lineRule="auto"/>
        <w:jc w:val="both"/>
        <w:rPr>
          <w:i/>
        </w:rPr>
      </w:pPr>
    </w:p>
    <w:p w14:paraId="0F45193C" w14:textId="77777777" w:rsidR="00D15A3C" w:rsidRDefault="00D15A3C">
      <w:pPr>
        <w:pBdr>
          <w:top w:val="nil"/>
          <w:left w:val="nil"/>
          <w:bottom w:val="nil"/>
          <w:right w:val="nil"/>
          <w:between w:val="nil"/>
        </w:pBdr>
        <w:spacing w:line="360" w:lineRule="auto"/>
        <w:jc w:val="both"/>
        <w:rPr>
          <w:i/>
        </w:rPr>
      </w:pPr>
    </w:p>
    <w:p w14:paraId="68E5CB71" w14:textId="77777777" w:rsidR="00D15A3C" w:rsidRDefault="00D15A3C">
      <w:pPr>
        <w:pBdr>
          <w:top w:val="nil"/>
          <w:left w:val="nil"/>
          <w:bottom w:val="nil"/>
          <w:right w:val="nil"/>
          <w:between w:val="nil"/>
        </w:pBdr>
        <w:spacing w:line="360" w:lineRule="auto"/>
        <w:jc w:val="both"/>
        <w:rPr>
          <w:i/>
        </w:rPr>
      </w:pPr>
    </w:p>
    <w:p w14:paraId="52BA942D" w14:textId="77777777" w:rsidR="00D15A3C" w:rsidRDefault="00D15A3C">
      <w:pPr>
        <w:pBdr>
          <w:top w:val="nil"/>
          <w:left w:val="nil"/>
          <w:bottom w:val="nil"/>
          <w:right w:val="nil"/>
          <w:between w:val="nil"/>
        </w:pBdr>
        <w:spacing w:line="360" w:lineRule="auto"/>
        <w:jc w:val="both"/>
        <w:rPr>
          <w:i/>
        </w:rPr>
      </w:pPr>
    </w:p>
    <w:p w14:paraId="5AD3724A" w14:textId="77777777" w:rsidR="00D15A3C" w:rsidRDefault="00D15A3C">
      <w:pPr>
        <w:pBdr>
          <w:top w:val="nil"/>
          <w:left w:val="nil"/>
          <w:bottom w:val="nil"/>
          <w:right w:val="nil"/>
          <w:between w:val="nil"/>
        </w:pBdr>
        <w:spacing w:line="360" w:lineRule="auto"/>
        <w:jc w:val="both"/>
        <w:rPr>
          <w:i/>
        </w:rPr>
      </w:pPr>
    </w:p>
    <w:p w14:paraId="7CD468F4" w14:textId="77777777" w:rsidR="00D15A3C" w:rsidRDefault="00D15A3C">
      <w:pPr>
        <w:pBdr>
          <w:top w:val="nil"/>
          <w:left w:val="nil"/>
          <w:bottom w:val="nil"/>
          <w:right w:val="nil"/>
          <w:between w:val="nil"/>
        </w:pBdr>
        <w:spacing w:line="360" w:lineRule="auto"/>
        <w:jc w:val="both"/>
        <w:rPr>
          <w:i/>
        </w:rPr>
      </w:pPr>
    </w:p>
    <w:p w14:paraId="7BCB644E" w14:textId="77777777" w:rsidR="00D15A3C" w:rsidRDefault="00D15A3C">
      <w:pPr>
        <w:pBdr>
          <w:top w:val="nil"/>
          <w:left w:val="nil"/>
          <w:bottom w:val="nil"/>
          <w:right w:val="nil"/>
          <w:between w:val="nil"/>
        </w:pBdr>
        <w:spacing w:line="360" w:lineRule="auto"/>
        <w:jc w:val="both"/>
        <w:rPr>
          <w:i/>
        </w:rPr>
      </w:pPr>
    </w:p>
    <w:p w14:paraId="44D3F45B" w14:textId="77777777" w:rsidR="00D15A3C" w:rsidRDefault="00D15A3C">
      <w:pPr>
        <w:pBdr>
          <w:top w:val="nil"/>
          <w:left w:val="nil"/>
          <w:bottom w:val="nil"/>
          <w:right w:val="nil"/>
          <w:between w:val="nil"/>
        </w:pBdr>
        <w:spacing w:line="360" w:lineRule="auto"/>
        <w:jc w:val="both"/>
        <w:rPr>
          <w:i/>
        </w:rPr>
      </w:pPr>
    </w:p>
    <w:p w14:paraId="12520FD1" w14:textId="77777777" w:rsidR="00D15A3C" w:rsidRDefault="00D15A3C">
      <w:pPr>
        <w:pBdr>
          <w:top w:val="nil"/>
          <w:left w:val="nil"/>
          <w:bottom w:val="nil"/>
          <w:right w:val="nil"/>
          <w:between w:val="nil"/>
        </w:pBdr>
        <w:spacing w:line="360" w:lineRule="auto"/>
        <w:jc w:val="both"/>
        <w:rPr>
          <w:i/>
        </w:rPr>
      </w:pPr>
    </w:p>
    <w:p w14:paraId="713586B6" w14:textId="77777777" w:rsidR="00D15A3C" w:rsidRDefault="00D15A3C">
      <w:pPr>
        <w:pBdr>
          <w:top w:val="nil"/>
          <w:left w:val="nil"/>
          <w:bottom w:val="nil"/>
          <w:right w:val="nil"/>
          <w:between w:val="nil"/>
        </w:pBdr>
        <w:spacing w:line="360" w:lineRule="auto"/>
        <w:jc w:val="both"/>
        <w:rPr>
          <w:i/>
        </w:rPr>
      </w:pPr>
    </w:p>
    <w:p w14:paraId="2D7DE064" w14:textId="77777777" w:rsidR="00D15A3C" w:rsidRDefault="00D15A3C">
      <w:pPr>
        <w:pBdr>
          <w:top w:val="nil"/>
          <w:left w:val="nil"/>
          <w:bottom w:val="nil"/>
          <w:right w:val="nil"/>
          <w:between w:val="nil"/>
        </w:pBdr>
        <w:spacing w:line="360" w:lineRule="auto"/>
        <w:jc w:val="both"/>
        <w:rPr>
          <w:i/>
        </w:rPr>
      </w:pPr>
    </w:p>
    <w:p w14:paraId="511621F0" w14:textId="77777777" w:rsidR="00D15A3C" w:rsidRDefault="00D15A3C">
      <w:pPr>
        <w:pBdr>
          <w:top w:val="nil"/>
          <w:left w:val="nil"/>
          <w:bottom w:val="nil"/>
          <w:right w:val="nil"/>
          <w:between w:val="nil"/>
        </w:pBdr>
        <w:spacing w:line="360" w:lineRule="auto"/>
        <w:jc w:val="both"/>
        <w:rPr>
          <w:i/>
        </w:rPr>
      </w:pPr>
    </w:p>
    <w:p w14:paraId="5920C436" w14:textId="77777777" w:rsidR="00D15A3C" w:rsidRDefault="00D15A3C">
      <w:pPr>
        <w:pBdr>
          <w:top w:val="nil"/>
          <w:left w:val="nil"/>
          <w:bottom w:val="nil"/>
          <w:right w:val="nil"/>
          <w:between w:val="nil"/>
        </w:pBdr>
        <w:spacing w:line="360" w:lineRule="auto"/>
        <w:jc w:val="both"/>
        <w:rPr>
          <w:i/>
        </w:rPr>
      </w:pPr>
    </w:p>
    <w:p w14:paraId="59142528" w14:textId="77777777" w:rsidR="00D15A3C" w:rsidRDefault="00D15A3C">
      <w:pPr>
        <w:pBdr>
          <w:top w:val="nil"/>
          <w:left w:val="nil"/>
          <w:bottom w:val="nil"/>
          <w:right w:val="nil"/>
          <w:between w:val="nil"/>
        </w:pBdr>
        <w:spacing w:line="360" w:lineRule="auto"/>
        <w:jc w:val="both"/>
        <w:rPr>
          <w:i/>
        </w:rPr>
      </w:pPr>
    </w:p>
    <w:p w14:paraId="74E24BB1" w14:textId="77777777" w:rsidR="00D15A3C" w:rsidRDefault="00D15A3C">
      <w:pPr>
        <w:pBdr>
          <w:top w:val="nil"/>
          <w:left w:val="nil"/>
          <w:bottom w:val="nil"/>
          <w:right w:val="nil"/>
          <w:between w:val="nil"/>
        </w:pBdr>
        <w:spacing w:line="360" w:lineRule="auto"/>
        <w:jc w:val="both"/>
        <w:rPr>
          <w:i/>
        </w:rPr>
      </w:pPr>
    </w:p>
    <w:p w14:paraId="287EAF2D" w14:textId="77777777" w:rsidR="00D15A3C" w:rsidRDefault="00D15A3C">
      <w:pPr>
        <w:pBdr>
          <w:top w:val="nil"/>
          <w:left w:val="nil"/>
          <w:bottom w:val="nil"/>
          <w:right w:val="nil"/>
          <w:between w:val="nil"/>
        </w:pBdr>
        <w:spacing w:line="360" w:lineRule="auto"/>
        <w:jc w:val="both"/>
        <w:rPr>
          <w:i/>
        </w:rPr>
      </w:pPr>
    </w:p>
    <w:p w14:paraId="1F131E27" w14:textId="77777777" w:rsidR="00D15A3C" w:rsidRDefault="00D15A3C">
      <w:pPr>
        <w:pBdr>
          <w:top w:val="nil"/>
          <w:left w:val="nil"/>
          <w:bottom w:val="nil"/>
          <w:right w:val="nil"/>
          <w:between w:val="nil"/>
        </w:pBdr>
        <w:spacing w:line="360" w:lineRule="auto"/>
        <w:jc w:val="both"/>
        <w:rPr>
          <w:i/>
        </w:rPr>
      </w:pPr>
    </w:p>
    <w:p w14:paraId="3B78789D" w14:textId="77777777" w:rsidR="00D15A3C" w:rsidRDefault="00D15A3C">
      <w:pPr>
        <w:pBdr>
          <w:top w:val="nil"/>
          <w:left w:val="nil"/>
          <w:bottom w:val="nil"/>
          <w:right w:val="nil"/>
          <w:between w:val="nil"/>
        </w:pBdr>
        <w:spacing w:line="360" w:lineRule="auto"/>
        <w:jc w:val="both"/>
        <w:rPr>
          <w:i/>
          <w:color w:val="000000"/>
        </w:rPr>
      </w:pPr>
    </w:p>
    <w:p w14:paraId="17B7EC97" w14:textId="77777777" w:rsidR="00D15A3C" w:rsidRDefault="002A523F">
      <w:pPr>
        <w:pBdr>
          <w:top w:val="nil"/>
          <w:left w:val="nil"/>
          <w:bottom w:val="nil"/>
          <w:right w:val="nil"/>
          <w:between w:val="nil"/>
        </w:pBdr>
        <w:spacing w:line="360" w:lineRule="auto"/>
        <w:ind w:left="785"/>
        <w:jc w:val="right"/>
        <w:rPr>
          <w:i/>
          <w:color w:val="000000"/>
        </w:rPr>
      </w:pPr>
      <w:r>
        <w:rPr>
          <w:i/>
          <w:color w:val="000000"/>
        </w:rPr>
        <w:t>Dedico este trabalho ao meu pai (</w:t>
      </w:r>
      <w:r>
        <w:rPr>
          <w:i/>
        </w:rPr>
        <w:t>in memoriam)</w:t>
      </w:r>
      <w:r>
        <w:rPr>
          <w:i/>
          <w:color w:val="000000"/>
        </w:rPr>
        <w:t xml:space="preserve">, </w:t>
      </w:r>
    </w:p>
    <w:p w14:paraId="05FC1043" w14:textId="77777777" w:rsidR="00D15A3C" w:rsidRDefault="002A523F">
      <w:pPr>
        <w:pBdr>
          <w:top w:val="nil"/>
          <w:left w:val="nil"/>
          <w:bottom w:val="nil"/>
          <w:right w:val="nil"/>
          <w:between w:val="nil"/>
        </w:pBdr>
        <w:spacing w:line="360" w:lineRule="auto"/>
        <w:ind w:left="785"/>
        <w:jc w:val="right"/>
        <w:rPr>
          <w:i/>
          <w:color w:val="000000"/>
        </w:rPr>
      </w:pPr>
      <w:r>
        <w:rPr>
          <w:i/>
          <w:color w:val="000000"/>
        </w:rPr>
        <w:t>pelo exemplo de força e perseverança.</w:t>
      </w:r>
    </w:p>
    <w:p w14:paraId="32087EAE" w14:textId="77777777" w:rsidR="00D15A3C" w:rsidRDefault="00D15A3C">
      <w:pPr>
        <w:pBdr>
          <w:top w:val="nil"/>
          <w:left w:val="nil"/>
          <w:bottom w:val="nil"/>
          <w:right w:val="nil"/>
          <w:between w:val="nil"/>
        </w:pBdr>
        <w:spacing w:line="360" w:lineRule="auto"/>
        <w:jc w:val="both"/>
        <w:rPr>
          <w:i/>
          <w:color w:val="000000"/>
        </w:rPr>
      </w:pPr>
    </w:p>
    <w:p w14:paraId="0AF0B6BA" w14:textId="77777777" w:rsidR="00D15A3C" w:rsidRDefault="00D15A3C">
      <w:pPr>
        <w:pBdr>
          <w:top w:val="nil"/>
          <w:left w:val="nil"/>
          <w:bottom w:val="nil"/>
          <w:right w:val="nil"/>
          <w:between w:val="nil"/>
        </w:pBdr>
        <w:spacing w:line="360" w:lineRule="auto"/>
        <w:jc w:val="both"/>
        <w:rPr>
          <w:i/>
          <w:color w:val="000000"/>
        </w:rPr>
      </w:pPr>
    </w:p>
    <w:p w14:paraId="4F9EA50F" w14:textId="77777777" w:rsidR="00D15A3C" w:rsidRDefault="00D15A3C">
      <w:pPr>
        <w:pBdr>
          <w:top w:val="nil"/>
          <w:left w:val="nil"/>
          <w:bottom w:val="nil"/>
          <w:right w:val="nil"/>
          <w:between w:val="nil"/>
        </w:pBdr>
        <w:spacing w:line="360" w:lineRule="auto"/>
        <w:jc w:val="both"/>
        <w:rPr>
          <w:i/>
          <w:color w:val="000000"/>
        </w:rPr>
      </w:pPr>
    </w:p>
    <w:p w14:paraId="142EFFBA" w14:textId="77777777" w:rsidR="00D15A3C" w:rsidRDefault="00D15A3C">
      <w:pPr>
        <w:pBdr>
          <w:top w:val="nil"/>
          <w:left w:val="nil"/>
          <w:bottom w:val="nil"/>
          <w:right w:val="nil"/>
          <w:between w:val="nil"/>
        </w:pBdr>
        <w:spacing w:line="360" w:lineRule="auto"/>
        <w:jc w:val="both"/>
        <w:rPr>
          <w:i/>
          <w:color w:val="000000"/>
        </w:rPr>
      </w:pPr>
    </w:p>
    <w:p w14:paraId="6A153CCA" w14:textId="77777777" w:rsidR="00D15A3C" w:rsidRDefault="00D15A3C">
      <w:pPr>
        <w:pBdr>
          <w:top w:val="nil"/>
          <w:left w:val="nil"/>
          <w:bottom w:val="nil"/>
          <w:right w:val="nil"/>
          <w:between w:val="nil"/>
        </w:pBdr>
        <w:spacing w:line="360" w:lineRule="auto"/>
        <w:jc w:val="both"/>
        <w:rPr>
          <w:i/>
          <w:color w:val="000000"/>
        </w:rPr>
      </w:pPr>
    </w:p>
    <w:p w14:paraId="4BC9F064" w14:textId="77777777" w:rsidR="00D15A3C" w:rsidRDefault="00D15A3C">
      <w:pPr>
        <w:pBdr>
          <w:top w:val="nil"/>
          <w:left w:val="nil"/>
          <w:bottom w:val="nil"/>
          <w:right w:val="nil"/>
          <w:between w:val="nil"/>
        </w:pBdr>
        <w:spacing w:line="360" w:lineRule="auto"/>
        <w:jc w:val="both"/>
        <w:rPr>
          <w:i/>
          <w:color w:val="000000"/>
        </w:rPr>
      </w:pPr>
    </w:p>
    <w:p w14:paraId="1D181275" w14:textId="77777777" w:rsidR="00D15A3C" w:rsidRDefault="00D15A3C">
      <w:pPr>
        <w:pBdr>
          <w:top w:val="nil"/>
          <w:left w:val="nil"/>
          <w:bottom w:val="nil"/>
          <w:right w:val="nil"/>
          <w:between w:val="nil"/>
        </w:pBdr>
        <w:spacing w:line="360" w:lineRule="auto"/>
        <w:jc w:val="both"/>
        <w:rPr>
          <w:i/>
          <w:color w:val="000000"/>
        </w:rPr>
      </w:pPr>
    </w:p>
    <w:p w14:paraId="3F88DC15" w14:textId="77777777" w:rsidR="00D15A3C" w:rsidRDefault="00D15A3C">
      <w:pPr>
        <w:pBdr>
          <w:top w:val="nil"/>
          <w:left w:val="nil"/>
          <w:bottom w:val="nil"/>
          <w:right w:val="nil"/>
          <w:between w:val="nil"/>
        </w:pBdr>
        <w:spacing w:line="360" w:lineRule="auto"/>
        <w:jc w:val="both"/>
        <w:rPr>
          <w:i/>
          <w:color w:val="000000"/>
        </w:rPr>
      </w:pPr>
    </w:p>
    <w:p w14:paraId="006FF9B5" w14:textId="77777777" w:rsidR="00D15A3C" w:rsidRDefault="00D15A3C">
      <w:pPr>
        <w:pBdr>
          <w:top w:val="nil"/>
          <w:left w:val="nil"/>
          <w:bottom w:val="nil"/>
          <w:right w:val="nil"/>
          <w:between w:val="nil"/>
        </w:pBdr>
        <w:spacing w:line="360" w:lineRule="auto"/>
        <w:jc w:val="both"/>
        <w:rPr>
          <w:i/>
          <w:color w:val="000000"/>
        </w:rPr>
      </w:pPr>
    </w:p>
    <w:p w14:paraId="62CB53B1" w14:textId="77777777" w:rsidR="00D15A3C" w:rsidRDefault="00D15A3C">
      <w:pPr>
        <w:pBdr>
          <w:top w:val="nil"/>
          <w:left w:val="nil"/>
          <w:bottom w:val="nil"/>
          <w:right w:val="nil"/>
          <w:between w:val="nil"/>
        </w:pBdr>
        <w:spacing w:line="360" w:lineRule="auto"/>
        <w:jc w:val="both"/>
        <w:rPr>
          <w:i/>
          <w:color w:val="000000"/>
        </w:rPr>
      </w:pPr>
    </w:p>
    <w:p w14:paraId="2D569D52" w14:textId="77777777" w:rsidR="00D15A3C" w:rsidRDefault="00D15A3C">
      <w:pPr>
        <w:pBdr>
          <w:top w:val="nil"/>
          <w:left w:val="nil"/>
          <w:bottom w:val="nil"/>
          <w:right w:val="nil"/>
          <w:between w:val="nil"/>
        </w:pBdr>
        <w:spacing w:line="360" w:lineRule="auto"/>
        <w:jc w:val="both"/>
        <w:rPr>
          <w:i/>
          <w:color w:val="000000"/>
        </w:rPr>
      </w:pPr>
    </w:p>
    <w:p w14:paraId="6EDE26EE" w14:textId="77777777" w:rsidR="00D15A3C" w:rsidRDefault="00D15A3C">
      <w:pPr>
        <w:pBdr>
          <w:top w:val="nil"/>
          <w:left w:val="nil"/>
          <w:bottom w:val="nil"/>
          <w:right w:val="nil"/>
          <w:between w:val="nil"/>
        </w:pBdr>
        <w:spacing w:line="360" w:lineRule="auto"/>
        <w:jc w:val="both"/>
        <w:rPr>
          <w:i/>
          <w:color w:val="000000"/>
        </w:rPr>
      </w:pPr>
    </w:p>
    <w:p w14:paraId="5B8877FD" w14:textId="77777777" w:rsidR="00D15A3C" w:rsidRDefault="00D15A3C">
      <w:pPr>
        <w:pBdr>
          <w:top w:val="nil"/>
          <w:left w:val="nil"/>
          <w:bottom w:val="nil"/>
          <w:right w:val="nil"/>
          <w:between w:val="nil"/>
        </w:pBdr>
        <w:spacing w:line="360" w:lineRule="auto"/>
        <w:jc w:val="both"/>
        <w:rPr>
          <w:i/>
          <w:color w:val="000000"/>
        </w:rPr>
      </w:pPr>
    </w:p>
    <w:p w14:paraId="1D7004BF" w14:textId="77777777" w:rsidR="00D15A3C" w:rsidRDefault="00D15A3C">
      <w:pPr>
        <w:pBdr>
          <w:top w:val="nil"/>
          <w:left w:val="nil"/>
          <w:bottom w:val="nil"/>
          <w:right w:val="nil"/>
          <w:between w:val="nil"/>
        </w:pBdr>
        <w:spacing w:line="360" w:lineRule="auto"/>
        <w:jc w:val="both"/>
        <w:rPr>
          <w:i/>
          <w:color w:val="000000"/>
        </w:rPr>
      </w:pPr>
    </w:p>
    <w:p w14:paraId="6D72D313" w14:textId="77777777" w:rsidR="00D15A3C" w:rsidRDefault="00D15A3C">
      <w:pPr>
        <w:pBdr>
          <w:top w:val="nil"/>
          <w:left w:val="nil"/>
          <w:bottom w:val="nil"/>
          <w:right w:val="nil"/>
          <w:between w:val="nil"/>
        </w:pBdr>
        <w:spacing w:line="360" w:lineRule="auto"/>
        <w:jc w:val="both"/>
        <w:rPr>
          <w:i/>
          <w:color w:val="000000"/>
        </w:rPr>
      </w:pPr>
    </w:p>
    <w:p w14:paraId="691868E0" w14:textId="77777777" w:rsidR="00D15A3C" w:rsidRDefault="00D15A3C">
      <w:pPr>
        <w:pBdr>
          <w:top w:val="nil"/>
          <w:left w:val="nil"/>
          <w:bottom w:val="nil"/>
          <w:right w:val="nil"/>
          <w:between w:val="nil"/>
        </w:pBdr>
        <w:spacing w:line="360" w:lineRule="auto"/>
        <w:jc w:val="both"/>
        <w:rPr>
          <w:i/>
          <w:color w:val="000000"/>
        </w:rPr>
      </w:pPr>
    </w:p>
    <w:p w14:paraId="687C45A5" w14:textId="77777777" w:rsidR="00D15A3C" w:rsidRDefault="00D15A3C">
      <w:pPr>
        <w:pBdr>
          <w:top w:val="nil"/>
          <w:left w:val="nil"/>
          <w:bottom w:val="nil"/>
          <w:right w:val="nil"/>
          <w:between w:val="nil"/>
        </w:pBdr>
        <w:spacing w:line="360" w:lineRule="auto"/>
        <w:jc w:val="both"/>
        <w:rPr>
          <w:i/>
          <w:color w:val="000000"/>
        </w:rPr>
      </w:pPr>
    </w:p>
    <w:p w14:paraId="0288B6D8" w14:textId="77777777" w:rsidR="00D15A3C" w:rsidRDefault="00D15A3C">
      <w:pPr>
        <w:pBdr>
          <w:top w:val="nil"/>
          <w:left w:val="nil"/>
          <w:bottom w:val="nil"/>
          <w:right w:val="nil"/>
          <w:between w:val="nil"/>
        </w:pBdr>
        <w:spacing w:line="360" w:lineRule="auto"/>
        <w:jc w:val="both"/>
        <w:rPr>
          <w:i/>
          <w:color w:val="000000"/>
        </w:rPr>
      </w:pPr>
    </w:p>
    <w:p w14:paraId="51DB1F29" w14:textId="77777777" w:rsidR="00D15A3C" w:rsidRDefault="00D15A3C">
      <w:pPr>
        <w:pBdr>
          <w:top w:val="nil"/>
          <w:left w:val="nil"/>
          <w:bottom w:val="nil"/>
          <w:right w:val="nil"/>
          <w:between w:val="nil"/>
        </w:pBdr>
        <w:spacing w:line="360" w:lineRule="auto"/>
        <w:jc w:val="both"/>
        <w:rPr>
          <w:i/>
          <w:color w:val="000000"/>
        </w:rPr>
      </w:pPr>
    </w:p>
    <w:p w14:paraId="5E47458E" w14:textId="77777777" w:rsidR="00D15A3C" w:rsidRDefault="00D15A3C">
      <w:pPr>
        <w:pBdr>
          <w:top w:val="nil"/>
          <w:left w:val="nil"/>
          <w:bottom w:val="nil"/>
          <w:right w:val="nil"/>
          <w:between w:val="nil"/>
        </w:pBdr>
        <w:spacing w:line="360" w:lineRule="auto"/>
        <w:jc w:val="both"/>
        <w:rPr>
          <w:i/>
          <w:color w:val="000000"/>
        </w:rPr>
      </w:pPr>
    </w:p>
    <w:p w14:paraId="6F444B60" w14:textId="77777777" w:rsidR="00D15A3C" w:rsidRDefault="00D15A3C">
      <w:pPr>
        <w:pBdr>
          <w:top w:val="nil"/>
          <w:left w:val="nil"/>
          <w:bottom w:val="nil"/>
          <w:right w:val="nil"/>
          <w:between w:val="nil"/>
        </w:pBdr>
        <w:spacing w:line="360" w:lineRule="auto"/>
        <w:jc w:val="both"/>
        <w:rPr>
          <w:i/>
          <w:color w:val="000000"/>
        </w:rPr>
      </w:pPr>
    </w:p>
    <w:p w14:paraId="2A0C8635" w14:textId="77777777" w:rsidR="00D15A3C" w:rsidRDefault="00D15A3C">
      <w:pPr>
        <w:pBdr>
          <w:top w:val="nil"/>
          <w:left w:val="nil"/>
          <w:bottom w:val="nil"/>
          <w:right w:val="nil"/>
          <w:between w:val="nil"/>
        </w:pBdr>
        <w:spacing w:line="360" w:lineRule="auto"/>
        <w:jc w:val="both"/>
        <w:rPr>
          <w:i/>
          <w:color w:val="000000"/>
        </w:rPr>
      </w:pPr>
    </w:p>
    <w:p w14:paraId="3D855B1F" w14:textId="77777777" w:rsidR="00D15A3C" w:rsidRDefault="00D15A3C">
      <w:pPr>
        <w:pBdr>
          <w:top w:val="nil"/>
          <w:left w:val="nil"/>
          <w:bottom w:val="nil"/>
          <w:right w:val="nil"/>
          <w:between w:val="nil"/>
        </w:pBdr>
        <w:spacing w:line="360" w:lineRule="auto"/>
        <w:jc w:val="both"/>
        <w:rPr>
          <w:i/>
          <w:color w:val="000000"/>
        </w:rPr>
      </w:pPr>
    </w:p>
    <w:p w14:paraId="4005931F" w14:textId="7A9D27A5" w:rsidR="00D15A3C" w:rsidRDefault="002A523F">
      <w:pPr>
        <w:pBdr>
          <w:top w:val="nil"/>
          <w:left w:val="nil"/>
          <w:bottom w:val="nil"/>
          <w:right w:val="nil"/>
          <w:between w:val="nil"/>
        </w:pBdr>
        <w:spacing w:line="360" w:lineRule="auto"/>
        <w:jc w:val="both"/>
        <w:rPr>
          <w:i/>
          <w:color w:val="000000"/>
        </w:rPr>
      </w:pPr>
      <w:del w:id="13" w:author="Arlindo Gomes Filho" w:date="2020-11-16T19:29:00Z">
        <w:r w:rsidDel="002A523F">
          <w:rPr>
            <w:i/>
            <w:color w:val="000000"/>
          </w:rPr>
          <w:tab/>
        </w:r>
        <w:r w:rsidDel="002A523F">
          <w:rPr>
            <w:i/>
            <w:color w:val="000000"/>
          </w:rPr>
          <w:tab/>
        </w:r>
        <w:r w:rsidDel="002A523F">
          <w:rPr>
            <w:i/>
            <w:color w:val="000000"/>
          </w:rPr>
          <w:tab/>
        </w:r>
      </w:del>
    </w:p>
    <w:p w14:paraId="30E9E474" w14:textId="77777777" w:rsidR="00D15A3C" w:rsidRDefault="00D15A3C">
      <w:pPr>
        <w:pBdr>
          <w:top w:val="nil"/>
          <w:left w:val="nil"/>
          <w:bottom w:val="nil"/>
          <w:right w:val="nil"/>
          <w:between w:val="nil"/>
        </w:pBdr>
        <w:spacing w:line="360" w:lineRule="auto"/>
        <w:jc w:val="both"/>
        <w:rPr>
          <w:i/>
          <w:color w:val="000000"/>
        </w:rPr>
      </w:pPr>
    </w:p>
    <w:p w14:paraId="17EE07F7" w14:textId="77777777" w:rsidR="00D15A3C" w:rsidRDefault="00D15A3C">
      <w:pPr>
        <w:pBdr>
          <w:top w:val="nil"/>
          <w:left w:val="nil"/>
          <w:bottom w:val="nil"/>
          <w:right w:val="nil"/>
          <w:between w:val="nil"/>
        </w:pBdr>
        <w:spacing w:line="360" w:lineRule="auto"/>
        <w:jc w:val="both"/>
        <w:rPr>
          <w:i/>
          <w:color w:val="000000"/>
        </w:rPr>
      </w:pPr>
    </w:p>
    <w:p w14:paraId="21B44FB2" w14:textId="77777777" w:rsidR="00D15A3C" w:rsidRDefault="00D15A3C">
      <w:pPr>
        <w:pBdr>
          <w:top w:val="nil"/>
          <w:left w:val="nil"/>
          <w:bottom w:val="nil"/>
          <w:right w:val="nil"/>
          <w:between w:val="nil"/>
        </w:pBdr>
        <w:spacing w:line="360" w:lineRule="auto"/>
        <w:jc w:val="both"/>
        <w:rPr>
          <w:i/>
          <w:color w:val="000000"/>
        </w:rPr>
      </w:pPr>
    </w:p>
    <w:p w14:paraId="1D6225A6" w14:textId="74EDB5A2"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i/>
          <w:color w:val="000000"/>
        </w:rPr>
      </w:pPr>
      <w:r>
        <w:rPr>
          <w:i/>
        </w:rPr>
        <w:tab/>
      </w:r>
      <w:r>
        <w:rPr>
          <w:i/>
          <w:color w:val="000000"/>
        </w:rPr>
        <w:t>“</w:t>
      </w:r>
      <w:del w:id="14" w:author="Arlindo Gomes Filho" w:date="2020-11-16T19:29:00Z">
        <w:r w:rsidDel="002A523F">
          <w:rPr>
            <w:i/>
            <w:color w:val="000000"/>
          </w:rPr>
          <w:delText xml:space="preserve"> </w:delText>
        </w:r>
      </w:del>
      <w:r>
        <w:rPr>
          <w:i/>
          <w:color w:val="000000"/>
        </w:rPr>
        <w:t xml:space="preserve">First, you have to learn the language. Language is the key to a </w:t>
      </w:r>
      <w:del w:id="15" w:author="Arlindo Gomes Filho" w:date="2020-11-16T19:29:00Z">
        <w:r w:rsidDel="002A523F">
          <w:rPr>
            <w:i/>
            <w:color w:val="000000"/>
          </w:rPr>
          <w:delText xml:space="preserve"> </w:delText>
        </w:r>
      </w:del>
      <w:r>
        <w:rPr>
          <w:i/>
          <w:color w:val="000000"/>
        </w:rPr>
        <w:t xml:space="preserve">people’s </w:t>
      </w:r>
      <w:del w:id="16" w:author="Arlindo Gomes Filho" w:date="2020-11-16T19:29:00Z">
        <w:r w:rsidDel="002A523F">
          <w:rPr>
            <w:i/>
            <w:color w:val="000000"/>
          </w:rPr>
          <w:delText> </w:delText>
        </w:r>
      </w:del>
      <w:r>
        <w:rPr>
          <w:i/>
          <w:color w:val="000000"/>
        </w:rPr>
        <w:t>culture,</w:t>
      </w:r>
      <w:r>
        <w:rPr>
          <w:i/>
        </w:rPr>
        <w:t xml:space="preserve"> </w:t>
      </w:r>
      <w:r>
        <w:rPr>
          <w:i/>
          <w:color w:val="000000"/>
        </w:rPr>
        <w:t>and culture is a key to people</w:t>
      </w:r>
      <w:r>
        <w:rPr>
          <w:rFonts w:ascii="Arimo" w:eastAsia="Arimo" w:hAnsi="Arimo" w:cs="Arimo"/>
          <w:i/>
          <w:color w:val="000000"/>
        </w:rPr>
        <w:t>’</w:t>
      </w:r>
      <w:r>
        <w:rPr>
          <w:i/>
          <w:color w:val="000000"/>
        </w:rPr>
        <w:t>s hearts. If you force them to speak your language,</w:t>
      </w:r>
      <w:r>
        <w:rPr>
          <w:i/>
        </w:rPr>
        <w:t xml:space="preserve"> </w:t>
      </w:r>
      <w:r>
        <w:rPr>
          <w:i/>
          <w:color w:val="000000"/>
        </w:rPr>
        <w:t>you will never win their sympathy</w:t>
      </w:r>
      <w:r>
        <w:rPr>
          <w:i/>
        </w:rPr>
        <w:t>.”</w:t>
      </w:r>
    </w:p>
    <w:p w14:paraId="594B1DCE"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i/>
        </w:rPr>
      </w:pPr>
    </w:p>
    <w:p w14:paraId="31C35322"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i/>
          <w:color w:val="000000"/>
        </w:rPr>
      </w:pPr>
      <w:r>
        <w:rPr>
          <w:i/>
        </w:rPr>
        <w:t xml:space="preserve">                                                         </w:t>
      </w:r>
      <w:r>
        <w:rPr>
          <w:i/>
          <w:color w:val="000000"/>
        </w:rPr>
        <w:t>(Sérgio Vieira de Mello)</w:t>
      </w:r>
    </w:p>
    <w:p w14:paraId="2D591D63" w14:textId="77777777" w:rsidR="00D15A3C" w:rsidRDefault="00D15A3C">
      <w:pPr>
        <w:pBdr>
          <w:top w:val="nil"/>
          <w:left w:val="nil"/>
          <w:bottom w:val="nil"/>
          <w:right w:val="nil"/>
          <w:between w:val="nil"/>
        </w:pBdr>
        <w:spacing w:line="360" w:lineRule="auto"/>
        <w:jc w:val="right"/>
        <w:rPr>
          <w:i/>
          <w:color w:val="000000"/>
        </w:rPr>
      </w:pPr>
    </w:p>
    <w:p w14:paraId="4EC9373B" w14:textId="77777777" w:rsidR="00D15A3C" w:rsidRDefault="00D15A3C">
      <w:pPr>
        <w:pBdr>
          <w:top w:val="nil"/>
          <w:left w:val="nil"/>
          <w:bottom w:val="nil"/>
          <w:right w:val="nil"/>
          <w:between w:val="nil"/>
        </w:pBdr>
        <w:spacing w:line="360" w:lineRule="auto"/>
        <w:jc w:val="both"/>
        <w:rPr>
          <w:b/>
          <w:color w:val="000000"/>
        </w:rPr>
      </w:pPr>
    </w:p>
    <w:p w14:paraId="1858AB3A" w14:textId="77777777" w:rsidR="00D15A3C" w:rsidRDefault="00D15A3C">
      <w:pPr>
        <w:pBdr>
          <w:top w:val="nil"/>
          <w:left w:val="nil"/>
          <w:bottom w:val="nil"/>
          <w:right w:val="nil"/>
          <w:between w:val="nil"/>
        </w:pBdr>
        <w:spacing w:line="360" w:lineRule="auto"/>
        <w:jc w:val="both"/>
        <w:rPr>
          <w:b/>
        </w:rPr>
      </w:pPr>
    </w:p>
    <w:p w14:paraId="1CAD8CEA" w14:textId="77777777" w:rsidR="00D15A3C" w:rsidRDefault="00D15A3C">
      <w:pPr>
        <w:pBdr>
          <w:top w:val="nil"/>
          <w:left w:val="nil"/>
          <w:bottom w:val="nil"/>
          <w:right w:val="nil"/>
          <w:between w:val="nil"/>
        </w:pBdr>
        <w:spacing w:line="360" w:lineRule="auto"/>
        <w:jc w:val="both"/>
        <w:rPr>
          <w:b/>
        </w:rPr>
      </w:pPr>
    </w:p>
    <w:p w14:paraId="4903B35E" w14:textId="77777777" w:rsidR="00D15A3C" w:rsidRDefault="00D15A3C">
      <w:pPr>
        <w:pBdr>
          <w:top w:val="nil"/>
          <w:left w:val="nil"/>
          <w:bottom w:val="nil"/>
          <w:right w:val="nil"/>
          <w:between w:val="nil"/>
        </w:pBdr>
        <w:spacing w:line="360" w:lineRule="auto"/>
        <w:jc w:val="both"/>
        <w:rPr>
          <w:b/>
          <w:color w:val="000000"/>
        </w:rPr>
      </w:pPr>
    </w:p>
    <w:p w14:paraId="2E04E621" w14:textId="77777777" w:rsidR="00D15A3C" w:rsidRDefault="00D15A3C">
      <w:pPr>
        <w:pBdr>
          <w:top w:val="nil"/>
          <w:left w:val="nil"/>
          <w:bottom w:val="nil"/>
          <w:right w:val="nil"/>
          <w:between w:val="nil"/>
        </w:pBdr>
        <w:spacing w:line="360" w:lineRule="auto"/>
        <w:jc w:val="both"/>
        <w:rPr>
          <w:b/>
          <w:color w:val="000000"/>
        </w:rPr>
      </w:pPr>
    </w:p>
    <w:p w14:paraId="0CFD56AF" w14:textId="77777777" w:rsidR="00D15A3C" w:rsidRDefault="00D15A3C">
      <w:pPr>
        <w:pBdr>
          <w:top w:val="nil"/>
          <w:left w:val="nil"/>
          <w:bottom w:val="nil"/>
          <w:right w:val="nil"/>
          <w:between w:val="nil"/>
        </w:pBdr>
        <w:spacing w:line="360" w:lineRule="auto"/>
        <w:jc w:val="both"/>
        <w:rPr>
          <w:b/>
          <w:color w:val="000000"/>
        </w:rPr>
      </w:pPr>
    </w:p>
    <w:p w14:paraId="6DF3311E" w14:textId="77777777" w:rsidR="00D15A3C" w:rsidRDefault="00D15A3C">
      <w:pPr>
        <w:pBdr>
          <w:top w:val="nil"/>
          <w:left w:val="nil"/>
          <w:bottom w:val="nil"/>
          <w:right w:val="nil"/>
          <w:between w:val="nil"/>
        </w:pBdr>
        <w:spacing w:line="360" w:lineRule="auto"/>
        <w:jc w:val="center"/>
        <w:rPr>
          <w:b/>
          <w:color w:val="000000"/>
        </w:rPr>
      </w:pPr>
    </w:p>
    <w:p w14:paraId="25B038EC" w14:textId="77777777" w:rsidR="00D15A3C" w:rsidRDefault="00D15A3C">
      <w:pPr>
        <w:pBdr>
          <w:top w:val="nil"/>
          <w:left w:val="nil"/>
          <w:bottom w:val="nil"/>
          <w:right w:val="nil"/>
          <w:between w:val="nil"/>
        </w:pBdr>
        <w:spacing w:line="360" w:lineRule="auto"/>
        <w:jc w:val="center"/>
        <w:rPr>
          <w:b/>
        </w:rPr>
      </w:pPr>
    </w:p>
    <w:p w14:paraId="7484744C" w14:textId="77777777" w:rsidR="00D15A3C" w:rsidRDefault="002A523F">
      <w:pPr>
        <w:pBdr>
          <w:top w:val="nil"/>
          <w:left w:val="nil"/>
          <w:bottom w:val="nil"/>
          <w:right w:val="nil"/>
          <w:between w:val="nil"/>
        </w:pBdr>
        <w:spacing w:line="360" w:lineRule="auto"/>
        <w:jc w:val="center"/>
        <w:rPr>
          <w:b/>
          <w:color w:val="000000"/>
        </w:rPr>
      </w:pPr>
      <w:r>
        <w:rPr>
          <w:b/>
          <w:color w:val="000000"/>
        </w:rPr>
        <w:lastRenderedPageBreak/>
        <w:t>RESUMO</w:t>
      </w:r>
      <w:del w:id="17" w:author="Arlindo Gomes Filho" w:date="2020-11-16T19:30:00Z">
        <w:r w:rsidDel="002A523F">
          <w:rPr>
            <w:b/>
            <w:color w:val="000000"/>
          </w:rPr>
          <w:delText xml:space="preserve"> </w:delText>
        </w:r>
      </w:del>
    </w:p>
    <w:p w14:paraId="186E7B27" w14:textId="77777777" w:rsidR="00D15A3C" w:rsidRDefault="00D15A3C">
      <w:pPr>
        <w:pBdr>
          <w:top w:val="nil"/>
          <w:left w:val="nil"/>
          <w:bottom w:val="nil"/>
          <w:right w:val="nil"/>
          <w:between w:val="nil"/>
        </w:pBdr>
        <w:spacing w:line="360" w:lineRule="auto"/>
        <w:jc w:val="both"/>
      </w:pPr>
    </w:p>
    <w:p w14:paraId="61773E3D" w14:textId="77777777" w:rsidR="00D15A3C" w:rsidRDefault="00D15A3C">
      <w:pPr>
        <w:pBdr>
          <w:top w:val="nil"/>
          <w:left w:val="nil"/>
          <w:bottom w:val="nil"/>
          <w:right w:val="nil"/>
          <w:between w:val="nil"/>
        </w:pBdr>
        <w:spacing w:line="360" w:lineRule="auto"/>
        <w:jc w:val="both"/>
      </w:pPr>
    </w:p>
    <w:p w14:paraId="369B9768" w14:textId="6A19475D" w:rsidR="00D15A3C" w:rsidRDefault="002A523F">
      <w:pPr>
        <w:pBdr>
          <w:top w:val="nil"/>
          <w:left w:val="nil"/>
          <w:bottom w:val="nil"/>
          <w:right w:val="nil"/>
          <w:between w:val="nil"/>
        </w:pBdr>
        <w:spacing w:line="360" w:lineRule="auto"/>
        <w:jc w:val="both"/>
      </w:pPr>
      <w:del w:id="18" w:author="Arlindo Gomes Filho" w:date="2020-11-16T19:30:00Z">
        <w:r w:rsidDel="002A523F">
          <w:rPr>
            <w:color w:val="000000"/>
          </w:rPr>
          <w:delText xml:space="preserve"> </w:delText>
        </w:r>
      </w:del>
      <w:r>
        <w:rPr>
          <w:color w:val="000000"/>
        </w:rPr>
        <w:tab/>
        <w:t xml:space="preserve">São inúmeros os benefícios do aprendizado de </w:t>
      </w:r>
      <w:del w:id="19" w:author="Arlindo Gomes Filho" w:date="2020-11-21T16:58:00Z">
        <w:r w:rsidDel="0077433A">
          <w:rPr>
            <w:color w:val="000000"/>
          </w:rPr>
          <w:delText xml:space="preserve">um </w:delText>
        </w:r>
      </w:del>
      <w:r>
        <w:rPr>
          <w:color w:val="000000"/>
        </w:rPr>
        <w:t>idioma</w:t>
      </w:r>
      <w:ins w:id="20" w:author="Arlindo Gomes Filho" w:date="2020-11-21T16:58:00Z">
        <w:r w:rsidR="0077433A">
          <w:rPr>
            <w:color w:val="000000"/>
          </w:rPr>
          <w:t>s</w:t>
        </w:r>
      </w:ins>
      <w:r>
        <w:rPr>
          <w:color w:val="000000"/>
        </w:rPr>
        <w:t xml:space="preserve"> para o aprimoramento profissional e </w:t>
      </w:r>
      <w:r w:rsidR="005C2E94">
        <w:rPr>
          <w:color w:val="000000"/>
        </w:rPr>
        <w:t>a</w:t>
      </w:r>
      <w:r>
        <w:rPr>
          <w:color w:val="000000"/>
        </w:rPr>
        <w:t xml:space="preserve"> ascensão funcional em diversas carreiras no ambiente corporativo privado </w:t>
      </w:r>
      <w:del w:id="21" w:author="Arlindo Gomes Filho" w:date="2020-11-21T16:58:00Z">
        <w:r w:rsidR="005C2E94" w:rsidDel="0077433A">
          <w:rPr>
            <w:color w:val="000000"/>
          </w:rPr>
          <w:delText>ou</w:delText>
        </w:r>
        <w:r w:rsidDel="0077433A">
          <w:rPr>
            <w:color w:val="000000"/>
          </w:rPr>
          <w:delText xml:space="preserve"> </w:delText>
        </w:r>
      </w:del>
      <w:ins w:id="22" w:author="Arlindo Gomes Filho" w:date="2020-11-21T16:58:00Z">
        <w:r w:rsidR="0077433A">
          <w:rPr>
            <w:color w:val="000000"/>
          </w:rPr>
          <w:t>e</w:t>
        </w:r>
        <w:r w:rsidR="0077433A">
          <w:rPr>
            <w:color w:val="000000"/>
          </w:rPr>
          <w:t xml:space="preserve"> </w:t>
        </w:r>
      </w:ins>
      <w:r>
        <w:rPr>
          <w:color w:val="000000"/>
        </w:rPr>
        <w:t xml:space="preserve">governamental. </w:t>
      </w:r>
      <w:del w:id="23" w:author="Arlindo Gomes Filho" w:date="2020-11-21T16:59:00Z">
        <w:r w:rsidDel="0077433A">
          <w:rPr>
            <w:color w:val="000000"/>
          </w:rPr>
          <w:delText>O objetivo d</w:delText>
        </w:r>
        <w:r w:rsidR="005C2E94" w:rsidDel="0077433A">
          <w:rPr>
            <w:color w:val="000000"/>
          </w:rPr>
          <w:delText>o trabalho</w:delText>
        </w:r>
        <w:r w:rsidDel="0077433A">
          <w:rPr>
            <w:color w:val="000000"/>
          </w:rPr>
          <w:delText xml:space="preserve"> é </w:delText>
        </w:r>
        <w:r w:rsidR="005C2E94" w:rsidDel="0077433A">
          <w:rPr>
            <w:color w:val="000000"/>
          </w:rPr>
          <w:delText>abordar</w:delText>
        </w:r>
      </w:del>
      <w:ins w:id="24" w:author="Arlindo Gomes Filho" w:date="2020-11-21T17:11:00Z">
        <w:r w:rsidR="00A321FE">
          <w:rPr>
            <w:color w:val="000000"/>
          </w:rPr>
          <w:t>Neste estudo, d</w:t>
        </w:r>
      </w:ins>
      <w:ins w:id="25" w:author="Arlindo Gomes Filho" w:date="2020-11-21T16:59:00Z">
        <w:r w:rsidR="0077433A">
          <w:rPr>
            <w:color w:val="000000"/>
          </w:rPr>
          <w:t>escrevemos</w:t>
        </w:r>
      </w:ins>
      <w:r>
        <w:rPr>
          <w:color w:val="000000"/>
        </w:rPr>
        <w:t xml:space="preserve"> o </w:t>
      </w:r>
      <w:ins w:id="26" w:author="Arlindo Gomes Filho" w:date="2020-11-21T16:59:00Z">
        <w:r w:rsidR="0077433A">
          <w:rPr>
            <w:color w:val="000000"/>
          </w:rPr>
          <w:t>cenário</w:t>
        </w:r>
      </w:ins>
      <w:del w:id="27" w:author="Arlindo Gomes Filho" w:date="2020-11-21T16:59:00Z">
        <w:r w:rsidR="005C2E94" w:rsidDel="0077433A">
          <w:rPr>
            <w:color w:val="000000"/>
          </w:rPr>
          <w:delText>quadro</w:delText>
        </w:r>
      </w:del>
      <w:r>
        <w:rPr>
          <w:color w:val="000000"/>
        </w:rPr>
        <w:t xml:space="preserve"> da capacitação em idiomas atualmente oferecido pela Divisão de Treinamento e Aperfeiçoamento (DTA)</w:t>
      </w:r>
      <w:del w:id="28" w:author="Arlindo Gomes Filho" w:date="2020-11-21T17:01:00Z">
        <w:r w:rsidDel="0077433A">
          <w:rPr>
            <w:color w:val="000000"/>
          </w:rPr>
          <w:delText> </w:delText>
        </w:r>
      </w:del>
      <w:ins w:id="29" w:author="Arlindo Gomes Filho" w:date="2020-11-21T17:02:00Z">
        <w:r w:rsidR="0077433A">
          <w:rPr>
            <w:color w:val="000000"/>
          </w:rPr>
          <w:t>, apresentamos o nível de conhecimento de idiomas do</w:t>
        </w:r>
        <w:r w:rsidR="00A321FE">
          <w:rPr>
            <w:color w:val="000000"/>
          </w:rPr>
          <w:t>s servidores das diferentes carreiras do MRE</w:t>
        </w:r>
      </w:ins>
      <w:ins w:id="30" w:author="Arlindo Gomes Filho" w:date="2020-11-21T17:06:00Z">
        <w:r w:rsidR="00A321FE">
          <w:rPr>
            <w:color w:val="000000"/>
          </w:rPr>
          <w:t xml:space="preserve"> </w:t>
        </w:r>
        <w:r w:rsidR="00A321FE">
          <w:rPr>
            <w:color w:val="000000"/>
          </w:rPr>
          <w:t>(Oficiais de Chancelaria, Assistentes de Chancelaria e integrantes do Plano de Classificação de Cargos e do Plano Geral de Cargos do Poder Executivo</w:t>
        </w:r>
        <w:r w:rsidR="00A321FE">
          <w:rPr>
            <w:color w:val="000000"/>
          </w:rPr>
          <w:t>)</w:t>
        </w:r>
      </w:ins>
      <w:ins w:id="31" w:author="Arlindo Gomes Filho" w:date="2020-11-21T17:02:00Z">
        <w:r w:rsidR="00A321FE">
          <w:rPr>
            <w:color w:val="000000"/>
          </w:rPr>
          <w:t xml:space="preserve"> </w:t>
        </w:r>
      </w:ins>
      <w:del w:id="32" w:author="Arlindo Gomes Filho" w:date="2020-11-21T17:02:00Z">
        <w:r w:rsidDel="0077433A">
          <w:rPr>
            <w:color w:val="000000"/>
          </w:rPr>
          <w:delText>e</w:delText>
        </w:r>
      </w:del>
      <w:r>
        <w:rPr>
          <w:color w:val="000000"/>
        </w:rPr>
        <w:t xml:space="preserve">, </w:t>
      </w:r>
      <w:ins w:id="33" w:author="Arlindo Gomes Filho" w:date="2020-11-21T17:03:00Z">
        <w:r w:rsidR="00A321FE">
          <w:rPr>
            <w:color w:val="000000"/>
          </w:rPr>
          <w:t xml:space="preserve">por meio de </w:t>
        </w:r>
      </w:ins>
      <w:del w:id="34" w:author="Arlindo Gomes Filho" w:date="2020-11-21T17:03:00Z">
        <w:r w:rsidDel="00A321FE">
          <w:rPr>
            <w:color w:val="000000"/>
          </w:rPr>
          <w:delText xml:space="preserve">através </w:delText>
        </w:r>
      </w:del>
      <w:r>
        <w:rPr>
          <w:color w:val="000000"/>
        </w:rPr>
        <w:t xml:space="preserve">de uma análise comparativa, </w:t>
      </w:r>
      <w:del w:id="35" w:author="Arlindo Gomes Filho" w:date="2020-11-21T17:03:00Z">
        <w:r w:rsidDel="00A321FE">
          <w:rPr>
            <w:color w:val="000000"/>
          </w:rPr>
          <w:delText> </w:delText>
        </w:r>
      </w:del>
      <w:ins w:id="36" w:author="Arlindo Gomes Filho" w:date="2020-11-21T17:11:00Z">
        <w:r w:rsidR="00A321FE">
          <w:rPr>
            <w:color w:val="000000"/>
          </w:rPr>
          <w:t xml:space="preserve">discutimos </w:t>
        </w:r>
      </w:ins>
      <w:del w:id="37" w:author="Arlindo Gomes Filho" w:date="2020-11-21T17:11:00Z">
        <w:r w:rsidDel="00A321FE">
          <w:rPr>
            <w:color w:val="000000"/>
          </w:rPr>
          <w:delText>apresenta</w:delText>
        </w:r>
      </w:del>
      <w:del w:id="38" w:author="Arlindo Gomes Filho" w:date="2020-11-21T17:07:00Z">
        <w:r w:rsidDel="00A321FE">
          <w:rPr>
            <w:color w:val="000000"/>
          </w:rPr>
          <w:delText>r</w:delText>
        </w:r>
      </w:del>
      <w:del w:id="39" w:author="Arlindo Gomes Filho" w:date="2020-11-21T17:11:00Z">
        <w:r w:rsidDel="00A321FE">
          <w:rPr>
            <w:color w:val="000000"/>
          </w:rPr>
          <w:delText xml:space="preserve"> </w:delText>
        </w:r>
      </w:del>
      <w:ins w:id="40" w:author="Arlindo Gomes Filho" w:date="2020-11-21T17:03:00Z">
        <w:r w:rsidR="00A321FE">
          <w:rPr>
            <w:color w:val="000000"/>
          </w:rPr>
          <w:t xml:space="preserve">diferentes </w:t>
        </w:r>
      </w:ins>
      <w:r>
        <w:rPr>
          <w:color w:val="000000"/>
        </w:rPr>
        <w:t>soluções</w:t>
      </w:r>
      <w:ins w:id="41" w:author="Arlindo Gomes Filho" w:date="2020-11-21T17:03:00Z">
        <w:r w:rsidR="00A321FE">
          <w:rPr>
            <w:color w:val="000000"/>
          </w:rPr>
          <w:t xml:space="preserve"> e estratégias de capacitação adotadas com sucesso</w:t>
        </w:r>
      </w:ins>
      <w:del w:id="42" w:author="Arlindo Gomes Filho" w:date="2020-11-21T17:03:00Z">
        <w:r w:rsidDel="00A321FE">
          <w:rPr>
            <w:color w:val="000000"/>
          </w:rPr>
          <w:delText xml:space="preserve"> propostas</w:delText>
        </w:r>
      </w:del>
      <w:r>
        <w:rPr>
          <w:color w:val="000000"/>
        </w:rPr>
        <w:t xml:space="preserve"> por outras chancelarias. </w:t>
      </w:r>
      <w:del w:id="43" w:author="Arlindo Gomes Filho" w:date="2020-11-21T17:03:00Z">
        <w:r w:rsidDel="00A321FE">
          <w:rPr>
            <w:color w:val="000000"/>
          </w:rPr>
          <w:delText>Por meio de formulários de pesquisa</w:delText>
        </w:r>
      </w:del>
      <w:ins w:id="44" w:author="Arlindo Gomes Filho" w:date="2020-11-21T17:03:00Z">
        <w:r w:rsidR="00A321FE">
          <w:rPr>
            <w:color w:val="000000"/>
          </w:rPr>
          <w:t>As informa</w:t>
        </w:r>
      </w:ins>
      <w:ins w:id="45" w:author="Arlindo Gomes Filho" w:date="2020-11-21T17:04:00Z">
        <w:r w:rsidR="00A321FE">
          <w:rPr>
            <w:color w:val="000000"/>
          </w:rPr>
          <w:t>ções foram obtidas por meio de questionários encaminhados por email ao servidores e por pesquisas em sítios elet</w:t>
        </w:r>
      </w:ins>
      <w:ins w:id="46" w:author="Arlindo Gomes Filho" w:date="2020-11-21T17:05:00Z">
        <w:r w:rsidR="00A321FE">
          <w:rPr>
            <w:color w:val="000000"/>
          </w:rPr>
          <w:t xml:space="preserve">rônicos das chancelarias da Austrália, Canadá e Estados Unidos. </w:t>
        </w:r>
      </w:ins>
      <w:ins w:id="47" w:author="Arlindo Gomes Filho" w:date="2020-11-21T17:04:00Z">
        <w:r w:rsidR="00A321FE">
          <w:rPr>
            <w:color w:val="000000"/>
          </w:rPr>
          <w:t>em sí</w:t>
        </w:r>
      </w:ins>
      <w:del w:id="48" w:author="Arlindo Gomes Filho" w:date="2020-11-21T17:08:00Z">
        <w:r w:rsidDel="00A321FE">
          <w:rPr>
            <w:color w:val="000000"/>
          </w:rPr>
          <w:delText>, a presente monografia apresenta uma amostragem do perfil de conhecimento linguístico das carreiras administrativas</w:delText>
        </w:r>
      </w:del>
      <w:del w:id="49" w:author="Arlindo Gomes Filho" w:date="2020-11-21T17:06:00Z">
        <w:r w:rsidDel="00A321FE">
          <w:rPr>
            <w:color w:val="000000"/>
          </w:rPr>
          <w:delText xml:space="preserve"> (Oficiais de Chancelaria, Assistentes de Chancelaria) e  dos integrantes do Plano de Classificação de Cargos e do Plano Geral de Cargos do Poder Executivo</w:delText>
        </w:r>
      </w:del>
      <w:del w:id="50" w:author="Arlindo Gomes Filho" w:date="2020-11-21T17:08:00Z">
        <w:r w:rsidDel="00A321FE">
          <w:rPr>
            <w:color w:val="000000"/>
          </w:rPr>
          <w:delText xml:space="preserve">, compara a estrutura dos cursos ora oferecidos com o modelo </w:delText>
        </w:r>
        <w:r w:rsidDel="00A321FE">
          <w:delText>adotado por</w:delText>
        </w:r>
        <w:r w:rsidDel="00A321FE">
          <w:rPr>
            <w:color w:val="000000"/>
          </w:rPr>
          <w:delText xml:space="preserve"> outras chancelarias, </w:delText>
        </w:r>
        <w:r w:rsidDel="00A321FE">
          <w:delText xml:space="preserve"> </w:delText>
        </w:r>
        <w:r w:rsidDel="00A321FE">
          <w:rPr>
            <w:color w:val="000000"/>
          </w:rPr>
          <w:delText>e finaliza com</w:delText>
        </w:r>
      </w:del>
      <w:ins w:id="51" w:author="Arlindo Gomes Filho" w:date="2020-11-21T17:08:00Z">
        <w:r w:rsidR="00A321FE">
          <w:rPr>
            <w:color w:val="000000"/>
          </w:rPr>
          <w:t xml:space="preserve"> Por fim, sugerimos algumas </w:t>
        </w:r>
      </w:ins>
      <w:del w:id="52" w:author="Arlindo Gomes Filho" w:date="2020-11-21T17:08:00Z">
        <w:r w:rsidDel="00A321FE">
          <w:rPr>
            <w:color w:val="000000"/>
          </w:rPr>
          <w:delText xml:space="preserve"> sugestões  de </w:delText>
        </w:r>
      </w:del>
      <w:ins w:id="53" w:author="Arlindo Gomes Filho" w:date="2020-11-21T17:08:00Z">
        <w:r w:rsidR="00A321FE">
          <w:rPr>
            <w:color w:val="000000"/>
          </w:rPr>
          <w:t xml:space="preserve"> </w:t>
        </w:r>
      </w:ins>
      <w:r>
        <w:rPr>
          <w:color w:val="000000"/>
        </w:rPr>
        <w:t>ações</w:t>
      </w:r>
      <w:ins w:id="54" w:author="Arlindo Gomes Filho" w:date="2020-11-21T17:09:00Z">
        <w:r w:rsidR="00A321FE">
          <w:rPr>
            <w:color w:val="000000"/>
          </w:rPr>
          <w:t xml:space="preserve"> que podem ser </w:t>
        </w:r>
      </w:ins>
      <w:del w:id="55" w:author="Arlindo Gomes Filho" w:date="2020-11-21T17:09:00Z">
        <w:r w:rsidDel="00A321FE">
          <w:rPr>
            <w:color w:val="000000"/>
          </w:rPr>
          <w:delText xml:space="preserve"> a serem</w:delText>
        </w:r>
      </w:del>
      <w:r>
        <w:rPr>
          <w:color w:val="000000"/>
        </w:rPr>
        <w:t xml:space="preserve"> implementadas </w:t>
      </w:r>
      <w:ins w:id="56" w:author="Arlindo Gomes Filho" w:date="2020-11-21T17:09:00Z">
        <w:r w:rsidR="00A321FE">
          <w:rPr>
            <w:color w:val="000000"/>
          </w:rPr>
          <w:t xml:space="preserve">pelo </w:t>
        </w:r>
        <w:r w:rsidR="00A321FE">
          <w:rPr>
            <w:color w:val="000000"/>
          </w:rPr>
          <w:t>Minis</w:t>
        </w:r>
        <w:r w:rsidR="00A321FE">
          <w:t>tério</w:t>
        </w:r>
        <w:r w:rsidR="00A321FE">
          <w:rPr>
            <w:color w:val="000000"/>
          </w:rPr>
          <w:t xml:space="preserve"> das Relações Exteriores</w:t>
        </w:r>
        <w:r w:rsidR="00A321FE">
          <w:rPr>
            <w:color w:val="000000"/>
          </w:rPr>
          <w:t xml:space="preserve"> </w:t>
        </w:r>
      </w:ins>
      <w:r>
        <w:rPr>
          <w:color w:val="000000"/>
        </w:rPr>
        <w:t xml:space="preserve">tanto no Brasil como no exterior, visando </w:t>
      </w:r>
      <w:ins w:id="57" w:author="Arlindo Gomes Filho" w:date="2020-11-21T17:10:00Z">
        <w:r w:rsidR="00A321FE">
          <w:rPr>
            <w:color w:val="000000"/>
          </w:rPr>
          <w:t xml:space="preserve">uma aplicação mais racional dos recursos públicos, </w:t>
        </w:r>
      </w:ins>
      <w:r>
        <w:rPr>
          <w:color w:val="000000"/>
        </w:rPr>
        <w:t xml:space="preserve">a melhoria </w:t>
      </w:r>
      <w:del w:id="58" w:author="Arlindo Gomes Filho" w:date="2020-11-21T17:09:00Z">
        <w:r w:rsidDel="00A321FE">
          <w:rPr>
            <w:color w:val="000000"/>
          </w:rPr>
          <w:delText xml:space="preserve"> </w:delText>
        </w:r>
      </w:del>
      <w:r>
        <w:rPr>
          <w:color w:val="000000"/>
        </w:rPr>
        <w:t xml:space="preserve">dos serviços prestados </w:t>
      </w:r>
      <w:ins w:id="59" w:author="Arlindo Gomes Filho" w:date="2020-11-21T17:09:00Z">
        <w:r w:rsidR="00A321FE">
          <w:rPr>
            <w:color w:val="000000"/>
          </w:rPr>
          <w:t xml:space="preserve">e </w:t>
        </w:r>
      </w:ins>
      <w:ins w:id="60" w:author="Arlindo Gomes Filho" w:date="2020-11-21T17:10:00Z">
        <w:r w:rsidR="00A321FE">
          <w:rPr>
            <w:color w:val="000000"/>
          </w:rPr>
          <w:t xml:space="preserve">a consequente melhoria </w:t>
        </w:r>
      </w:ins>
      <w:ins w:id="61" w:author="Arlindo Gomes Filho" w:date="2020-11-21T17:09:00Z">
        <w:r w:rsidR="00A321FE">
          <w:rPr>
            <w:color w:val="000000"/>
          </w:rPr>
          <w:t>d</w:t>
        </w:r>
      </w:ins>
      <w:ins w:id="62" w:author="Arlindo Gomes Filho" w:date="2020-11-21T17:10:00Z">
        <w:r w:rsidR="00A321FE">
          <w:rPr>
            <w:color w:val="000000"/>
          </w:rPr>
          <w:t>e</w:t>
        </w:r>
      </w:ins>
      <w:ins w:id="63" w:author="Arlindo Gomes Filho" w:date="2020-11-21T17:11:00Z">
        <w:r w:rsidR="00A321FE">
          <w:rPr>
            <w:color w:val="000000"/>
          </w:rPr>
          <w:t xml:space="preserve"> nossa</w:t>
        </w:r>
      </w:ins>
      <w:ins w:id="64" w:author="Arlindo Gomes Filho" w:date="2020-11-21T17:09:00Z">
        <w:r w:rsidR="00A321FE">
          <w:rPr>
            <w:color w:val="000000"/>
          </w:rPr>
          <w:t xml:space="preserve"> imagem institucional.</w:t>
        </w:r>
      </w:ins>
      <w:del w:id="65" w:author="Arlindo Gomes Filho" w:date="2020-11-21T17:09:00Z">
        <w:r w:rsidDel="00A321FE">
          <w:rPr>
            <w:color w:val="000000"/>
          </w:rPr>
          <w:delText>ao Minis</w:delText>
        </w:r>
        <w:r w:rsidDel="00A321FE">
          <w:delText>tério</w:delText>
        </w:r>
        <w:r w:rsidDel="00A321FE">
          <w:rPr>
            <w:color w:val="000000"/>
          </w:rPr>
          <w:delText xml:space="preserve"> das Relações Exteriores, com uma </w:delText>
        </w:r>
        <w:r w:rsidDel="00A321FE">
          <w:delText>aplicação mai</w:delText>
        </w:r>
      </w:del>
      <w:del w:id="66" w:author="Arlindo Gomes Filho" w:date="2020-11-21T17:12:00Z">
        <w:r w:rsidDel="00A321FE">
          <w:delText>s racional dos recursos públicos.</w:delText>
        </w:r>
      </w:del>
    </w:p>
    <w:p w14:paraId="0A0C442E" w14:textId="77777777" w:rsidR="00D15A3C" w:rsidRDefault="00D15A3C">
      <w:pPr>
        <w:pBdr>
          <w:top w:val="nil"/>
          <w:left w:val="nil"/>
          <w:bottom w:val="nil"/>
          <w:right w:val="nil"/>
          <w:between w:val="nil"/>
        </w:pBdr>
        <w:spacing w:line="360" w:lineRule="auto"/>
        <w:jc w:val="both"/>
      </w:pPr>
    </w:p>
    <w:p w14:paraId="13A0528F" w14:textId="77777777" w:rsidR="00D15A3C" w:rsidRDefault="00D15A3C">
      <w:pPr>
        <w:pBdr>
          <w:top w:val="nil"/>
          <w:left w:val="nil"/>
          <w:bottom w:val="nil"/>
          <w:right w:val="nil"/>
          <w:between w:val="nil"/>
        </w:pBdr>
        <w:spacing w:line="360" w:lineRule="auto"/>
        <w:jc w:val="both"/>
      </w:pPr>
    </w:p>
    <w:p w14:paraId="088BF41F" w14:textId="77777777" w:rsidR="00D15A3C" w:rsidRDefault="00D15A3C">
      <w:pPr>
        <w:pBdr>
          <w:top w:val="nil"/>
          <w:left w:val="nil"/>
          <w:bottom w:val="nil"/>
          <w:right w:val="nil"/>
          <w:between w:val="nil"/>
        </w:pBdr>
        <w:spacing w:line="360" w:lineRule="auto"/>
        <w:jc w:val="both"/>
      </w:pPr>
    </w:p>
    <w:p w14:paraId="7C20F744" w14:textId="77777777" w:rsidR="00D15A3C" w:rsidRDefault="00D15A3C">
      <w:pPr>
        <w:pBdr>
          <w:top w:val="nil"/>
          <w:left w:val="nil"/>
          <w:bottom w:val="nil"/>
          <w:right w:val="nil"/>
          <w:between w:val="nil"/>
        </w:pBdr>
        <w:spacing w:line="360" w:lineRule="auto"/>
        <w:jc w:val="both"/>
      </w:pPr>
    </w:p>
    <w:p w14:paraId="17BAD9C7" w14:textId="77777777" w:rsidR="00D15A3C" w:rsidRDefault="00D15A3C">
      <w:pPr>
        <w:pBdr>
          <w:top w:val="nil"/>
          <w:left w:val="nil"/>
          <w:bottom w:val="nil"/>
          <w:right w:val="nil"/>
          <w:between w:val="nil"/>
        </w:pBdr>
        <w:spacing w:line="360" w:lineRule="auto"/>
        <w:jc w:val="both"/>
      </w:pPr>
    </w:p>
    <w:p w14:paraId="76415452" w14:textId="77777777" w:rsidR="00D15A3C" w:rsidRDefault="00D15A3C">
      <w:pPr>
        <w:pBdr>
          <w:top w:val="nil"/>
          <w:left w:val="nil"/>
          <w:bottom w:val="nil"/>
          <w:right w:val="nil"/>
          <w:between w:val="nil"/>
        </w:pBdr>
        <w:spacing w:line="360" w:lineRule="auto"/>
        <w:jc w:val="both"/>
      </w:pPr>
    </w:p>
    <w:p w14:paraId="434CD45C" w14:textId="77777777" w:rsidR="00D15A3C" w:rsidRDefault="00D15A3C">
      <w:pPr>
        <w:pBdr>
          <w:top w:val="nil"/>
          <w:left w:val="nil"/>
          <w:bottom w:val="nil"/>
          <w:right w:val="nil"/>
          <w:between w:val="nil"/>
        </w:pBdr>
        <w:spacing w:line="360" w:lineRule="auto"/>
        <w:jc w:val="both"/>
      </w:pPr>
    </w:p>
    <w:p w14:paraId="757BAFF3" w14:textId="77777777" w:rsidR="00D15A3C" w:rsidRDefault="00D15A3C">
      <w:pPr>
        <w:pBdr>
          <w:top w:val="nil"/>
          <w:left w:val="nil"/>
          <w:bottom w:val="nil"/>
          <w:right w:val="nil"/>
          <w:between w:val="nil"/>
        </w:pBdr>
        <w:spacing w:line="360" w:lineRule="auto"/>
        <w:jc w:val="both"/>
      </w:pPr>
    </w:p>
    <w:p w14:paraId="2519F803" w14:textId="77777777" w:rsidR="00D15A3C" w:rsidRDefault="002A523F">
      <w:pPr>
        <w:pBdr>
          <w:top w:val="nil"/>
          <w:left w:val="nil"/>
          <w:bottom w:val="nil"/>
          <w:right w:val="nil"/>
          <w:between w:val="nil"/>
        </w:pBdr>
        <w:spacing w:line="360" w:lineRule="auto"/>
        <w:jc w:val="both"/>
        <w:rPr>
          <w:color w:val="000000"/>
        </w:rPr>
      </w:pPr>
      <w:r>
        <w:rPr>
          <w:b/>
          <w:color w:val="000000"/>
        </w:rPr>
        <w:lastRenderedPageBreak/>
        <w:t>PALAVRAS-CHAVE:</w:t>
      </w:r>
      <w:r>
        <w:rPr>
          <w:color w:val="000000"/>
        </w:rPr>
        <w:t xml:space="preserve"> Capacitação.</w:t>
      </w:r>
      <w:r>
        <w:t xml:space="preserve"> Idioma</w:t>
      </w:r>
      <w:r>
        <w:rPr>
          <w:color w:val="000000"/>
        </w:rPr>
        <w:t>s. Divisão de Treinamento e Aperfeiçoamento (DTA). Ministério das Relações Exterior</w:t>
      </w:r>
      <w:r>
        <w:t>es.</w:t>
      </w:r>
    </w:p>
    <w:p w14:paraId="704C52F2" w14:textId="77777777" w:rsidR="00D15A3C" w:rsidRDefault="00D15A3C">
      <w:pPr>
        <w:pBdr>
          <w:top w:val="nil"/>
          <w:left w:val="nil"/>
          <w:bottom w:val="nil"/>
          <w:right w:val="nil"/>
          <w:between w:val="nil"/>
        </w:pBdr>
        <w:spacing w:line="360" w:lineRule="auto"/>
        <w:jc w:val="both"/>
        <w:rPr>
          <w:color w:val="000000"/>
        </w:rPr>
      </w:pPr>
    </w:p>
    <w:p w14:paraId="3B16EF2C" w14:textId="77777777" w:rsidR="00D15A3C" w:rsidRDefault="00D15A3C">
      <w:pPr>
        <w:pBdr>
          <w:top w:val="nil"/>
          <w:left w:val="nil"/>
          <w:bottom w:val="nil"/>
          <w:right w:val="nil"/>
          <w:between w:val="nil"/>
        </w:pBdr>
        <w:spacing w:line="360" w:lineRule="auto"/>
        <w:jc w:val="both"/>
      </w:pPr>
    </w:p>
    <w:p w14:paraId="79E23C21" w14:textId="77777777" w:rsidR="00D15A3C" w:rsidRDefault="00D15A3C">
      <w:pPr>
        <w:pBdr>
          <w:top w:val="nil"/>
          <w:left w:val="nil"/>
          <w:bottom w:val="nil"/>
          <w:right w:val="nil"/>
          <w:between w:val="nil"/>
        </w:pBdr>
        <w:spacing w:line="360" w:lineRule="auto"/>
        <w:jc w:val="both"/>
      </w:pPr>
    </w:p>
    <w:p w14:paraId="7729B353" w14:textId="77777777" w:rsidR="00D15A3C" w:rsidRDefault="00D15A3C">
      <w:pPr>
        <w:pBdr>
          <w:top w:val="nil"/>
          <w:left w:val="nil"/>
          <w:bottom w:val="nil"/>
          <w:right w:val="nil"/>
          <w:between w:val="nil"/>
        </w:pBdr>
        <w:spacing w:line="360" w:lineRule="auto"/>
        <w:jc w:val="both"/>
        <w:rPr>
          <w:color w:val="000000"/>
        </w:rPr>
      </w:pPr>
    </w:p>
    <w:p w14:paraId="15D16261" w14:textId="77777777" w:rsidR="00D15A3C" w:rsidRDefault="00D15A3C">
      <w:pPr>
        <w:pBdr>
          <w:top w:val="nil"/>
          <w:left w:val="nil"/>
          <w:bottom w:val="nil"/>
          <w:right w:val="nil"/>
          <w:between w:val="nil"/>
        </w:pBdr>
        <w:spacing w:line="360" w:lineRule="auto"/>
        <w:jc w:val="both"/>
        <w:rPr>
          <w:b/>
          <w:color w:val="000000"/>
        </w:rPr>
      </w:pPr>
    </w:p>
    <w:p w14:paraId="1CB7D405" w14:textId="6B1F6965" w:rsidR="007D1D8F" w:rsidRDefault="007D1D8F">
      <w:pPr>
        <w:rPr>
          <w:ins w:id="67" w:author="Arlindo Gomes Filho" w:date="2020-11-16T19:45:00Z"/>
          <w:b/>
          <w:color w:val="000000"/>
        </w:rPr>
      </w:pPr>
      <w:ins w:id="68" w:author="Arlindo Gomes Filho" w:date="2020-11-16T19:45:00Z">
        <w:r>
          <w:rPr>
            <w:b/>
            <w:color w:val="000000"/>
          </w:rPr>
          <w:br w:type="page"/>
        </w:r>
      </w:ins>
    </w:p>
    <w:p w14:paraId="2F1B2654" w14:textId="3F9A27E0" w:rsidR="00D15A3C" w:rsidDel="007D1D8F" w:rsidRDefault="00D15A3C">
      <w:pPr>
        <w:pBdr>
          <w:top w:val="nil"/>
          <w:left w:val="nil"/>
          <w:bottom w:val="nil"/>
          <w:right w:val="nil"/>
          <w:between w:val="nil"/>
        </w:pBdr>
        <w:spacing w:line="360" w:lineRule="auto"/>
        <w:jc w:val="both"/>
        <w:rPr>
          <w:del w:id="69" w:author="Arlindo Gomes Filho" w:date="2020-11-16T19:45:00Z"/>
          <w:b/>
          <w:color w:val="000000"/>
        </w:rPr>
      </w:pPr>
    </w:p>
    <w:p w14:paraId="534D80CF" w14:textId="77777777" w:rsidR="00D15A3C" w:rsidRDefault="002A523F">
      <w:pPr>
        <w:pBdr>
          <w:top w:val="nil"/>
          <w:left w:val="nil"/>
          <w:bottom w:val="nil"/>
          <w:right w:val="nil"/>
          <w:between w:val="nil"/>
        </w:pBdr>
        <w:spacing w:line="360" w:lineRule="auto"/>
        <w:jc w:val="center"/>
        <w:rPr>
          <w:b/>
          <w:color w:val="000000"/>
        </w:rPr>
      </w:pPr>
      <w:r>
        <w:rPr>
          <w:b/>
          <w:color w:val="000000"/>
        </w:rPr>
        <w:t xml:space="preserve">SUMÁRIO </w:t>
      </w:r>
    </w:p>
    <w:p w14:paraId="5F53597E" w14:textId="77777777" w:rsidR="00D15A3C" w:rsidRDefault="00D15A3C">
      <w:pPr>
        <w:pBdr>
          <w:top w:val="nil"/>
          <w:left w:val="nil"/>
          <w:bottom w:val="nil"/>
          <w:right w:val="nil"/>
          <w:between w:val="nil"/>
        </w:pBdr>
        <w:spacing w:line="360" w:lineRule="auto"/>
        <w:jc w:val="both"/>
        <w:rPr>
          <w:b/>
          <w:color w:val="000000"/>
        </w:rPr>
      </w:pPr>
    </w:p>
    <w:p w14:paraId="1B9D1DE1" w14:textId="77777777" w:rsidR="00D15A3C" w:rsidRDefault="002A523F">
      <w:pPr>
        <w:pBdr>
          <w:top w:val="nil"/>
          <w:left w:val="nil"/>
          <w:bottom w:val="nil"/>
          <w:right w:val="nil"/>
          <w:between w:val="nil"/>
        </w:pBdr>
        <w:spacing w:line="360" w:lineRule="auto"/>
        <w:jc w:val="both"/>
        <w:rPr>
          <w:color w:val="000000"/>
        </w:rPr>
      </w:pPr>
      <w:r>
        <w:rPr>
          <w:b/>
          <w:color w:val="000000"/>
        </w:rPr>
        <w:t>INTRODUÇÃ</w:t>
      </w:r>
      <w:r>
        <w:rPr>
          <w:color w:val="000000"/>
        </w:rPr>
        <w:t>O................................................................................................................</w:t>
      </w:r>
      <w:r>
        <w:t>8</w:t>
      </w:r>
      <w:del w:id="70" w:author="Arlindo Gomes Filho" w:date="2020-11-16T19:45:00Z">
        <w:r w:rsidDel="007D1D8F">
          <w:rPr>
            <w:color w:val="000000"/>
          </w:rPr>
          <w:delText xml:space="preserve"> </w:delText>
        </w:r>
      </w:del>
    </w:p>
    <w:p w14:paraId="758FF1D0" w14:textId="77777777" w:rsidR="00D15A3C" w:rsidRDefault="00D15A3C">
      <w:pPr>
        <w:pBdr>
          <w:top w:val="nil"/>
          <w:left w:val="nil"/>
          <w:bottom w:val="nil"/>
          <w:right w:val="nil"/>
          <w:between w:val="nil"/>
        </w:pBdr>
        <w:spacing w:line="360" w:lineRule="auto"/>
        <w:jc w:val="both"/>
        <w:rPr>
          <w:color w:val="000000"/>
        </w:rPr>
      </w:pPr>
    </w:p>
    <w:p w14:paraId="2E3CB7CB" w14:textId="77777777" w:rsidR="00D15A3C" w:rsidRDefault="002A523F">
      <w:pPr>
        <w:numPr>
          <w:ilvl w:val="0"/>
          <w:numId w:val="9"/>
        </w:numPr>
        <w:pBdr>
          <w:top w:val="nil"/>
          <w:left w:val="nil"/>
          <w:bottom w:val="nil"/>
          <w:right w:val="nil"/>
          <w:between w:val="nil"/>
        </w:pBdr>
        <w:spacing w:line="360" w:lineRule="auto"/>
        <w:jc w:val="both"/>
        <w:rPr>
          <w:color w:val="000000"/>
        </w:rPr>
      </w:pPr>
      <w:r>
        <w:rPr>
          <w:b/>
          <w:color w:val="000000"/>
        </w:rPr>
        <w:t>CONCEITOS</w:t>
      </w:r>
      <w:r>
        <w:rPr>
          <w:color w:val="000000"/>
        </w:rPr>
        <w:t>……</w:t>
      </w:r>
      <w:r>
        <w:t>…………………</w:t>
      </w:r>
      <w:r>
        <w:rPr>
          <w:color w:val="000000"/>
        </w:rPr>
        <w:t>..…………....…….……………..…....………1</w:t>
      </w:r>
      <w:r>
        <w:t>0</w:t>
      </w:r>
    </w:p>
    <w:p w14:paraId="6A63AAB4" w14:textId="77777777" w:rsidR="00D15A3C" w:rsidRDefault="002A523F">
      <w:pPr>
        <w:pBdr>
          <w:top w:val="nil"/>
          <w:left w:val="nil"/>
          <w:bottom w:val="nil"/>
          <w:right w:val="nil"/>
          <w:between w:val="nil"/>
        </w:pBdr>
        <w:spacing w:line="360" w:lineRule="auto"/>
        <w:jc w:val="both"/>
        <w:rPr>
          <w:color w:val="000000"/>
        </w:rPr>
      </w:pPr>
      <w:r>
        <w:rPr>
          <w:color w:val="000000"/>
        </w:rPr>
        <w:t xml:space="preserve">1.1 </w:t>
      </w:r>
      <w:r>
        <w:t>Línguas estrangeiras e a</w:t>
      </w:r>
      <w:r>
        <w:rPr>
          <w:color w:val="000000"/>
        </w:rPr>
        <w:t>tividades profissionais no MRE ...…….…</w:t>
      </w:r>
      <w:r>
        <w:t>…</w:t>
      </w:r>
      <w:r>
        <w:rPr>
          <w:color w:val="000000"/>
        </w:rPr>
        <w:t>..........…</w:t>
      </w:r>
      <w:r>
        <w:t>...</w:t>
      </w:r>
      <w:r>
        <w:rPr>
          <w:color w:val="000000"/>
        </w:rPr>
        <w:t>…1</w:t>
      </w:r>
      <w:r>
        <w:t>0</w:t>
      </w:r>
    </w:p>
    <w:p w14:paraId="0C98B1EE" w14:textId="77777777" w:rsidR="00D15A3C" w:rsidRDefault="002A523F">
      <w:pPr>
        <w:pBdr>
          <w:top w:val="nil"/>
          <w:left w:val="nil"/>
          <w:bottom w:val="nil"/>
          <w:right w:val="nil"/>
          <w:between w:val="nil"/>
        </w:pBdr>
        <w:spacing w:line="360" w:lineRule="auto"/>
        <w:jc w:val="both"/>
        <w:rPr>
          <w:color w:val="000000"/>
        </w:rPr>
      </w:pPr>
      <w:r>
        <w:rPr>
          <w:color w:val="000000"/>
        </w:rPr>
        <w:t xml:space="preserve">1.2 </w:t>
      </w:r>
      <w:del w:id="71" w:author="Arlindo Gomes Filho" w:date="2020-11-16T19:45:00Z">
        <w:r w:rsidDel="007D1D8F">
          <w:rPr>
            <w:color w:val="000000"/>
          </w:rPr>
          <w:delText xml:space="preserve"> </w:delText>
        </w:r>
      </w:del>
      <w:r>
        <w:rPr>
          <w:color w:val="000000"/>
        </w:rPr>
        <w:t>Benefícios do aprendizado de idiomas…………………………………...…….….1</w:t>
      </w:r>
      <w:r>
        <w:t>3</w:t>
      </w:r>
    </w:p>
    <w:p w14:paraId="58EEB893" w14:textId="77777777" w:rsidR="00D15A3C" w:rsidRDefault="002A523F">
      <w:pPr>
        <w:pBdr>
          <w:top w:val="nil"/>
          <w:left w:val="nil"/>
          <w:bottom w:val="nil"/>
          <w:right w:val="nil"/>
          <w:between w:val="nil"/>
        </w:pBdr>
        <w:spacing w:line="360" w:lineRule="auto"/>
        <w:jc w:val="both"/>
        <w:rPr>
          <w:color w:val="000000"/>
        </w:rPr>
      </w:pPr>
      <w:r>
        <w:rPr>
          <w:color w:val="000000"/>
        </w:rPr>
        <w:t>1.3 A importância da capacitação contínua…………………………………….………1</w:t>
      </w:r>
      <w:r>
        <w:t>4</w:t>
      </w:r>
    </w:p>
    <w:p w14:paraId="592BB352" w14:textId="77777777" w:rsidR="00D15A3C" w:rsidRDefault="00D15A3C">
      <w:pPr>
        <w:pBdr>
          <w:top w:val="nil"/>
          <w:left w:val="nil"/>
          <w:bottom w:val="nil"/>
          <w:right w:val="nil"/>
          <w:between w:val="nil"/>
        </w:pBdr>
        <w:spacing w:line="360" w:lineRule="auto"/>
        <w:jc w:val="both"/>
        <w:rPr>
          <w:b/>
          <w:color w:val="000000"/>
        </w:rPr>
      </w:pPr>
    </w:p>
    <w:p w14:paraId="7C8B3B69" w14:textId="77777777" w:rsidR="00D15A3C" w:rsidRDefault="002A523F">
      <w:pPr>
        <w:pBdr>
          <w:top w:val="nil"/>
          <w:left w:val="nil"/>
          <w:bottom w:val="nil"/>
          <w:right w:val="nil"/>
          <w:between w:val="nil"/>
        </w:pBdr>
        <w:spacing w:line="360" w:lineRule="auto"/>
        <w:jc w:val="both"/>
        <w:rPr>
          <w:color w:val="000000"/>
        </w:rPr>
      </w:pPr>
      <w:r>
        <w:rPr>
          <w:b/>
          <w:color w:val="000000"/>
        </w:rPr>
        <w:t xml:space="preserve">2. </w:t>
      </w:r>
      <w:r>
        <w:rPr>
          <w:b/>
        </w:rPr>
        <w:t>QUADR</w:t>
      </w:r>
      <w:r>
        <w:rPr>
          <w:b/>
          <w:color w:val="000000"/>
        </w:rPr>
        <w:t xml:space="preserve">O </w:t>
      </w:r>
      <w:r>
        <w:rPr>
          <w:b/>
        </w:rPr>
        <w:t>ATUAL</w:t>
      </w:r>
      <w:r>
        <w:rPr>
          <w:b/>
          <w:color w:val="000000"/>
        </w:rPr>
        <w:t xml:space="preserve"> NO MRE</w:t>
      </w:r>
      <w:r>
        <w:rPr>
          <w:color w:val="000000"/>
        </w:rPr>
        <w:t>………………………</w:t>
      </w:r>
      <w:r>
        <w:t>....</w:t>
      </w:r>
      <w:r>
        <w:rPr>
          <w:color w:val="000000"/>
        </w:rPr>
        <w:t>….…………………..……1</w:t>
      </w:r>
      <w:r>
        <w:t>6</w:t>
      </w:r>
    </w:p>
    <w:p w14:paraId="04731732" w14:textId="77777777" w:rsidR="00D15A3C" w:rsidRDefault="002A523F">
      <w:pPr>
        <w:pBdr>
          <w:top w:val="nil"/>
          <w:left w:val="nil"/>
          <w:bottom w:val="nil"/>
          <w:right w:val="nil"/>
          <w:between w:val="nil"/>
        </w:pBdr>
        <w:spacing w:line="360" w:lineRule="auto"/>
        <w:jc w:val="both"/>
        <w:rPr>
          <w:color w:val="000000"/>
        </w:rPr>
      </w:pPr>
      <w:r>
        <w:rPr>
          <w:color w:val="000000"/>
        </w:rPr>
        <w:t>2.1 Atua</w:t>
      </w:r>
      <w:r>
        <w:t>l</w:t>
      </w:r>
      <w:r>
        <w:rPr>
          <w:color w:val="000000"/>
        </w:rPr>
        <w:t xml:space="preserve"> pro</w:t>
      </w:r>
      <w:r>
        <w:t xml:space="preserve">grama </w:t>
      </w:r>
      <w:r>
        <w:rPr>
          <w:color w:val="000000"/>
        </w:rPr>
        <w:t xml:space="preserve">de capacitação </w:t>
      </w:r>
      <w:r>
        <w:t xml:space="preserve">em </w:t>
      </w:r>
      <w:r>
        <w:rPr>
          <w:color w:val="000000"/>
        </w:rPr>
        <w:t>idiomas no Brasil e no Exterior...….................</w:t>
      </w:r>
      <w:r>
        <w:t>16</w:t>
      </w:r>
    </w:p>
    <w:p w14:paraId="4E4D89F1" w14:textId="77777777" w:rsidR="00D15A3C" w:rsidRDefault="002A523F">
      <w:pPr>
        <w:pBdr>
          <w:top w:val="nil"/>
          <w:left w:val="nil"/>
          <w:bottom w:val="nil"/>
          <w:right w:val="nil"/>
          <w:between w:val="nil"/>
        </w:pBdr>
        <w:spacing w:line="360" w:lineRule="auto"/>
        <w:jc w:val="both"/>
        <w:rPr>
          <w:color w:val="000000"/>
        </w:rPr>
      </w:pPr>
      <w:r>
        <w:rPr>
          <w:color w:val="000000"/>
        </w:rPr>
        <w:t>2.</w:t>
      </w:r>
      <w:r>
        <w:t xml:space="preserve">2 </w:t>
      </w:r>
      <w:r>
        <w:rPr>
          <w:color w:val="000000"/>
        </w:rPr>
        <w:t xml:space="preserve">Aferição do conhecimento linguístico dos servidores </w:t>
      </w:r>
      <w:r>
        <w:t>administrativos do</w:t>
      </w:r>
      <w:r>
        <w:rPr>
          <w:color w:val="000000"/>
        </w:rPr>
        <w:t xml:space="preserve"> MRE……........</w:t>
      </w:r>
      <w:r>
        <w:t>.................................................................................................</w:t>
      </w:r>
      <w:del w:id="72" w:author="Arlindo Gomes Filho" w:date="2020-11-16T19:46:00Z">
        <w:r w:rsidDel="007D1D8F">
          <w:delText>.</w:delText>
        </w:r>
      </w:del>
      <w:r>
        <w:t>........</w:t>
      </w:r>
      <w:r>
        <w:rPr>
          <w:color w:val="000000"/>
        </w:rPr>
        <w:t>.…..2</w:t>
      </w:r>
      <w:r>
        <w:t>1</w:t>
      </w:r>
    </w:p>
    <w:p w14:paraId="0FB1C5E9" w14:textId="77777777" w:rsidR="00D15A3C" w:rsidRDefault="00D15A3C">
      <w:pPr>
        <w:pBdr>
          <w:top w:val="nil"/>
          <w:left w:val="nil"/>
          <w:bottom w:val="nil"/>
          <w:right w:val="nil"/>
          <w:between w:val="nil"/>
        </w:pBdr>
        <w:spacing w:line="360" w:lineRule="auto"/>
        <w:jc w:val="both"/>
        <w:rPr>
          <w:b/>
          <w:color w:val="000000"/>
        </w:rPr>
      </w:pPr>
    </w:p>
    <w:p w14:paraId="32022994" w14:textId="77777777" w:rsidR="00D15A3C" w:rsidRDefault="002A523F">
      <w:pPr>
        <w:pBdr>
          <w:top w:val="nil"/>
          <w:left w:val="nil"/>
          <w:bottom w:val="nil"/>
          <w:right w:val="nil"/>
          <w:between w:val="nil"/>
        </w:pBdr>
        <w:spacing w:line="360" w:lineRule="auto"/>
        <w:jc w:val="both"/>
      </w:pPr>
      <w:r>
        <w:rPr>
          <w:b/>
          <w:color w:val="000000"/>
        </w:rPr>
        <w:t xml:space="preserve">3. CAPACITAÇÃO </w:t>
      </w:r>
      <w:del w:id="73" w:author="Arlindo Gomes Filho" w:date="2020-11-16T19:46:00Z">
        <w:r w:rsidDel="007D1D8F">
          <w:rPr>
            <w:b/>
            <w:color w:val="000000"/>
          </w:rPr>
          <w:delText xml:space="preserve"> </w:delText>
        </w:r>
      </w:del>
      <w:r>
        <w:rPr>
          <w:b/>
          <w:color w:val="000000"/>
        </w:rPr>
        <w:t xml:space="preserve">EM OUTRAS </w:t>
      </w:r>
      <w:del w:id="74" w:author="Arlindo Gomes Filho" w:date="2020-11-16T19:46:00Z">
        <w:r w:rsidDel="007D1D8F">
          <w:rPr>
            <w:b/>
            <w:color w:val="000000"/>
          </w:rPr>
          <w:delText xml:space="preserve"> </w:delText>
        </w:r>
      </w:del>
      <w:r>
        <w:rPr>
          <w:b/>
          <w:color w:val="000000"/>
        </w:rPr>
        <w:t>CHANCELARIA</w:t>
      </w:r>
      <w:r>
        <w:rPr>
          <w:b/>
        </w:rPr>
        <w:t>S</w:t>
      </w:r>
      <w:r>
        <w:t>….……………</w:t>
      </w:r>
      <w:r>
        <w:rPr>
          <w:color w:val="000000"/>
        </w:rPr>
        <w:t>..…</w:t>
      </w:r>
      <w:r>
        <w:t>..</w:t>
      </w:r>
      <w:r>
        <w:rPr>
          <w:color w:val="000000"/>
        </w:rPr>
        <w:t>..……</w:t>
      </w:r>
      <w:r>
        <w:t>29</w:t>
      </w:r>
    </w:p>
    <w:p w14:paraId="1801D382" w14:textId="77777777" w:rsidR="00D15A3C" w:rsidRDefault="002A523F">
      <w:pPr>
        <w:pBdr>
          <w:top w:val="nil"/>
          <w:left w:val="nil"/>
          <w:bottom w:val="nil"/>
          <w:right w:val="nil"/>
          <w:between w:val="nil"/>
        </w:pBdr>
        <w:spacing w:line="360" w:lineRule="auto"/>
        <w:jc w:val="both"/>
        <w:rPr>
          <w:color w:val="000000"/>
        </w:rPr>
      </w:pPr>
      <w:r>
        <w:rPr>
          <w:color w:val="000000"/>
        </w:rPr>
        <w:t>3.1 Austrália.....….…………………………………………………....</w:t>
      </w:r>
      <w:r>
        <w:t>..</w:t>
      </w:r>
      <w:r>
        <w:rPr>
          <w:color w:val="000000"/>
        </w:rPr>
        <w:t>..........………..2</w:t>
      </w:r>
      <w:r>
        <w:t>9</w:t>
      </w:r>
    </w:p>
    <w:p w14:paraId="191BD34F" w14:textId="77777777" w:rsidR="00D15A3C" w:rsidRDefault="002A523F">
      <w:pPr>
        <w:pBdr>
          <w:top w:val="nil"/>
          <w:left w:val="nil"/>
          <w:bottom w:val="nil"/>
          <w:right w:val="nil"/>
          <w:between w:val="nil"/>
        </w:pBdr>
        <w:spacing w:line="360" w:lineRule="auto"/>
        <w:jc w:val="both"/>
        <w:rPr>
          <w:color w:val="000000"/>
        </w:rPr>
      </w:pPr>
      <w:r>
        <w:rPr>
          <w:color w:val="000000"/>
        </w:rPr>
        <w:t>3.2 Canadá……</w:t>
      </w:r>
      <w:del w:id="75" w:author="Arlindo Gomes Filho" w:date="2020-11-16T19:46:00Z">
        <w:r w:rsidDel="007D1D8F">
          <w:rPr>
            <w:color w:val="000000"/>
          </w:rPr>
          <w:delText xml:space="preserve"> </w:delText>
        </w:r>
      </w:del>
      <w:r>
        <w:rPr>
          <w:color w:val="000000"/>
        </w:rPr>
        <w:t>…….………………………………………….............……..………..</w:t>
      </w:r>
      <w:r>
        <w:t>32</w:t>
      </w:r>
      <w:del w:id="76" w:author="Arlindo Gomes Filho" w:date="2020-11-16T19:46:00Z">
        <w:r w:rsidDel="007D1D8F">
          <w:rPr>
            <w:color w:val="000000"/>
          </w:rPr>
          <w:delText xml:space="preserve"> </w:delText>
        </w:r>
      </w:del>
    </w:p>
    <w:p w14:paraId="5B863033" w14:textId="77777777" w:rsidR="00D15A3C" w:rsidRDefault="002A523F">
      <w:pPr>
        <w:pBdr>
          <w:top w:val="nil"/>
          <w:left w:val="nil"/>
          <w:bottom w:val="nil"/>
          <w:right w:val="nil"/>
          <w:between w:val="nil"/>
        </w:pBdr>
        <w:spacing w:line="360" w:lineRule="auto"/>
        <w:jc w:val="both"/>
        <w:rPr>
          <w:color w:val="000000"/>
        </w:rPr>
      </w:pPr>
      <w:r>
        <w:rPr>
          <w:color w:val="000000"/>
        </w:rPr>
        <w:t>3.3 Estados Unidos……………………………………………………..............………</w:t>
      </w:r>
      <w:r>
        <w:t>35</w:t>
      </w:r>
    </w:p>
    <w:p w14:paraId="45F3FEB3" w14:textId="77777777" w:rsidR="00D15A3C" w:rsidRDefault="00D15A3C">
      <w:pPr>
        <w:spacing w:line="360" w:lineRule="auto"/>
        <w:jc w:val="both"/>
      </w:pPr>
    </w:p>
    <w:p w14:paraId="3C7F01A1" w14:textId="77777777" w:rsidR="00D15A3C" w:rsidRDefault="002A523F">
      <w:pPr>
        <w:spacing w:line="360" w:lineRule="auto"/>
        <w:jc w:val="both"/>
      </w:pPr>
      <w:r>
        <w:rPr>
          <w:b/>
        </w:rPr>
        <w:t>4. CONSIDERAÇÕES FINAIS</w:t>
      </w:r>
      <w:del w:id="77" w:author="Arlindo Gomes Filho" w:date="2020-11-16T19:46:00Z">
        <w:r w:rsidDel="007D1D8F">
          <w:rPr>
            <w:b/>
          </w:rPr>
          <w:delText xml:space="preserve">  </w:delText>
        </w:r>
      </w:del>
      <w:r>
        <w:t xml:space="preserve">………………………...…………………...………39 </w:t>
      </w:r>
    </w:p>
    <w:p w14:paraId="6F6E46D7" w14:textId="77777777" w:rsidR="00D15A3C" w:rsidRDefault="002A523F">
      <w:pPr>
        <w:pBdr>
          <w:top w:val="nil"/>
          <w:left w:val="nil"/>
          <w:bottom w:val="nil"/>
          <w:right w:val="nil"/>
          <w:between w:val="nil"/>
        </w:pBdr>
        <w:spacing w:line="360" w:lineRule="auto"/>
        <w:jc w:val="both"/>
        <w:rPr>
          <w:color w:val="000000"/>
        </w:rPr>
      </w:pPr>
      <w:r>
        <w:rPr>
          <w:b/>
          <w:color w:val="000000"/>
        </w:rPr>
        <w:t>REFERÊNCIAS</w:t>
      </w:r>
      <w:r>
        <w:rPr>
          <w:color w:val="000000"/>
        </w:rPr>
        <w:t>............................................................................................................</w:t>
      </w:r>
      <w:del w:id="78" w:author="Arlindo Gomes Filho" w:date="2020-11-16T19:47:00Z">
        <w:r w:rsidDel="007D1D8F">
          <w:rPr>
            <w:color w:val="000000"/>
          </w:rPr>
          <w:delText>.</w:delText>
        </w:r>
      </w:del>
      <w:r>
        <w:t>42</w:t>
      </w:r>
    </w:p>
    <w:p w14:paraId="74A09FA3" w14:textId="33EBA854" w:rsidR="00D15A3C" w:rsidRDefault="002A523F">
      <w:pPr>
        <w:pBdr>
          <w:top w:val="nil"/>
          <w:left w:val="nil"/>
          <w:bottom w:val="nil"/>
          <w:right w:val="nil"/>
          <w:between w:val="nil"/>
        </w:pBdr>
        <w:spacing w:line="360" w:lineRule="auto"/>
        <w:jc w:val="both"/>
        <w:rPr>
          <w:color w:val="000000"/>
        </w:rPr>
      </w:pPr>
      <w:r>
        <w:rPr>
          <w:b/>
          <w:color w:val="000000"/>
        </w:rPr>
        <w:t>APÊNDICE A</w:t>
      </w:r>
      <w:r>
        <w:rPr>
          <w:color w:val="000000"/>
        </w:rPr>
        <w:t xml:space="preserve"> – Questionário </w:t>
      </w:r>
      <w:del w:id="79" w:author="Arlindo Gomes Filho" w:date="2020-11-16T19:47:00Z">
        <w:r w:rsidDel="007D1D8F">
          <w:rPr>
            <w:color w:val="000000"/>
          </w:rPr>
          <w:delText>utilizado</w:delText>
        </w:r>
      </w:del>
      <w:ins w:id="80" w:author="Arlindo Gomes Filho" w:date="2020-11-16T19:47:00Z">
        <w:r w:rsidR="007D1D8F">
          <w:rPr>
            <w:color w:val="000000"/>
          </w:rPr>
          <w:t xml:space="preserve">aplicado </w:t>
        </w:r>
      </w:ins>
      <w:del w:id="81" w:author="Arlindo Gomes Filho" w:date="2020-11-16T19:47:00Z">
        <w:r w:rsidDel="007D1D8F">
          <w:rPr>
            <w:color w:val="000000"/>
          </w:rPr>
          <w:delText xml:space="preserve"> para </w:delText>
        </w:r>
      </w:del>
      <w:ins w:id="82" w:author="Arlindo Gomes Filho" w:date="2020-11-16T19:47:00Z">
        <w:r w:rsidR="007D1D8F">
          <w:rPr>
            <w:color w:val="000000"/>
          </w:rPr>
          <w:t xml:space="preserve"> a</w:t>
        </w:r>
      </w:ins>
      <w:r>
        <w:rPr>
          <w:color w:val="000000"/>
        </w:rPr>
        <w:t>os servidores administrativos….......…..</w:t>
      </w:r>
      <w:r>
        <w:t>44</w:t>
      </w:r>
    </w:p>
    <w:p w14:paraId="51192208" w14:textId="0DD670B5" w:rsidR="00D15A3C" w:rsidRDefault="002A523F">
      <w:pPr>
        <w:pBdr>
          <w:top w:val="nil"/>
          <w:left w:val="nil"/>
          <w:bottom w:val="nil"/>
          <w:right w:val="nil"/>
          <w:between w:val="nil"/>
        </w:pBdr>
        <w:spacing w:line="360" w:lineRule="auto"/>
        <w:jc w:val="both"/>
        <w:rPr>
          <w:color w:val="000000"/>
        </w:rPr>
      </w:pPr>
      <w:r>
        <w:rPr>
          <w:b/>
          <w:color w:val="000000"/>
        </w:rPr>
        <w:t xml:space="preserve">APÊNDICE B </w:t>
      </w:r>
      <w:r>
        <w:rPr>
          <w:color w:val="000000"/>
        </w:rPr>
        <w:t xml:space="preserve">– Questionário </w:t>
      </w:r>
      <w:del w:id="83" w:author="Arlindo Gomes Filho" w:date="2020-11-16T19:47:00Z">
        <w:r w:rsidDel="007D1D8F">
          <w:rPr>
            <w:color w:val="000000"/>
          </w:rPr>
          <w:delText>utilizado pa</w:delText>
        </w:r>
      </w:del>
      <w:ins w:id="84" w:author="Arlindo Gomes Filho" w:date="2020-11-16T19:47:00Z">
        <w:r w:rsidR="007D1D8F">
          <w:rPr>
            <w:color w:val="000000"/>
          </w:rPr>
          <w:t>aplicado</w:t>
        </w:r>
      </w:ins>
      <w:del w:id="85" w:author="Arlindo Gomes Filho" w:date="2020-11-16T19:47:00Z">
        <w:r w:rsidDel="007D1D8F">
          <w:rPr>
            <w:color w:val="000000"/>
          </w:rPr>
          <w:delText xml:space="preserve">ra </w:delText>
        </w:r>
      </w:del>
      <w:ins w:id="86" w:author="Arlindo Gomes Filho" w:date="2020-11-16T19:48:00Z">
        <w:r w:rsidR="007D1D8F">
          <w:rPr>
            <w:color w:val="000000"/>
          </w:rPr>
          <w:t xml:space="preserve"> às </w:t>
        </w:r>
      </w:ins>
      <w:r>
        <w:rPr>
          <w:color w:val="000000"/>
        </w:rPr>
        <w:t xml:space="preserve">outras </w:t>
      </w:r>
      <w:r>
        <w:t>c</w:t>
      </w:r>
      <w:r>
        <w:rPr>
          <w:color w:val="000000"/>
        </w:rPr>
        <w:t>hancelarias ….……….………..</w:t>
      </w:r>
      <w:r>
        <w:t>47</w:t>
      </w:r>
    </w:p>
    <w:p w14:paraId="4C3B6373" w14:textId="77777777" w:rsidR="00D15A3C" w:rsidRDefault="002A523F">
      <w:pPr>
        <w:pBdr>
          <w:top w:val="nil"/>
          <w:left w:val="nil"/>
          <w:bottom w:val="nil"/>
          <w:right w:val="nil"/>
          <w:between w:val="nil"/>
        </w:pBdr>
        <w:spacing w:line="360" w:lineRule="auto"/>
        <w:jc w:val="both"/>
      </w:pPr>
      <w:r>
        <w:rPr>
          <w:b/>
        </w:rPr>
        <w:t xml:space="preserve">ANEXO A - </w:t>
      </w:r>
      <w:del w:id="87" w:author="Arlindo Gomes Filho" w:date="2020-11-16T19:48:00Z">
        <w:r w:rsidDel="007D1D8F">
          <w:rPr>
            <w:b/>
          </w:rPr>
          <w:delText xml:space="preserve"> </w:delText>
        </w:r>
      </w:del>
      <w:r>
        <w:t>Circulares telegráficas 91.440/2013, 93.516/2004 e 105.721/2017…….48</w:t>
      </w:r>
    </w:p>
    <w:p w14:paraId="1D6304C0" w14:textId="77777777" w:rsidR="00D15A3C" w:rsidRDefault="002A523F">
      <w:pPr>
        <w:pBdr>
          <w:top w:val="nil"/>
          <w:left w:val="nil"/>
          <w:bottom w:val="nil"/>
          <w:right w:val="nil"/>
          <w:between w:val="nil"/>
        </w:pBdr>
        <w:spacing w:line="360" w:lineRule="auto"/>
        <w:jc w:val="both"/>
      </w:pPr>
      <w:r>
        <w:rPr>
          <w:b/>
        </w:rPr>
        <w:t xml:space="preserve">ANEXO B - </w:t>
      </w:r>
      <w:r>
        <w:t>Language Discussion Groups - Timetable 2020………..……………….49</w:t>
      </w:r>
    </w:p>
    <w:p w14:paraId="7ABA08A5" w14:textId="77777777" w:rsidR="00D15A3C" w:rsidRDefault="002A523F">
      <w:pPr>
        <w:spacing w:line="360" w:lineRule="auto"/>
        <w:jc w:val="both"/>
        <w:rPr>
          <w:b/>
        </w:rPr>
      </w:pPr>
      <w:r>
        <w:rPr>
          <w:b/>
        </w:rPr>
        <w:t xml:space="preserve">ANEXO C - </w:t>
      </w:r>
      <w:r>
        <w:rPr>
          <w:i/>
        </w:rPr>
        <w:t>Australian Foreign Service Language Proficiency Ratings……………….50</w:t>
      </w:r>
    </w:p>
    <w:p w14:paraId="4DEAAC69" w14:textId="78182A06" w:rsidR="00D15A3C" w:rsidRDefault="002A523F">
      <w:pPr>
        <w:spacing w:line="360" w:lineRule="auto"/>
        <w:ind w:right="157"/>
        <w:jc w:val="both"/>
      </w:pPr>
      <w:r>
        <w:rPr>
          <w:b/>
        </w:rPr>
        <w:t xml:space="preserve">ANEXO D - </w:t>
      </w:r>
      <w:r>
        <w:t xml:space="preserve">Circulares telegráficas 48.870/2004, 49569/2004, 50465/2004 </w:t>
      </w:r>
      <w:del w:id="88" w:author="Arlindo Gomes Filho" w:date="2020-11-16T19:48:00Z">
        <w:r w:rsidDel="007D1D8F">
          <w:delText xml:space="preserve">      </w:delText>
        </w:r>
      </w:del>
      <w:r>
        <w:t>e 50772/2004…………..…………………………………...…………...……….……..51</w:t>
      </w:r>
    </w:p>
    <w:p w14:paraId="3EE50565" w14:textId="77777777" w:rsidR="00D15A3C" w:rsidRDefault="00D15A3C">
      <w:pPr>
        <w:pBdr>
          <w:top w:val="nil"/>
          <w:left w:val="nil"/>
          <w:bottom w:val="nil"/>
          <w:right w:val="nil"/>
          <w:between w:val="nil"/>
        </w:pBdr>
        <w:spacing w:line="360" w:lineRule="auto"/>
        <w:jc w:val="both"/>
      </w:pPr>
    </w:p>
    <w:p w14:paraId="730CD7F1" w14:textId="52112C47" w:rsidR="00D15A3C" w:rsidDel="007D1D8F" w:rsidRDefault="00D15A3C">
      <w:pPr>
        <w:pBdr>
          <w:top w:val="nil"/>
          <w:left w:val="nil"/>
          <w:bottom w:val="nil"/>
          <w:right w:val="nil"/>
          <w:between w:val="nil"/>
        </w:pBdr>
        <w:spacing w:line="360" w:lineRule="auto"/>
        <w:jc w:val="both"/>
        <w:rPr>
          <w:del w:id="89" w:author="Arlindo Gomes Filho" w:date="2020-11-16T19:49:00Z"/>
        </w:rPr>
      </w:pPr>
    </w:p>
    <w:p w14:paraId="4EC53A1A" w14:textId="77777777" w:rsidR="00D15A3C" w:rsidRDefault="002A523F">
      <w:pPr>
        <w:pBdr>
          <w:top w:val="nil"/>
          <w:left w:val="nil"/>
          <w:bottom w:val="nil"/>
          <w:right w:val="nil"/>
          <w:between w:val="nil"/>
        </w:pBdr>
        <w:spacing w:line="360" w:lineRule="auto"/>
        <w:jc w:val="center"/>
        <w:rPr>
          <w:b/>
          <w:color w:val="000000"/>
        </w:rPr>
      </w:pPr>
      <w:r>
        <w:rPr>
          <w:b/>
          <w:color w:val="000000"/>
        </w:rPr>
        <w:t>INTRODUÇÃO</w:t>
      </w:r>
    </w:p>
    <w:p w14:paraId="7F52D387" w14:textId="77777777" w:rsidR="00D15A3C" w:rsidRDefault="00D15A3C">
      <w:pPr>
        <w:pBdr>
          <w:top w:val="nil"/>
          <w:left w:val="nil"/>
          <w:bottom w:val="nil"/>
          <w:right w:val="nil"/>
          <w:between w:val="nil"/>
        </w:pBdr>
        <w:spacing w:line="360" w:lineRule="auto"/>
        <w:jc w:val="both"/>
        <w:rPr>
          <w:b/>
          <w:color w:val="000000"/>
        </w:rPr>
      </w:pPr>
    </w:p>
    <w:p w14:paraId="2789EB50" w14:textId="77777777" w:rsidR="00D15A3C" w:rsidRDefault="002A523F">
      <w:pPr>
        <w:pBdr>
          <w:top w:val="nil"/>
          <w:left w:val="nil"/>
          <w:bottom w:val="nil"/>
          <w:right w:val="nil"/>
          <w:between w:val="nil"/>
        </w:pBdr>
        <w:spacing w:line="360" w:lineRule="auto"/>
        <w:ind w:left="2880" w:firstLine="720"/>
        <w:jc w:val="both"/>
        <w:rPr>
          <w:i/>
        </w:rPr>
      </w:pPr>
      <w:r>
        <w:rPr>
          <w:i/>
        </w:rPr>
        <w:t>“A different language is a different vision of life.”</w:t>
      </w:r>
      <w:del w:id="90" w:author="Arlindo Gomes Filho" w:date="2020-11-16T19:49:00Z">
        <w:r w:rsidDel="007D1D8F">
          <w:rPr>
            <w:i/>
          </w:rPr>
          <w:delText xml:space="preserve"> </w:delText>
        </w:r>
      </w:del>
    </w:p>
    <w:p w14:paraId="71152CE8" w14:textId="77777777" w:rsidR="00D15A3C" w:rsidRDefault="002A523F">
      <w:pPr>
        <w:spacing w:line="360" w:lineRule="auto"/>
        <w:ind w:left="2832" w:firstLine="708"/>
        <w:jc w:val="both"/>
        <w:rPr>
          <w:i/>
        </w:rPr>
      </w:pPr>
      <w:r>
        <w:rPr>
          <w:i/>
        </w:rPr>
        <w:tab/>
      </w:r>
      <w:r>
        <w:rPr>
          <w:i/>
        </w:rPr>
        <w:tab/>
        <w:t xml:space="preserve">       </w:t>
      </w:r>
      <w:r>
        <w:rPr>
          <w:i/>
        </w:rPr>
        <w:tab/>
        <w:t xml:space="preserve">            </w:t>
      </w:r>
      <w:r>
        <w:rPr>
          <w:i/>
        </w:rPr>
        <w:tab/>
        <w:t>(Federico Fellini)</w:t>
      </w:r>
    </w:p>
    <w:p w14:paraId="5468C01C" w14:textId="77777777" w:rsidR="00D15A3C" w:rsidRDefault="00D15A3C">
      <w:pPr>
        <w:pBdr>
          <w:top w:val="nil"/>
          <w:left w:val="nil"/>
          <w:bottom w:val="nil"/>
          <w:right w:val="nil"/>
          <w:between w:val="nil"/>
        </w:pBdr>
        <w:spacing w:line="360" w:lineRule="auto"/>
        <w:jc w:val="both"/>
      </w:pPr>
    </w:p>
    <w:p w14:paraId="519EC784" w14:textId="629BADEC" w:rsidR="00D15A3C" w:rsidRDefault="002A523F">
      <w:pPr>
        <w:pBdr>
          <w:top w:val="nil"/>
          <w:left w:val="nil"/>
          <w:bottom w:val="nil"/>
          <w:right w:val="nil"/>
          <w:between w:val="nil"/>
        </w:pBdr>
        <w:spacing w:line="360" w:lineRule="auto"/>
        <w:jc w:val="both"/>
        <w:rPr>
          <w:color w:val="000000"/>
        </w:rPr>
      </w:pPr>
      <w:r>
        <w:rPr>
          <w:i/>
          <w:color w:val="000000"/>
        </w:rPr>
        <w:tab/>
      </w:r>
      <w:r>
        <w:rPr>
          <w:color w:val="000000"/>
        </w:rPr>
        <w:t>Em um</w:t>
      </w:r>
      <w:del w:id="91" w:author="Arlindo Gomes Filho" w:date="2020-11-16T20:56:00Z">
        <w:r w:rsidDel="002A00FD">
          <w:rPr>
            <w:color w:val="000000"/>
          </w:rPr>
          <w:delText>a</w:delText>
        </w:r>
      </w:del>
      <w:r>
        <w:rPr>
          <w:color w:val="000000"/>
        </w:rPr>
        <w:t xml:space="preserve"> </w:t>
      </w:r>
      <w:commentRangeStart w:id="92"/>
      <w:del w:id="93" w:author="Arlindo Gomes Filho" w:date="2020-11-16T20:56:00Z">
        <w:r w:rsidDel="002A00FD">
          <w:rPr>
            <w:color w:val="000000"/>
          </w:rPr>
          <w:delText>era</w:delText>
        </w:r>
      </w:del>
      <w:commentRangeEnd w:id="92"/>
      <w:r w:rsidR="002A00FD">
        <w:rPr>
          <w:rStyle w:val="Refdecomentrio"/>
        </w:rPr>
        <w:commentReference w:id="92"/>
      </w:r>
      <w:ins w:id="94" w:author="Arlindo Gomes Filho" w:date="2020-11-16T20:56:00Z">
        <w:r w:rsidR="002A00FD">
          <w:rPr>
            <w:color w:val="000000"/>
          </w:rPr>
          <w:t xml:space="preserve"> </w:t>
        </w:r>
      </w:ins>
      <w:ins w:id="95" w:author="Arlindo Gomes Filho" w:date="2020-11-20T21:26:00Z">
        <w:r w:rsidR="007A4154">
          <w:rPr>
            <w:color w:val="000000"/>
          </w:rPr>
          <w:t>momento</w:t>
        </w:r>
      </w:ins>
      <w:ins w:id="96" w:author="Arlindo Gomes Filho" w:date="2020-11-20T21:27:00Z">
        <w:r w:rsidR="007A4154">
          <w:rPr>
            <w:color w:val="000000"/>
          </w:rPr>
          <w:t xml:space="preserve"> (ou período)</w:t>
        </w:r>
      </w:ins>
      <w:r>
        <w:rPr>
          <w:color w:val="000000"/>
        </w:rPr>
        <w:t xml:space="preserve"> de grande desenvolvimento tecnológico e </w:t>
      </w:r>
      <w:del w:id="97" w:author="Arlindo Gomes Filho" w:date="2020-11-16T19:51:00Z">
        <w:r w:rsidDel="007D1D8F">
          <w:rPr>
            <w:color w:val="000000"/>
          </w:rPr>
          <w:delText xml:space="preserve">de </w:delText>
        </w:r>
      </w:del>
      <w:r>
        <w:rPr>
          <w:color w:val="000000"/>
        </w:rPr>
        <w:t xml:space="preserve">intensa globalização, </w:t>
      </w:r>
      <w:del w:id="98" w:author="Arlindo Gomes Filho" w:date="2020-11-16T19:49:00Z">
        <w:r w:rsidDel="007D1D8F">
          <w:rPr>
            <w:color w:val="000000"/>
          </w:rPr>
          <w:delText xml:space="preserve"> </w:delText>
        </w:r>
      </w:del>
      <w:del w:id="99" w:author="Arlindo Gomes Filho" w:date="2020-11-16T19:50:00Z">
        <w:r w:rsidDel="007D1D8F">
          <w:rPr>
            <w:color w:val="000000"/>
          </w:rPr>
          <w:delText xml:space="preserve">considerando o fato de </w:delText>
        </w:r>
      </w:del>
      <w:ins w:id="100" w:author="Arlindo Gomes Filho" w:date="2020-11-16T19:50:00Z">
        <w:r w:rsidR="007D1D8F">
          <w:rPr>
            <w:color w:val="000000"/>
          </w:rPr>
          <w:t xml:space="preserve"> em que </w:t>
        </w:r>
      </w:ins>
      <w:r>
        <w:rPr>
          <w:color w:val="000000"/>
        </w:rPr>
        <w:t>o Ministério das Relações Exteriores</w:t>
      </w:r>
      <w:ins w:id="101" w:author="Arlindo Gomes Filho" w:date="2020-11-20T21:28:00Z">
        <w:r w:rsidR="007A4154">
          <w:rPr>
            <w:color w:val="000000"/>
          </w:rPr>
          <w:t xml:space="preserve">- </w:t>
        </w:r>
      </w:ins>
      <w:del w:id="102" w:author="Arlindo Gomes Filho" w:date="2020-11-20T21:28:00Z">
        <w:r w:rsidDel="007A4154">
          <w:rPr>
            <w:color w:val="000000"/>
          </w:rPr>
          <w:delText xml:space="preserve"> </w:delText>
        </w:r>
      </w:del>
      <w:ins w:id="103" w:author="Arlindo Gomes Filho" w:date="2020-11-16T20:10:00Z">
        <w:r w:rsidR="009E2204">
          <w:rPr>
            <w:color w:val="000000"/>
          </w:rPr>
          <w:t xml:space="preserve">MRE </w:t>
        </w:r>
      </w:ins>
      <w:r>
        <w:rPr>
          <w:color w:val="000000"/>
        </w:rPr>
        <w:t>conta</w:t>
      </w:r>
      <w:del w:id="104" w:author="Arlindo Gomes Filho" w:date="2020-11-16T19:51:00Z">
        <w:r w:rsidDel="007D1D8F">
          <w:rPr>
            <w:color w:val="000000"/>
          </w:rPr>
          <w:delText>r</w:delText>
        </w:r>
      </w:del>
      <w:r>
        <w:rPr>
          <w:color w:val="000000"/>
        </w:rPr>
        <w:t xml:space="preserve"> com </w:t>
      </w:r>
      <w:r>
        <w:t>expressiva</w:t>
      </w:r>
      <w:r>
        <w:rPr>
          <w:color w:val="000000"/>
        </w:rPr>
        <w:t xml:space="preserve"> parcela de servidores exercendo suas funções no exterior, o conhecimento de línguas estrangeiras</w:t>
      </w:r>
      <w:r>
        <w:rPr>
          <w:color w:val="000000"/>
          <w:vertAlign w:val="superscript"/>
        </w:rPr>
        <w:footnoteReference w:id="1"/>
      </w:r>
      <w:r>
        <w:rPr>
          <w:color w:val="000000"/>
        </w:rPr>
        <w:t xml:space="preserve"> </w:t>
      </w:r>
      <w:del w:id="109" w:author="Arlindo Gomes Filho" w:date="2020-11-16T19:51:00Z">
        <w:r w:rsidDel="007D1D8F">
          <w:rPr>
            <w:color w:val="000000"/>
          </w:rPr>
          <w:delText xml:space="preserve">torna-se </w:delText>
        </w:r>
      </w:del>
      <w:ins w:id="110" w:author="Arlindo Gomes Filho" w:date="2020-11-16T19:51:00Z">
        <w:r w:rsidR="007D1D8F">
          <w:rPr>
            <w:color w:val="000000"/>
          </w:rPr>
          <w:t xml:space="preserve"> é uma </w:t>
        </w:r>
      </w:ins>
      <w:r>
        <w:rPr>
          <w:color w:val="000000"/>
        </w:rPr>
        <w:t xml:space="preserve">importante ferramenta </w:t>
      </w:r>
      <w:del w:id="111" w:author="Arlindo Gomes Filho" w:date="2020-11-16T19:52:00Z">
        <w:r w:rsidDel="007D1D8F">
          <w:rPr>
            <w:color w:val="000000"/>
          </w:rPr>
          <w:delText xml:space="preserve"> </w:delText>
        </w:r>
      </w:del>
      <w:r>
        <w:rPr>
          <w:color w:val="000000"/>
        </w:rPr>
        <w:t xml:space="preserve">para </w:t>
      </w:r>
      <w:ins w:id="112" w:author="Arlindo Gomes Filho" w:date="2020-11-16T19:51:00Z">
        <w:r w:rsidR="007D1D8F">
          <w:rPr>
            <w:color w:val="000000"/>
          </w:rPr>
          <w:t>a</w:t>
        </w:r>
      </w:ins>
      <w:ins w:id="113" w:author="Arlindo Gomes Filho" w:date="2020-11-16T19:52:00Z">
        <w:r w:rsidR="007D1D8F">
          <w:rPr>
            <w:color w:val="000000"/>
          </w:rPr>
          <w:t>s</w:t>
        </w:r>
      </w:ins>
      <w:ins w:id="114" w:author="Arlindo Gomes Filho" w:date="2020-11-16T19:51:00Z">
        <w:r w:rsidR="007D1D8F">
          <w:rPr>
            <w:color w:val="000000"/>
          </w:rPr>
          <w:t>segura</w:t>
        </w:r>
      </w:ins>
      <w:ins w:id="115" w:author="Arlindo Gomes Filho" w:date="2020-11-16T19:52:00Z">
        <w:r w:rsidR="007D1D8F">
          <w:rPr>
            <w:color w:val="000000"/>
          </w:rPr>
          <w:t xml:space="preserve">r </w:t>
        </w:r>
      </w:ins>
      <w:r>
        <w:rPr>
          <w:color w:val="000000"/>
        </w:rPr>
        <w:t xml:space="preserve">a qualidade </w:t>
      </w:r>
      <w:ins w:id="116" w:author="Arlindo Gomes Filho" w:date="2020-11-16T19:55:00Z">
        <w:r w:rsidR="00C207D8">
          <w:rPr>
            <w:color w:val="000000"/>
          </w:rPr>
          <w:t xml:space="preserve">de vida dos servidores e </w:t>
        </w:r>
      </w:ins>
      <w:ins w:id="117" w:author="Arlindo Gomes Filho" w:date="2020-11-16T19:58:00Z">
        <w:r w:rsidR="00C207D8">
          <w:rPr>
            <w:color w:val="000000"/>
          </w:rPr>
          <w:t>a</w:t>
        </w:r>
      </w:ins>
      <w:ins w:id="118" w:author="Arlindo Gomes Filho" w:date="2020-11-16T19:56:00Z">
        <w:r w:rsidR="00C207D8">
          <w:rPr>
            <w:color w:val="000000"/>
          </w:rPr>
          <w:t xml:space="preserve"> efetividade </w:t>
        </w:r>
      </w:ins>
      <w:r>
        <w:rPr>
          <w:color w:val="000000"/>
        </w:rPr>
        <w:t xml:space="preserve">dos serviços </w:t>
      </w:r>
      <w:ins w:id="119" w:author="Arlindo Gomes Filho" w:date="2020-11-16T19:55:00Z">
        <w:r w:rsidR="00C207D8">
          <w:rPr>
            <w:color w:val="000000"/>
          </w:rPr>
          <w:t xml:space="preserve">por eles </w:t>
        </w:r>
      </w:ins>
      <w:r>
        <w:rPr>
          <w:color w:val="000000"/>
        </w:rPr>
        <w:t>prestados</w:t>
      </w:r>
      <w:ins w:id="120" w:author="Arlindo Gomes Filho" w:date="2020-11-16T19:55:00Z">
        <w:r w:rsidR="00C207D8">
          <w:rPr>
            <w:color w:val="000000"/>
          </w:rPr>
          <w:t>.</w:t>
        </w:r>
      </w:ins>
      <w:del w:id="121" w:author="Arlindo Gomes Filho" w:date="2020-11-16T19:55:00Z">
        <w:r w:rsidDel="00C207D8">
          <w:rPr>
            <w:color w:val="000000"/>
          </w:rPr>
          <w:delText>,</w:delText>
        </w:r>
      </w:del>
      <w:r>
        <w:rPr>
          <w:color w:val="000000"/>
        </w:rPr>
        <w:t xml:space="preserve"> </w:t>
      </w:r>
      <w:del w:id="122" w:author="Arlindo Gomes Filho" w:date="2020-11-16T19:55:00Z">
        <w:r w:rsidDel="00C207D8">
          <w:rPr>
            <w:color w:val="000000"/>
          </w:rPr>
          <w:delText>bem como para a qualidade de vida dos servidores.</w:delText>
        </w:r>
      </w:del>
    </w:p>
    <w:p w14:paraId="5358E885" w14:textId="77777777" w:rsidR="00D15A3C" w:rsidRDefault="00D15A3C">
      <w:pPr>
        <w:pBdr>
          <w:top w:val="nil"/>
          <w:left w:val="nil"/>
          <w:bottom w:val="nil"/>
          <w:right w:val="nil"/>
          <w:between w:val="nil"/>
        </w:pBdr>
        <w:spacing w:line="360" w:lineRule="auto"/>
        <w:jc w:val="both"/>
      </w:pPr>
    </w:p>
    <w:p w14:paraId="14DD20CB" w14:textId="76111AF5" w:rsidR="00D15A3C" w:rsidRDefault="002A523F">
      <w:pPr>
        <w:pBdr>
          <w:top w:val="nil"/>
          <w:left w:val="nil"/>
          <w:bottom w:val="nil"/>
          <w:right w:val="nil"/>
          <w:between w:val="nil"/>
        </w:pBdr>
        <w:spacing w:line="360" w:lineRule="auto"/>
        <w:jc w:val="both"/>
      </w:pPr>
      <w:r>
        <w:tab/>
      </w:r>
      <w:ins w:id="123" w:author="Arlindo Gomes Filho" w:date="2020-11-16T19:59:00Z">
        <w:r w:rsidR="00C207D8">
          <w:t xml:space="preserve">Nas mais diversas áreas </w:t>
        </w:r>
      </w:ins>
      <w:ins w:id="124" w:author="Arlindo Gomes Filho" w:date="2020-11-16T20:54:00Z">
        <w:r w:rsidR="002A00FD">
          <w:t>de atuação do ser hu</w:t>
        </w:r>
      </w:ins>
      <w:ins w:id="125" w:author="Arlindo Gomes Filho" w:date="2020-11-16T20:55:00Z">
        <w:r w:rsidR="002A00FD">
          <w:t xml:space="preserve">mano </w:t>
        </w:r>
      </w:ins>
      <w:del w:id="126" w:author="Arlindo Gomes Filho" w:date="2020-11-16T19:59:00Z">
        <w:r w:rsidDel="00C207D8">
          <w:delText>H</w:delText>
        </w:r>
      </w:del>
      <w:ins w:id="127" w:author="Arlindo Gomes Filho" w:date="2020-11-16T19:59:00Z">
        <w:r w:rsidR="00C207D8">
          <w:t>h</w:t>
        </w:r>
      </w:ins>
      <w:r>
        <w:t>á uma crescente constatação dos benefícios do aprendizado de línguas estrangeiras</w:t>
      </w:r>
      <w:ins w:id="128" w:author="Arlindo Gomes Filho" w:date="2020-11-16T19:59:00Z">
        <w:r w:rsidR="00C207D8">
          <w:t>.</w:t>
        </w:r>
      </w:ins>
      <w:del w:id="129" w:author="Arlindo Gomes Filho" w:date="2020-11-16T19:59:00Z">
        <w:r w:rsidDel="00C207D8">
          <w:delText xml:space="preserve"> nas mais diversas áreas</w:delText>
        </w:r>
      </w:del>
      <w:r>
        <w:t>. Os aprendizes de um idioma desenvolvem não somente habilidades técnicas relacionadas</w:t>
      </w:r>
      <w:del w:id="130" w:author="Arlindo Gomes Filho" w:date="2020-11-16T20:00:00Z">
        <w:r w:rsidDel="00C207D8">
          <w:delText xml:space="preserve"> ao idioma</w:delText>
        </w:r>
      </w:del>
      <w:ins w:id="131" w:author="Arlindo Gomes Filho" w:date="2020-11-16T20:00:00Z">
        <w:r w:rsidR="00C207D8">
          <w:t xml:space="preserve"> à nova língua</w:t>
        </w:r>
      </w:ins>
      <w:r>
        <w:t xml:space="preserve">, mas também habilidades tangíveis </w:t>
      </w:r>
      <w:ins w:id="132" w:author="Arlindo Gomes Filho" w:date="2020-11-16T20:00:00Z">
        <w:r w:rsidR="00C207D8">
          <w:t xml:space="preserve">valorizadas </w:t>
        </w:r>
      </w:ins>
      <w:r>
        <w:t>no mercado de trabalho, resultantes da melhoria de suas competências comunicativas</w:t>
      </w:r>
      <w:del w:id="133" w:author="Arlindo Gomes Filho" w:date="2020-11-16T20:01:00Z">
        <w:r w:rsidDel="00C207D8">
          <w:delText>.</w:delText>
        </w:r>
      </w:del>
      <w:r>
        <w:t xml:space="preserve"> (WEATHERFORD,</w:t>
      </w:r>
      <w:ins w:id="134" w:author="Arlindo Gomes Filho" w:date="2020-11-16T20:55:00Z">
        <w:r w:rsidR="002A00FD">
          <w:t xml:space="preserve"> </w:t>
        </w:r>
      </w:ins>
      <w:r>
        <w:t>1986).</w:t>
      </w:r>
    </w:p>
    <w:p w14:paraId="023FC37F" w14:textId="77777777" w:rsidR="00D15A3C" w:rsidRDefault="002A523F">
      <w:pPr>
        <w:spacing w:line="276" w:lineRule="auto"/>
        <w:jc w:val="both"/>
      </w:pPr>
      <w:del w:id="135" w:author="Arlindo Gomes Filho" w:date="2020-11-16T20:01:00Z">
        <w:r w:rsidDel="00C207D8">
          <w:tab/>
        </w:r>
      </w:del>
    </w:p>
    <w:p w14:paraId="633B9801" w14:textId="18C2D4B4" w:rsidR="00D15A3C" w:rsidRDefault="002A523F">
      <w:pPr>
        <w:pBdr>
          <w:top w:val="nil"/>
          <w:left w:val="nil"/>
          <w:bottom w:val="nil"/>
          <w:right w:val="nil"/>
          <w:between w:val="nil"/>
        </w:pBdr>
        <w:spacing w:line="360" w:lineRule="auto"/>
        <w:jc w:val="both"/>
        <w:rPr>
          <w:color w:val="000000"/>
        </w:rPr>
      </w:pPr>
      <w:r>
        <w:rPr>
          <w:color w:val="000000"/>
        </w:rPr>
        <w:tab/>
      </w:r>
      <w:del w:id="136" w:author="Arlindo Gomes Filho" w:date="2020-11-16T20:07:00Z">
        <w:r w:rsidDel="009E2204">
          <w:rPr>
            <w:color w:val="000000"/>
          </w:rPr>
          <w:delText xml:space="preserve">No </w:delText>
        </w:r>
      </w:del>
      <w:del w:id="137" w:author="Arlindo Gomes Filho" w:date="2020-11-16T20:01:00Z">
        <w:r w:rsidDel="00C207D8">
          <w:delText>âmbito</w:delText>
        </w:r>
        <w:r w:rsidDel="00C207D8">
          <w:rPr>
            <w:color w:val="000000"/>
          </w:rPr>
          <w:delText xml:space="preserve"> do </w:delText>
        </w:r>
      </w:del>
      <w:del w:id="138" w:author="Arlindo Gomes Filho" w:date="2020-11-16T20:07:00Z">
        <w:r w:rsidDel="009E2204">
          <w:rPr>
            <w:color w:val="000000"/>
          </w:rPr>
          <w:delText>Ministério das Relações Exteriores, n</w:delText>
        </w:r>
      </w:del>
      <w:ins w:id="139" w:author="Arlindo Gomes Filho" w:date="2020-11-16T20:07:00Z">
        <w:r w:rsidR="009E2204">
          <w:rPr>
            <w:color w:val="000000"/>
          </w:rPr>
          <w:t>N</w:t>
        </w:r>
      </w:ins>
      <w:r>
        <w:rPr>
          <w:color w:val="000000"/>
        </w:rPr>
        <w:t>ão obstante o</w:t>
      </w:r>
      <w:del w:id="140" w:author="Arlindo Gomes Filho" w:date="2020-11-16T20:01:00Z">
        <w:r w:rsidDel="00C207D8">
          <w:rPr>
            <w:color w:val="000000"/>
          </w:rPr>
          <w:delText xml:space="preserve"> </w:delText>
        </w:r>
      </w:del>
      <w:r>
        <w:rPr>
          <w:color w:val="000000"/>
        </w:rPr>
        <w:t xml:space="preserve"> </w:t>
      </w:r>
      <w:r>
        <w:t xml:space="preserve">bem sucedido </w:t>
      </w:r>
      <w:del w:id="141" w:author="Arlindo Gomes Filho" w:date="2020-11-16T20:02:00Z">
        <w:r w:rsidDel="00C207D8">
          <w:rPr>
            <w:color w:val="000000"/>
          </w:rPr>
          <w:delText>trabalho</w:delText>
        </w:r>
      </w:del>
      <w:ins w:id="142" w:author="Arlindo Gomes Filho" w:date="2020-11-16T20:02:00Z">
        <w:r w:rsidR="00C207D8">
          <w:rPr>
            <w:color w:val="000000"/>
          </w:rPr>
          <w:t xml:space="preserve"> esforço</w:t>
        </w:r>
      </w:ins>
      <w:r>
        <w:rPr>
          <w:color w:val="000000"/>
        </w:rPr>
        <w:t xml:space="preserve"> de capacitação contínua em línguas estrangeiras e as paulatinas melhorias impl</w:t>
      </w:r>
      <w:r>
        <w:t>eme</w:t>
      </w:r>
      <w:r>
        <w:rPr>
          <w:color w:val="000000"/>
        </w:rPr>
        <w:t xml:space="preserve">ntadas </w:t>
      </w:r>
      <w:del w:id="143" w:author="Arlindo Gomes Filho" w:date="2020-11-16T20:02:00Z">
        <w:r w:rsidDel="00C207D8">
          <w:rPr>
            <w:color w:val="000000"/>
          </w:rPr>
          <w:delText xml:space="preserve"> </w:delText>
        </w:r>
      </w:del>
      <w:r>
        <w:rPr>
          <w:color w:val="000000"/>
        </w:rPr>
        <w:t>pela Divisão de Treinamento e Aperfeiçoamento</w:t>
      </w:r>
      <w:del w:id="144" w:author="Arlindo Gomes Filho" w:date="2020-11-16T20:28:00Z">
        <w:r w:rsidDel="00ED399C">
          <w:rPr>
            <w:color w:val="000000"/>
          </w:rPr>
          <w:delText xml:space="preserve"> (DTA)</w:delText>
        </w:r>
      </w:del>
      <w:ins w:id="145" w:author="Arlindo Gomes Filho" w:date="2020-11-16T20:07:00Z">
        <w:r w:rsidR="009E2204">
          <w:rPr>
            <w:color w:val="000000"/>
          </w:rPr>
          <w:t xml:space="preserve"> do M</w:t>
        </w:r>
      </w:ins>
      <w:ins w:id="146" w:author="Arlindo Gomes Filho" w:date="2020-11-20T21:28:00Z">
        <w:r w:rsidR="007A4154">
          <w:rPr>
            <w:color w:val="000000"/>
          </w:rPr>
          <w:t>RE</w:t>
        </w:r>
      </w:ins>
      <w:r>
        <w:rPr>
          <w:color w:val="000000"/>
        </w:rPr>
        <w:t xml:space="preserve">, </w:t>
      </w:r>
      <w:del w:id="147" w:author="Arlindo Gomes Filho" w:date="2020-11-16T20:08:00Z">
        <w:r w:rsidDel="009E2204">
          <w:rPr>
            <w:color w:val="000000"/>
          </w:rPr>
          <w:delText>se</w:delText>
        </w:r>
      </w:del>
      <w:del w:id="148" w:author="Arlindo Gomes Filho" w:date="2020-11-16T20:09:00Z">
        <w:r w:rsidDel="009E2204">
          <w:rPr>
            <w:color w:val="000000"/>
          </w:rPr>
          <w:delText>rão</w:delText>
        </w:r>
      </w:del>
      <w:r>
        <w:rPr>
          <w:color w:val="000000"/>
        </w:rPr>
        <w:t xml:space="preserve"> apresenta</w:t>
      </w:r>
      <w:ins w:id="149" w:author="Arlindo Gomes Filho" w:date="2020-11-16T20:09:00Z">
        <w:r w:rsidR="009E2204">
          <w:rPr>
            <w:color w:val="000000"/>
          </w:rPr>
          <w:t xml:space="preserve">mos aqui </w:t>
        </w:r>
      </w:ins>
      <w:del w:id="150" w:author="Arlindo Gomes Filho" w:date="2020-11-16T20:09:00Z">
        <w:r w:rsidDel="009E2204">
          <w:rPr>
            <w:color w:val="000000"/>
          </w:rPr>
          <w:delText>das</w:delText>
        </w:r>
      </w:del>
      <w:r>
        <w:rPr>
          <w:color w:val="000000"/>
        </w:rPr>
        <w:t xml:space="preserve"> reflexões </w:t>
      </w:r>
      <w:del w:id="151" w:author="Arlindo Gomes Filho" w:date="2020-11-16T20:16:00Z">
        <w:r w:rsidDel="002764C3">
          <w:rPr>
            <w:color w:val="000000"/>
          </w:rPr>
          <w:delText xml:space="preserve">que </w:delText>
        </w:r>
      </w:del>
      <w:del w:id="152" w:author="Arlindo Gomes Filho" w:date="2020-11-16T20:09:00Z">
        <w:r w:rsidDel="009E2204">
          <w:rPr>
            <w:color w:val="000000"/>
          </w:rPr>
          <w:delText xml:space="preserve">terão como </w:delText>
        </w:r>
      </w:del>
      <w:ins w:id="153" w:author="Arlindo Gomes Filho" w:date="2020-11-16T20:09:00Z">
        <w:r w:rsidR="009E2204">
          <w:rPr>
            <w:color w:val="000000"/>
          </w:rPr>
          <w:t xml:space="preserve"> com o </w:t>
        </w:r>
      </w:ins>
      <w:r>
        <w:rPr>
          <w:color w:val="000000"/>
        </w:rPr>
        <w:t xml:space="preserve">objetivo </w:t>
      </w:r>
      <w:ins w:id="154" w:author="Arlindo Gomes Filho" w:date="2020-11-16T20:09:00Z">
        <w:r w:rsidR="009E2204">
          <w:rPr>
            <w:color w:val="000000"/>
          </w:rPr>
          <w:t xml:space="preserve">de </w:t>
        </w:r>
      </w:ins>
      <w:r>
        <w:rPr>
          <w:color w:val="000000"/>
        </w:rPr>
        <w:t xml:space="preserve">reforçar e aprimorar </w:t>
      </w:r>
      <w:ins w:id="155" w:author="Arlindo Gomes Filho" w:date="2020-11-16T20:10:00Z">
        <w:r w:rsidR="009E2204">
          <w:rPr>
            <w:color w:val="000000"/>
          </w:rPr>
          <w:t>al</w:t>
        </w:r>
      </w:ins>
      <w:ins w:id="156" w:author="Arlindo Gomes Filho" w:date="2020-11-16T20:11:00Z">
        <w:r w:rsidR="009E2204">
          <w:rPr>
            <w:color w:val="000000"/>
          </w:rPr>
          <w:t xml:space="preserve">gumas de suas </w:t>
        </w:r>
      </w:ins>
      <w:del w:id="157" w:author="Arlindo Gomes Filho" w:date="2020-11-16T20:11:00Z">
        <w:r w:rsidDel="009E2204">
          <w:rPr>
            <w:color w:val="000000"/>
          </w:rPr>
          <w:delText>determinadas</w:delText>
        </w:r>
      </w:del>
      <w:r>
        <w:rPr>
          <w:color w:val="000000"/>
        </w:rPr>
        <w:t xml:space="preserve"> linhas de ação, </w:t>
      </w:r>
      <w:del w:id="158" w:author="Arlindo Gomes Filho" w:date="2020-11-16T20:11:00Z">
        <w:r w:rsidDel="009E2204">
          <w:rPr>
            <w:color w:val="000000"/>
          </w:rPr>
          <w:delText xml:space="preserve"> </w:delText>
        </w:r>
      </w:del>
      <w:r>
        <w:rPr>
          <w:color w:val="000000"/>
        </w:rPr>
        <w:t>visando</w:t>
      </w:r>
      <w:r>
        <w:t xml:space="preserve"> </w:t>
      </w:r>
      <w:del w:id="159" w:author="Arlindo Gomes Filho" w:date="2020-11-16T20:11:00Z">
        <w:r w:rsidDel="009E2204">
          <w:delText>a</w:delText>
        </w:r>
      </w:del>
      <w:r>
        <w:t xml:space="preserve"> valoriza</w:t>
      </w:r>
      <w:ins w:id="160" w:author="Arlindo Gomes Filho" w:date="2020-11-16T20:16:00Z">
        <w:r w:rsidR="002764C3">
          <w:t>r</w:t>
        </w:r>
      </w:ins>
      <w:del w:id="161" w:author="Arlindo Gomes Filho" w:date="2020-11-16T20:16:00Z">
        <w:r w:rsidDel="002764C3">
          <w:delText>ção d</w:delText>
        </w:r>
      </w:del>
      <w:ins w:id="162" w:author="Arlindo Gomes Filho" w:date="2020-11-16T20:16:00Z">
        <w:r w:rsidR="002764C3">
          <w:t xml:space="preserve"> </w:t>
        </w:r>
      </w:ins>
      <w:r>
        <w:t>os</w:t>
      </w:r>
      <w:r>
        <w:rPr>
          <w:color w:val="000000"/>
        </w:rPr>
        <w:t xml:space="preserve"> servidores </w:t>
      </w:r>
      <w:del w:id="163" w:author="Arlindo Gomes Filho" w:date="2020-11-16T20:11:00Z">
        <w:r w:rsidDel="009E2204">
          <w:rPr>
            <w:color w:val="000000"/>
          </w:rPr>
          <w:delText xml:space="preserve"> </w:delText>
        </w:r>
      </w:del>
      <w:r>
        <w:rPr>
          <w:color w:val="000000"/>
        </w:rPr>
        <w:t>administra</w:t>
      </w:r>
      <w:r>
        <w:t xml:space="preserve">tivos </w:t>
      </w:r>
      <w:r>
        <w:rPr>
          <w:color w:val="000000"/>
        </w:rPr>
        <w:t>do Serviço Exterior Brasileiro (SEB)</w:t>
      </w:r>
      <w:ins w:id="164" w:author="Arlindo Gomes Filho" w:date="2020-11-16T20:11:00Z">
        <w:r w:rsidR="009E2204">
          <w:rPr>
            <w:color w:val="000000"/>
          </w:rPr>
          <w:t xml:space="preserve"> e</w:t>
        </w:r>
      </w:ins>
      <w:r>
        <w:rPr>
          <w:color w:val="000000"/>
        </w:rPr>
        <w:t xml:space="preserve">, </w:t>
      </w:r>
      <w:del w:id="165" w:author="Arlindo Gomes Filho" w:date="2020-11-16T20:11:00Z">
        <w:r w:rsidDel="009E2204">
          <w:delText xml:space="preserve"> agregando,</w:delText>
        </w:r>
      </w:del>
      <w:r>
        <w:t xml:space="preserve"> simultaneamente, </w:t>
      </w:r>
      <w:del w:id="166" w:author="Arlindo Gomes Filho" w:date="2020-11-16T20:15:00Z">
        <w:r w:rsidDel="002764C3">
          <w:delText xml:space="preserve">valor </w:delText>
        </w:r>
      </w:del>
      <w:del w:id="167" w:author="Arlindo Gomes Filho" w:date="2020-11-16T20:12:00Z">
        <w:r w:rsidDel="009E2204">
          <w:delText xml:space="preserve">à </w:delText>
        </w:r>
      </w:del>
      <w:ins w:id="168" w:author="Arlindo Gomes Filho" w:date="2020-11-16T20:29:00Z">
        <w:r w:rsidR="00ED399C">
          <w:t>impactar positivamente a</w:t>
        </w:r>
      </w:ins>
      <w:ins w:id="169" w:author="Arlindo Gomes Filho" w:date="2020-11-16T20:15:00Z">
        <w:r w:rsidR="002764C3">
          <w:t xml:space="preserve"> </w:t>
        </w:r>
      </w:ins>
      <w:ins w:id="170" w:author="Arlindo Gomes Filho" w:date="2020-11-16T20:12:00Z">
        <w:r w:rsidR="009E2204">
          <w:t>imagem</w:t>
        </w:r>
      </w:ins>
      <w:r>
        <w:t xml:space="preserve"> institu</w:t>
      </w:r>
      <w:ins w:id="171" w:author="Arlindo Gomes Filho" w:date="2020-11-16T20:12:00Z">
        <w:r w:rsidR="009E2204">
          <w:t>cional</w:t>
        </w:r>
      </w:ins>
      <w:del w:id="172" w:author="Arlindo Gomes Filho" w:date="2020-11-16T20:12:00Z">
        <w:r w:rsidDel="009E2204">
          <w:delText>ição</w:delText>
        </w:r>
      </w:del>
      <w:r>
        <w:t>.</w:t>
      </w:r>
    </w:p>
    <w:p w14:paraId="00435967" w14:textId="77777777" w:rsidR="00D15A3C" w:rsidRDefault="00D15A3C">
      <w:pPr>
        <w:pBdr>
          <w:top w:val="nil"/>
          <w:left w:val="nil"/>
          <w:bottom w:val="nil"/>
          <w:right w:val="nil"/>
          <w:between w:val="nil"/>
        </w:pBdr>
        <w:spacing w:line="360" w:lineRule="auto"/>
        <w:jc w:val="both"/>
      </w:pPr>
    </w:p>
    <w:p w14:paraId="336C0AB9" w14:textId="59EA1B0C" w:rsidR="00A438B2" w:rsidRDefault="002A523F" w:rsidP="00A438B2">
      <w:pPr>
        <w:pBdr>
          <w:top w:val="nil"/>
          <w:left w:val="nil"/>
          <w:bottom w:val="nil"/>
          <w:right w:val="nil"/>
          <w:between w:val="nil"/>
        </w:pBdr>
        <w:spacing w:line="360" w:lineRule="auto"/>
        <w:jc w:val="both"/>
        <w:rPr>
          <w:moveTo w:id="173" w:author="Arlindo Gomes Filho" w:date="2020-11-16T20:41:00Z"/>
        </w:rPr>
      </w:pPr>
      <w:r>
        <w:rPr>
          <w:color w:val="000000"/>
        </w:rPr>
        <w:tab/>
      </w:r>
      <w:del w:id="174" w:author="Arlindo Gomes Filho" w:date="2020-11-16T20:17:00Z">
        <w:r w:rsidDel="002764C3">
          <w:rPr>
            <w:color w:val="000000"/>
          </w:rPr>
          <w:delText xml:space="preserve"> </w:delText>
        </w:r>
      </w:del>
      <w:del w:id="175" w:author="Arlindo Gomes Filho" w:date="2020-11-16T20:18:00Z">
        <w:r w:rsidDel="002764C3">
          <w:delText xml:space="preserve">A </w:delText>
        </w:r>
        <w:r w:rsidDel="002764C3">
          <w:rPr>
            <w:color w:val="000000"/>
          </w:rPr>
          <w:delText xml:space="preserve">presente monografia </w:delText>
        </w:r>
        <w:r w:rsidDel="002764C3">
          <w:delText xml:space="preserve">limitará </w:delText>
        </w:r>
        <w:r w:rsidDel="002764C3">
          <w:rPr>
            <w:color w:val="000000"/>
          </w:rPr>
          <w:delText xml:space="preserve"> seu </w:delText>
        </w:r>
      </w:del>
      <w:del w:id="176" w:author="Arlindo Gomes Filho" w:date="2020-11-16T20:31:00Z">
        <w:r w:rsidDel="00ED399C">
          <w:rPr>
            <w:color w:val="000000"/>
          </w:rPr>
          <w:delText xml:space="preserve">foco </w:delText>
        </w:r>
      </w:del>
      <w:del w:id="177" w:author="Arlindo Gomes Filho" w:date="2020-11-16T20:18:00Z">
        <w:r w:rsidDel="002764C3">
          <w:rPr>
            <w:color w:val="000000"/>
          </w:rPr>
          <w:delText>n</w:delText>
        </w:r>
      </w:del>
      <w:del w:id="178" w:author="Arlindo Gomes Filho" w:date="2020-11-16T20:32:00Z">
        <w:r w:rsidDel="00ED399C">
          <w:rPr>
            <w:color w:val="000000"/>
          </w:rPr>
          <w:delText xml:space="preserve">o </w:delText>
        </w:r>
      </w:del>
      <w:del w:id="179" w:author="Arlindo Gomes Filho" w:date="2020-11-16T20:18:00Z">
        <w:r w:rsidDel="002764C3">
          <w:rPr>
            <w:color w:val="000000"/>
          </w:rPr>
          <w:delText xml:space="preserve"> </w:delText>
        </w:r>
      </w:del>
      <w:del w:id="180" w:author="Arlindo Gomes Filho" w:date="2020-11-16T20:32:00Z">
        <w:r w:rsidDel="00ED399C">
          <w:rPr>
            <w:color w:val="000000"/>
          </w:rPr>
          <w:delText xml:space="preserve">programa </w:delText>
        </w:r>
      </w:del>
      <w:del w:id="181" w:author="Arlindo Gomes Filho" w:date="2020-11-16T20:18:00Z">
        <w:r w:rsidDel="002764C3">
          <w:rPr>
            <w:color w:val="000000"/>
          </w:rPr>
          <w:delText xml:space="preserve"> </w:delText>
        </w:r>
      </w:del>
      <w:del w:id="182" w:author="Arlindo Gomes Filho" w:date="2020-11-16T20:32:00Z">
        <w:r w:rsidDel="00ED399C">
          <w:rPr>
            <w:color w:val="000000"/>
          </w:rPr>
          <w:delText>de capacitação em idiomas atualmente oferecido pela DTA,  efetuando</w:delText>
        </w:r>
      </w:del>
      <w:r>
        <w:rPr>
          <w:color w:val="000000"/>
        </w:rPr>
        <w:t xml:space="preserve"> </w:t>
      </w:r>
      <w:del w:id="183" w:author="Arlindo Gomes Filho" w:date="2020-11-16T20:32:00Z">
        <w:r w:rsidDel="00ED399C">
          <w:rPr>
            <w:color w:val="000000"/>
          </w:rPr>
          <w:delText xml:space="preserve">uma análise comparativa  com </w:delText>
        </w:r>
        <w:r w:rsidDel="00ED399C">
          <w:delText>outras chancelarias</w:delText>
        </w:r>
        <w:r w:rsidDel="00ED399C">
          <w:rPr>
            <w:color w:val="000000"/>
          </w:rPr>
          <w:delText xml:space="preserve">.  </w:delText>
        </w:r>
      </w:del>
      <w:r>
        <w:rPr>
          <w:color w:val="000000"/>
        </w:rPr>
        <w:t>Após breve conceituação teórica</w:t>
      </w:r>
      <w:del w:id="184" w:author="Arlindo Gomes Filho" w:date="2020-11-16T20:21:00Z">
        <w:r w:rsidDel="002764C3">
          <w:rPr>
            <w:color w:val="000000"/>
          </w:rPr>
          <w:delText>, será</w:delText>
        </w:r>
      </w:del>
      <w:r>
        <w:rPr>
          <w:color w:val="000000"/>
        </w:rPr>
        <w:t xml:space="preserve"> </w:t>
      </w:r>
      <w:del w:id="185" w:author="Arlindo Gomes Filho" w:date="2020-11-16T20:58:00Z">
        <w:r w:rsidDel="002A00FD">
          <w:rPr>
            <w:color w:val="000000"/>
          </w:rPr>
          <w:delText>apresenta</w:delText>
        </w:r>
      </w:del>
      <w:del w:id="186" w:author="Arlindo Gomes Filho" w:date="2020-11-16T20:21:00Z">
        <w:r w:rsidDel="002764C3">
          <w:rPr>
            <w:color w:val="000000"/>
          </w:rPr>
          <w:delText>da</w:delText>
        </w:r>
      </w:del>
      <w:del w:id="187" w:author="Arlindo Gomes Filho" w:date="2020-11-16T20:58:00Z">
        <w:r w:rsidDel="002A00FD">
          <w:rPr>
            <w:color w:val="000000"/>
          </w:rPr>
          <w:delText xml:space="preserve"> uma </w:delText>
        </w:r>
      </w:del>
      <w:del w:id="188" w:author="Arlindo Gomes Filho" w:date="2020-11-16T20:21:00Z">
        <w:r w:rsidDel="002764C3">
          <w:rPr>
            <w:color w:val="000000"/>
          </w:rPr>
          <w:delText xml:space="preserve">amostragem </w:delText>
        </w:r>
      </w:del>
      <w:ins w:id="189" w:author="Arlindo Gomes Filho" w:date="2020-11-16T20:58:00Z">
        <w:r w:rsidR="002A00FD">
          <w:rPr>
            <w:color w:val="000000"/>
          </w:rPr>
          <w:t>caracterizamos</w:t>
        </w:r>
      </w:ins>
      <w:del w:id="190" w:author="Arlindo Gomes Filho" w:date="2020-11-16T20:58:00Z">
        <w:r w:rsidDel="002A00FD">
          <w:rPr>
            <w:color w:val="000000"/>
          </w:rPr>
          <w:delText>d</w:delText>
        </w:r>
      </w:del>
      <w:ins w:id="191" w:author="Arlindo Gomes Filho" w:date="2020-11-16T20:58:00Z">
        <w:r w:rsidR="002A00FD">
          <w:rPr>
            <w:color w:val="000000"/>
          </w:rPr>
          <w:t xml:space="preserve"> </w:t>
        </w:r>
      </w:ins>
      <w:r>
        <w:rPr>
          <w:color w:val="000000"/>
        </w:rPr>
        <w:t xml:space="preserve">o </w:t>
      </w:r>
      <w:del w:id="192" w:author="Arlindo Gomes Filho" w:date="2020-11-16T20:21:00Z">
        <w:r w:rsidDel="002764C3">
          <w:rPr>
            <w:color w:val="000000"/>
          </w:rPr>
          <w:delText xml:space="preserve"> </w:delText>
        </w:r>
      </w:del>
      <w:r>
        <w:rPr>
          <w:color w:val="000000"/>
        </w:rPr>
        <w:t xml:space="preserve">perfil de conhecimento linguístico dos servidores administrativos de </w:t>
      </w:r>
      <w:r>
        <w:rPr>
          <w:color w:val="000000"/>
        </w:rPr>
        <w:lastRenderedPageBreak/>
        <w:t>nível superior, médio e auxiliar</w:t>
      </w:r>
      <w:ins w:id="193" w:author="Arlindo Gomes Filho" w:date="2020-11-16T20:21:00Z">
        <w:r w:rsidR="002764C3">
          <w:rPr>
            <w:color w:val="000000"/>
          </w:rPr>
          <w:t xml:space="preserve"> do MRE</w:t>
        </w:r>
      </w:ins>
      <w:r>
        <w:rPr>
          <w:color w:val="000000"/>
        </w:rPr>
        <w:t xml:space="preserve">. </w:t>
      </w:r>
      <w:del w:id="194" w:author="Arlindo Gomes Filho" w:date="2020-11-16T20:32:00Z">
        <w:r w:rsidDel="00ED399C">
          <w:rPr>
            <w:color w:val="000000"/>
          </w:rPr>
          <w:delText xml:space="preserve"> </w:delText>
        </w:r>
      </w:del>
      <w:del w:id="195" w:author="Arlindo Gomes Filho" w:date="2020-11-16T20:21:00Z">
        <w:r w:rsidDel="002764C3">
          <w:rPr>
            <w:color w:val="000000"/>
          </w:rPr>
          <w:delText xml:space="preserve">Registra-se que </w:delText>
        </w:r>
      </w:del>
      <w:del w:id="196" w:author="Arlindo Gomes Filho" w:date="2020-11-16T20:22:00Z">
        <w:r w:rsidDel="002764C3">
          <w:rPr>
            <w:color w:val="000000"/>
          </w:rPr>
          <w:delText>o</w:delText>
        </w:r>
      </w:del>
      <w:ins w:id="197" w:author="Arlindo Gomes Filho" w:date="2020-11-16T20:22:00Z">
        <w:r w:rsidR="002764C3">
          <w:rPr>
            <w:color w:val="000000"/>
          </w:rPr>
          <w:t>O</w:t>
        </w:r>
      </w:ins>
      <w:r>
        <w:rPr>
          <w:color w:val="000000"/>
        </w:rPr>
        <w:t xml:space="preserve">s resultados </w:t>
      </w:r>
      <w:del w:id="198" w:author="Arlindo Gomes Filho" w:date="2020-11-16T20:22:00Z">
        <w:r w:rsidDel="002764C3">
          <w:rPr>
            <w:color w:val="000000"/>
          </w:rPr>
          <w:delText xml:space="preserve">da amostragem </w:delText>
        </w:r>
      </w:del>
      <w:ins w:id="199" w:author="Arlindo Gomes Filho" w:date="2020-11-16T20:22:00Z">
        <w:r w:rsidR="002764C3">
          <w:rPr>
            <w:color w:val="000000"/>
          </w:rPr>
          <w:t xml:space="preserve">descritos </w:t>
        </w:r>
      </w:ins>
      <w:r>
        <w:rPr>
          <w:color w:val="000000"/>
        </w:rPr>
        <w:t>foram obtidos por meio de questionários</w:t>
      </w:r>
      <w:r>
        <w:t xml:space="preserve"> </w:t>
      </w:r>
      <w:del w:id="200" w:author="Arlindo Gomes Filho" w:date="2020-11-16T20:22:00Z">
        <w:r w:rsidDel="002764C3">
          <w:delText xml:space="preserve"> </w:delText>
        </w:r>
      </w:del>
      <w:r>
        <w:rPr>
          <w:color w:val="000000"/>
        </w:rPr>
        <w:t>encaminhados, via e-mail</w:t>
      </w:r>
      <w:r>
        <w:t>,</w:t>
      </w:r>
      <w:r>
        <w:rPr>
          <w:color w:val="000000"/>
        </w:rPr>
        <w:t xml:space="preserve"> </w:t>
      </w:r>
      <w:ins w:id="201" w:author="Arlindo Gomes Filho" w:date="2020-11-16T20:27:00Z">
        <w:r w:rsidR="00ED399C">
          <w:rPr>
            <w:color w:val="000000"/>
          </w:rPr>
          <w:t xml:space="preserve">de 01 de agosto a 04 de setembro de 2020, </w:t>
        </w:r>
      </w:ins>
      <w:r>
        <w:rPr>
          <w:color w:val="000000"/>
        </w:rPr>
        <w:t xml:space="preserve">aos </w:t>
      </w:r>
      <w:del w:id="202" w:author="Arlindo Gomes Filho" w:date="2020-11-16T20:33:00Z">
        <w:r w:rsidDel="00ED399C">
          <w:rPr>
            <w:color w:val="000000"/>
          </w:rPr>
          <w:delText xml:space="preserve"> </w:delText>
        </w:r>
      </w:del>
      <w:r>
        <w:rPr>
          <w:color w:val="000000"/>
        </w:rPr>
        <w:t xml:space="preserve">servidores das </w:t>
      </w:r>
      <w:del w:id="203" w:author="Arlindo Gomes Filho" w:date="2020-11-16T20:27:00Z">
        <w:r w:rsidDel="00ED399C">
          <w:rPr>
            <w:color w:val="000000"/>
          </w:rPr>
          <w:delText xml:space="preserve"> </w:delText>
        </w:r>
      </w:del>
      <w:r>
        <w:rPr>
          <w:color w:val="000000"/>
        </w:rPr>
        <w:t>carreiras de oficial de chancelaria, assistente de chancelaria e integrantes do Plano de Classificação de Cargos e Plano Geral de cargos do Poder Executivo - PCC/PGPE</w:t>
      </w:r>
      <w:ins w:id="204" w:author="Arlindo Gomes Filho" w:date="2020-11-16T20:26:00Z">
        <w:r w:rsidR="00ED399C">
          <w:rPr>
            <w:color w:val="000000"/>
          </w:rPr>
          <w:t xml:space="preserve"> (Apêndice A).</w:t>
        </w:r>
      </w:ins>
      <w:del w:id="205" w:author="Arlindo Gomes Filho" w:date="2020-11-16T20:26:00Z">
        <w:r w:rsidDel="00ED399C">
          <w:rPr>
            <w:color w:val="000000"/>
          </w:rPr>
          <w:delText xml:space="preserve">, </w:delText>
        </w:r>
      </w:del>
      <w:del w:id="206" w:author="Arlindo Gomes Filho" w:date="2020-11-16T20:22:00Z">
        <w:r w:rsidDel="002764C3">
          <w:rPr>
            <w:color w:val="000000"/>
          </w:rPr>
          <w:delText xml:space="preserve"> </w:delText>
        </w:r>
      </w:del>
      <w:del w:id="207" w:author="Arlindo Gomes Filho" w:date="2020-11-16T20:23:00Z">
        <w:r w:rsidDel="002764C3">
          <w:rPr>
            <w:color w:val="000000"/>
          </w:rPr>
          <w:delText xml:space="preserve">entre os dias </w:delText>
        </w:r>
      </w:del>
      <w:del w:id="208" w:author="Arlindo Gomes Filho" w:date="2020-11-16T20:27:00Z">
        <w:r w:rsidDel="00ED399C">
          <w:rPr>
            <w:color w:val="000000"/>
          </w:rPr>
          <w:delText>1</w:delText>
        </w:r>
        <w:r w:rsidDel="00ED399C">
          <w:rPr>
            <w:color w:val="212121"/>
            <w:highlight w:val="white"/>
          </w:rPr>
          <w:delText>º</w:delText>
        </w:r>
        <w:r w:rsidDel="00ED399C">
          <w:rPr>
            <w:color w:val="000000"/>
          </w:rPr>
          <w:delText xml:space="preserve"> </w:delText>
        </w:r>
        <w:r w:rsidDel="00ED399C">
          <w:delText>de agosto</w:delText>
        </w:r>
        <w:r w:rsidDel="00ED399C">
          <w:rPr>
            <w:color w:val="000000"/>
          </w:rPr>
          <w:delText xml:space="preserve"> </w:delText>
        </w:r>
      </w:del>
      <w:del w:id="209" w:author="Arlindo Gomes Filho" w:date="2020-11-16T20:23:00Z">
        <w:r w:rsidDel="002764C3">
          <w:delText>e</w:delText>
        </w:r>
      </w:del>
      <w:del w:id="210" w:author="Arlindo Gomes Filho" w:date="2020-11-16T20:27:00Z">
        <w:r w:rsidDel="00ED399C">
          <w:rPr>
            <w:color w:val="000000"/>
          </w:rPr>
          <w:delText xml:space="preserve"> </w:delText>
        </w:r>
        <w:r w:rsidDel="00ED399C">
          <w:delText>4</w:delText>
        </w:r>
        <w:r w:rsidDel="00ED399C">
          <w:rPr>
            <w:color w:val="000000"/>
          </w:rPr>
          <w:delText xml:space="preserve"> de </w:delText>
        </w:r>
        <w:r w:rsidDel="00ED399C">
          <w:delText>setembro</w:delText>
        </w:r>
        <w:r w:rsidDel="00ED399C">
          <w:rPr>
            <w:color w:val="000000"/>
          </w:rPr>
          <w:delText xml:space="preserve"> de 2020. </w:delText>
        </w:r>
        <w:commentRangeStart w:id="211"/>
        <w:r w:rsidDel="00ED399C">
          <w:rPr>
            <w:color w:val="000000"/>
          </w:rPr>
          <w:delText xml:space="preserve">Vale </w:delText>
        </w:r>
      </w:del>
      <w:r>
        <w:rPr>
          <w:color w:val="000000"/>
        </w:rPr>
        <w:t>ressaltar que</w:t>
      </w:r>
      <w:r>
        <w:t xml:space="preserve"> 344 </w:t>
      </w:r>
      <w:r>
        <w:rPr>
          <w:color w:val="000000"/>
        </w:rPr>
        <w:t>servidores responderam ao questionário</w:t>
      </w:r>
      <w:commentRangeEnd w:id="211"/>
      <w:r w:rsidR="00ED399C">
        <w:rPr>
          <w:rStyle w:val="Refdecomentrio"/>
        </w:rPr>
        <w:commentReference w:id="211"/>
      </w:r>
      <w:del w:id="212" w:author="Arlindo Gomes Filho" w:date="2020-11-16T20:26:00Z">
        <w:r w:rsidDel="00ED399C">
          <w:rPr>
            <w:color w:val="000000"/>
          </w:rPr>
          <w:delText xml:space="preserve">, cuja cópia encontra-se no “Apêndice A”. </w:delText>
        </w:r>
      </w:del>
      <w:ins w:id="213" w:author="Arlindo Gomes Filho" w:date="2020-11-16T20:33:00Z">
        <w:r w:rsidR="00ED399C">
          <w:rPr>
            <w:color w:val="000000"/>
          </w:rPr>
          <w:t xml:space="preserve">Essa descrição de perfil, juntamente com informações sobre os mecanismos e a estrutura de capacitação </w:t>
        </w:r>
        <w:r w:rsidR="00A438B2">
          <w:rPr>
            <w:color w:val="000000"/>
          </w:rPr>
          <w:t xml:space="preserve">em idiomas </w:t>
        </w:r>
      </w:ins>
      <w:ins w:id="214" w:author="Arlindo Gomes Filho" w:date="2020-11-16T20:34:00Z">
        <w:r w:rsidR="00A438B2">
          <w:rPr>
            <w:color w:val="000000"/>
          </w:rPr>
          <w:t xml:space="preserve">oferecidos pela </w:t>
        </w:r>
      </w:ins>
      <w:ins w:id="215" w:author="Arlindo Gomes Filho" w:date="2020-11-16T20:35:00Z">
        <w:r w:rsidR="00A438B2">
          <w:rPr>
            <w:color w:val="000000"/>
          </w:rPr>
          <w:t>DTA</w:t>
        </w:r>
      </w:ins>
      <w:ins w:id="216" w:author="Arlindo Gomes Filho" w:date="2020-11-16T20:59:00Z">
        <w:r w:rsidR="002A00FD">
          <w:rPr>
            <w:color w:val="000000"/>
          </w:rPr>
          <w:t>,</w:t>
        </w:r>
      </w:ins>
      <w:ins w:id="217" w:author="Arlindo Gomes Filho" w:date="2020-11-16T20:35:00Z">
        <w:r w:rsidR="00A438B2">
          <w:rPr>
            <w:color w:val="000000"/>
          </w:rPr>
          <w:t xml:space="preserve"> embasou uma análise comparativa com programas de capacitação de sucesso adotados por outras chancelarias.</w:t>
        </w:r>
      </w:ins>
      <w:ins w:id="218" w:author="Arlindo Gomes Filho" w:date="2020-11-16T20:41:00Z">
        <w:r w:rsidR="00A438B2">
          <w:rPr>
            <w:color w:val="000000"/>
          </w:rPr>
          <w:t xml:space="preserve"> </w:t>
        </w:r>
      </w:ins>
      <w:moveToRangeStart w:id="219" w:author="Arlindo Gomes Filho" w:date="2020-11-16T20:41:00Z" w:name="move56451728"/>
      <w:moveTo w:id="220" w:author="Arlindo Gomes Filho" w:date="2020-11-16T20:41:00Z">
        <w:del w:id="221" w:author="Arlindo Gomes Filho" w:date="2020-11-16T20:42:00Z">
          <w:r w:rsidR="00A438B2" w:rsidDel="00A438B2">
            <w:delText>Para a</w:delText>
          </w:r>
        </w:del>
      </w:moveTo>
      <w:ins w:id="222" w:author="Arlindo Gomes Filho" w:date="2020-11-16T20:42:00Z">
        <w:r w:rsidR="00A438B2">
          <w:t>A</w:t>
        </w:r>
      </w:ins>
      <w:moveTo w:id="223" w:author="Arlindo Gomes Filho" w:date="2020-11-16T20:41:00Z">
        <w:r w:rsidR="00A438B2">
          <w:t xml:space="preserve"> coleta de dados </w:t>
        </w:r>
      </w:moveTo>
      <w:ins w:id="224" w:author="Arlindo Gomes Filho" w:date="2020-11-16T20:42:00Z">
        <w:r w:rsidR="00A438B2">
          <w:t>e obtenção de informações de</w:t>
        </w:r>
      </w:ins>
      <w:ins w:id="225" w:author="Arlindo Gomes Filho" w:date="2020-11-16T20:44:00Z">
        <w:r w:rsidR="00EF471A">
          <w:t xml:space="preserve">ssas instituições </w:t>
        </w:r>
      </w:ins>
      <w:moveTo w:id="226" w:author="Arlindo Gomes Filho" w:date="2020-11-16T20:41:00Z">
        <w:del w:id="227" w:author="Arlindo Gomes Filho" w:date="2020-11-16T20:42:00Z">
          <w:r w:rsidR="00A438B2" w:rsidDel="00A438B2">
            <w:delText xml:space="preserve">com </w:delText>
          </w:r>
        </w:del>
        <w:del w:id="228" w:author="Arlindo Gomes Filho" w:date="2020-11-16T20:44:00Z">
          <w:r w:rsidR="00A438B2" w:rsidDel="00EF471A">
            <w:delText>as chancelarias</w:delText>
          </w:r>
        </w:del>
      </w:moveTo>
      <w:ins w:id="229" w:author="Arlindo Gomes Filho" w:date="2020-11-16T20:42:00Z">
        <w:r w:rsidR="00A438B2">
          <w:t>foi realizada por meio de</w:t>
        </w:r>
      </w:ins>
      <w:moveTo w:id="230" w:author="Arlindo Gomes Filho" w:date="2020-11-16T20:41:00Z">
        <w:del w:id="231" w:author="Arlindo Gomes Filho" w:date="2020-11-16T20:42:00Z">
          <w:r w:rsidR="00A438B2" w:rsidDel="00A438B2">
            <w:delText xml:space="preserve">, além de </w:delText>
          </w:r>
        </w:del>
        <w:r w:rsidR="00A438B2">
          <w:t xml:space="preserve"> consulta a </w:t>
        </w:r>
        <w:del w:id="232" w:author="Arlindo Gomes Filho" w:date="2020-11-16T20:42:00Z">
          <w:r w:rsidR="00A438B2" w:rsidDel="00A438B2">
            <w:delText xml:space="preserve"> </w:delText>
          </w:r>
        </w:del>
        <w:r w:rsidR="00A438B2">
          <w:t>sítios eletrônicos e entrevistas</w:t>
        </w:r>
      </w:moveTo>
      <w:ins w:id="233" w:author="Arlindo Gomes Filho" w:date="2020-11-16T20:43:00Z">
        <w:r w:rsidR="00A438B2">
          <w:t xml:space="preserve"> realizadas </w:t>
        </w:r>
      </w:ins>
      <w:ins w:id="234" w:author="Arlindo Gomes Filho" w:date="2020-11-16T20:59:00Z">
        <w:r w:rsidR="002A00FD">
          <w:t xml:space="preserve">com </w:t>
        </w:r>
      </w:ins>
      <w:moveTo w:id="235" w:author="Arlindo Gomes Filho" w:date="2020-11-16T20:41:00Z">
        <w:del w:id="236" w:author="Arlindo Gomes Filho" w:date="2020-11-16T20:43:00Z">
          <w:r w:rsidR="00A438B2" w:rsidDel="00A438B2">
            <w:delText>,  foi elaborado</w:delText>
          </w:r>
        </w:del>
        <w:r w:rsidR="00A438B2">
          <w:t xml:space="preserve"> questionário</w:t>
        </w:r>
      </w:moveTo>
      <w:ins w:id="237" w:author="Arlindo Gomes Filho" w:date="2020-11-16T20:43:00Z">
        <w:r w:rsidR="00A438B2">
          <w:t>s (</w:t>
        </w:r>
      </w:ins>
      <w:moveTo w:id="238" w:author="Arlindo Gomes Filho" w:date="2020-11-16T20:41:00Z">
        <w:del w:id="239" w:author="Arlindo Gomes Filho" w:date="2020-11-16T20:43:00Z">
          <w:r w:rsidR="00A438B2" w:rsidDel="00A438B2">
            <w:delText xml:space="preserve">, que se encontra anexo, denominado </w:delText>
          </w:r>
        </w:del>
        <w:r w:rsidR="00A438B2">
          <w:t>“Apêndice B</w:t>
        </w:r>
      </w:moveTo>
      <w:ins w:id="240" w:author="Arlindo Gomes Filho" w:date="2020-11-16T20:43:00Z">
        <w:r w:rsidR="00A438B2">
          <w:t>”</w:t>
        </w:r>
      </w:ins>
      <w:moveTo w:id="241" w:author="Arlindo Gomes Filho" w:date="2020-11-16T20:41:00Z">
        <w:del w:id="242" w:author="Arlindo Gomes Filho" w:date="2020-11-16T20:43:00Z">
          <w:r w:rsidR="00A438B2" w:rsidDel="00A438B2">
            <w:delText>“</w:delText>
          </w:r>
        </w:del>
      </w:moveTo>
      <w:ins w:id="243" w:author="Arlindo Gomes Filho" w:date="2020-11-16T20:43:00Z">
        <w:r w:rsidR="00A438B2">
          <w:t>)</w:t>
        </w:r>
      </w:ins>
      <w:moveTo w:id="244" w:author="Arlindo Gomes Filho" w:date="2020-11-16T20:41:00Z">
        <w:r w:rsidR="00A438B2">
          <w:t>.</w:t>
        </w:r>
      </w:moveTo>
    </w:p>
    <w:moveToRangeEnd w:id="219"/>
    <w:p w14:paraId="32C97246" w14:textId="52E43066" w:rsidR="00D15A3C" w:rsidRDefault="00D15A3C">
      <w:pPr>
        <w:pBdr>
          <w:top w:val="nil"/>
          <w:left w:val="nil"/>
          <w:bottom w:val="nil"/>
          <w:right w:val="nil"/>
          <w:between w:val="nil"/>
        </w:pBdr>
        <w:spacing w:line="360" w:lineRule="auto"/>
        <w:jc w:val="both"/>
      </w:pPr>
    </w:p>
    <w:p w14:paraId="7531C790" w14:textId="77777777" w:rsidR="00D15A3C" w:rsidRDefault="00D15A3C">
      <w:pPr>
        <w:pBdr>
          <w:top w:val="nil"/>
          <w:left w:val="nil"/>
          <w:bottom w:val="nil"/>
          <w:right w:val="nil"/>
          <w:between w:val="nil"/>
        </w:pBdr>
        <w:spacing w:line="360" w:lineRule="auto"/>
        <w:jc w:val="both"/>
      </w:pPr>
    </w:p>
    <w:p w14:paraId="11C1C944" w14:textId="2F5BBC1D" w:rsidR="00D15A3C" w:rsidRDefault="002A523F">
      <w:pPr>
        <w:pBdr>
          <w:top w:val="nil"/>
          <w:left w:val="nil"/>
          <w:bottom w:val="nil"/>
          <w:right w:val="nil"/>
          <w:between w:val="nil"/>
        </w:pBdr>
        <w:spacing w:line="360" w:lineRule="auto"/>
        <w:jc w:val="both"/>
      </w:pPr>
      <w:r>
        <w:rPr>
          <w:color w:val="000000"/>
        </w:rPr>
        <w:tab/>
      </w:r>
      <w:ins w:id="245" w:author="Arlindo Gomes Filho" w:date="2020-11-16T20:36:00Z">
        <w:r w:rsidR="00A438B2">
          <w:rPr>
            <w:color w:val="000000"/>
          </w:rPr>
          <w:t xml:space="preserve">Por fim, </w:t>
        </w:r>
      </w:ins>
      <w:ins w:id="246" w:author="Arlindo Gomes Filho" w:date="2020-11-16T20:38:00Z">
        <w:r w:rsidR="00A438B2">
          <w:rPr>
            <w:color w:val="000000"/>
          </w:rPr>
          <w:t xml:space="preserve">como resultado da análise realizada, </w:t>
        </w:r>
      </w:ins>
      <w:ins w:id="247" w:author="Arlindo Gomes Filho" w:date="2020-11-16T20:36:00Z">
        <w:r w:rsidR="00A438B2">
          <w:rPr>
            <w:color w:val="000000"/>
          </w:rPr>
          <w:t xml:space="preserve">apresentamos </w:t>
        </w:r>
      </w:ins>
      <w:commentRangeStart w:id="248"/>
      <w:del w:id="249" w:author="Arlindo Gomes Filho" w:date="2020-11-16T20:37:00Z">
        <w:r w:rsidDel="00A438B2">
          <w:rPr>
            <w:color w:val="000000"/>
          </w:rPr>
          <w:delText xml:space="preserve">No </w:delText>
        </w:r>
        <w:r w:rsidDel="00A438B2">
          <w:delText>terceiro</w:delText>
        </w:r>
        <w:r w:rsidDel="00A438B2">
          <w:rPr>
            <w:color w:val="000000"/>
          </w:rPr>
          <w:delText xml:space="preserve"> </w:delText>
        </w:r>
        <w:commentRangeEnd w:id="248"/>
        <w:r w:rsidR="00A438B2" w:rsidDel="00A438B2">
          <w:rPr>
            <w:rStyle w:val="Refdecomentrio"/>
          </w:rPr>
          <w:commentReference w:id="248"/>
        </w:r>
        <w:r w:rsidDel="00A438B2">
          <w:delText>capítulo</w:delText>
        </w:r>
        <w:r w:rsidDel="00A438B2">
          <w:rPr>
            <w:color w:val="000000"/>
          </w:rPr>
          <w:delText xml:space="preserve">, </w:delText>
        </w:r>
        <w:r w:rsidDel="00A438B2">
          <w:delText>serão</w:delText>
        </w:r>
        <w:r w:rsidDel="00A438B2">
          <w:rPr>
            <w:color w:val="000000"/>
          </w:rPr>
          <w:delText xml:space="preserve"> apr</w:delText>
        </w:r>
        <w:r w:rsidDel="00A438B2">
          <w:delText xml:space="preserve">esentadas </w:delText>
        </w:r>
      </w:del>
      <w:r>
        <w:t xml:space="preserve">sugestões </w:t>
      </w:r>
      <w:ins w:id="250" w:author="Arlindo Gomes Filho" w:date="2020-11-16T20:38:00Z">
        <w:r w:rsidR="00A438B2">
          <w:t>de melhorias (de práticas ou protolocos)</w:t>
        </w:r>
      </w:ins>
      <w:del w:id="251" w:author="Arlindo Gomes Filho" w:date="2020-11-16T20:37:00Z">
        <w:r w:rsidDel="00A438B2">
          <w:rPr>
            <w:color w:val="000000"/>
          </w:rPr>
          <w:delText xml:space="preserve"> </w:delText>
        </w:r>
      </w:del>
      <w:ins w:id="252" w:author="Arlindo Gomes Filho" w:date="2020-11-16T20:38:00Z">
        <w:r w:rsidR="00A438B2">
          <w:rPr>
            <w:color w:val="000000"/>
          </w:rPr>
          <w:t xml:space="preserve"> que, uma vez implantad</w:t>
        </w:r>
      </w:ins>
      <w:ins w:id="253" w:author="Arlindo Gomes Filho" w:date="2020-11-16T20:59:00Z">
        <w:r w:rsidR="002A00FD">
          <w:rPr>
            <w:color w:val="000000"/>
          </w:rPr>
          <w:t>a</w:t>
        </w:r>
      </w:ins>
      <w:ins w:id="254" w:author="Arlindo Gomes Filho" w:date="2020-11-16T20:38:00Z">
        <w:r w:rsidR="00A438B2">
          <w:rPr>
            <w:color w:val="000000"/>
          </w:rPr>
          <w:t>s p</w:t>
        </w:r>
      </w:ins>
      <w:ins w:id="255" w:author="Arlindo Gomes Filho" w:date="2020-11-16T20:39:00Z">
        <w:r w:rsidR="00A438B2">
          <w:rPr>
            <w:color w:val="000000"/>
          </w:rPr>
          <w:t xml:space="preserve">elo MRE, </w:t>
        </w:r>
      </w:ins>
      <w:del w:id="256" w:author="Arlindo Gomes Filho" w:date="2020-11-16T20:39:00Z">
        <w:r w:rsidDel="00A438B2">
          <w:delText>resultantes de</w:delText>
        </w:r>
        <w:r w:rsidDel="00A438B2">
          <w:rPr>
            <w:color w:val="000000"/>
          </w:rPr>
          <w:delText xml:space="preserve"> </w:delText>
        </w:r>
        <w:r w:rsidDel="00A438B2">
          <w:delText>análise</w:delText>
        </w:r>
        <w:r w:rsidDel="00A438B2">
          <w:rPr>
            <w:color w:val="000000"/>
          </w:rPr>
          <w:delText xml:space="preserve"> comparati</w:delText>
        </w:r>
        <w:r w:rsidDel="00A438B2">
          <w:delText xml:space="preserve">va </w:delText>
        </w:r>
        <w:r w:rsidDel="00A438B2">
          <w:rPr>
            <w:color w:val="000000"/>
          </w:rPr>
          <w:delText xml:space="preserve"> </w:delText>
        </w:r>
        <w:r w:rsidDel="00A438B2">
          <w:delText xml:space="preserve">com outras chancelarias,  que </w:delText>
        </w:r>
      </w:del>
      <w:r>
        <w:rPr>
          <w:color w:val="000000"/>
        </w:rPr>
        <w:t>poderão ter repercussões positivas</w:t>
      </w:r>
      <w:ins w:id="257" w:author="Arlindo Gomes Filho" w:date="2020-11-16T20:40:00Z">
        <w:r w:rsidR="00A438B2">
          <w:rPr>
            <w:color w:val="000000"/>
          </w:rPr>
          <w:t>para os servidores</w:t>
        </w:r>
      </w:ins>
      <w:r>
        <w:rPr>
          <w:color w:val="000000"/>
        </w:rPr>
        <w:t xml:space="preserve"> nos âmbitos profissional e pessoal, </w:t>
      </w:r>
      <w:del w:id="258" w:author="Arlindo Gomes Filho" w:date="2020-11-16T20:40:00Z">
        <w:r w:rsidDel="00A438B2">
          <w:rPr>
            <w:color w:val="000000"/>
          </w:rPr>
          <w:delText xml:space="preserve">e cuja </w:delText>
        </w:r>
        <w:r w:rsidDel="00A438B2">
          <w:delText>aplicação</w:delText>
        </w:r>
        <w:r w:rsidDel="00A438B2">
          <w:rPr>
            <w:color w:val="000000"/>
          </w:rPr>
          <w:delText xml:space="preserve"> ensejará  uma</w:delText>
        </w:r>
      </w:del>
      <w:ins w:id="259" w:author="Arlindo Gomes Filho" w:date="2020-11-16T20:40:00Z">
        <w:r w:rsidR="00A438B2">
          <w:rPr>
            <w:color w:val="000000"/>
          </w:rPr>
          <w:t>resultando numa</w:t>
        </w:r>
      </w:ins>
      <w:r>
        <w:rPr>
          <w:color w:val="000000"/>
        </w:rPr>
        <w:t xml:space="preserve"> prestação de serviços mais eficiente e de melhor qualidade</w:t>
      </w:r>
      <w:ins w:id="260" w:author="Arlindo Gomes Filho" w:date="2020-11-16T20:40:00Z">
        <w:r w:rsidR="00A438B2">
          <w:rPr>
            <w:color w:val="000000"/>
          </w:rPr>
          <w:t>.</w:t>
        </w:r>
      </w:ins>
      <w:del w:id="261" w:author="Arlindo Gomes Filho" w:date="2020-11-16T20:40:00Z">
        <w:r w:rsidDel="00A438B2">
          <w:rPr>
            <w:color w:val="000000"/>
          </w:rPr>
          <w:delText xml:space="preserve"> pelos servidores administrativos do Ministério das Relações Exteriores (MRE).</w:delText>
        </w:r>
      </w:del>
      <w:r>
        <w:rPr>
          <w:color w:val="000000"/>
        </w:rPr>
        <w:t xml:space="preserve"> </w:t>
      </w:r>
      <w:moveFromRangeStart w:id="262" w:author="Arlindo Gomes Filho" w:date="2020-11-16T20:41:00Z" w:name="move56451728"/>
      <w:moveFrom w:id="263" w:author="Arlindo Gomes Filho" w:date="2020-11-16T20:41:00Z">
        <w:r w:rsidDel="00A438B2">
          <w:t>Para a coleta de dados com as chancelarias, além de  consulta a  sítios eletrônicos e entrevistas,  foi elaborado questionário, que se encontra anexo, denominado “Apêndice B“.</w:t>
        </w:r>
      </w:moveFrom>
      <w:moveFromRangeEnd w:id="262"/>
    </w:p>
    <w:p w14:paraId="5252E32F" w14:textId="77777777" w:rsidR="00D15A3C" w:rsidRDefault="00D15A3C">
      <w:pPr>
        <w:spacing w:line="360" w:lineRule="auto"/>
        <w:jc w:val="both"/>
        <w:rPr>
          <w:highlight w:val="red"/>
        </w:rPr>
      </w:pPr>
    </w:p>
    <w:p w14:paraId="50E265BA" w14:textId="77777777" w:rsidR="00D15A3C" w:rsidRDefault="002A523F">
      <w:pPr>
        <w:pBdr>
          <w:top w:val="nil"/>
          <w:left w:val="nil"/>
          <w:bottom w:val="nil"/>
          <w:right w:val="nil"/>
          <w:between w:val="nil"/>
        </w:pBdr>
        <w:spacing w:line="360" w:lineRule="auto"/>
        <w:jc w:val="both"/>
        <w:rPr>
          <w:highlight w:val="red"/>
        </w:rPr>
      </w:pPr>
      <w:commentRangeStart w:id="264"/>
      <w:r>
        <w:rPr>
          <w:color w:val="000000"/>
        </w:rPr>
        <w:tab/>
        <w:t xml:space="preserve">A autora defende a continuidade do programa de </w:t>
      </w:r>
      <w:r>
        <w:t>capacitação</w:t>
      </w:r>
      <w:r>
        <w:rPr>
          <w:color w:val="000000"/>
        </w:rPr>
        <w:t xml:space="preserve"> em</w:t>
      </w:r>
      <w:r>
        <w:t xml:space="preserve"> idiomas do Ministério das Relações Exteriores e ambiciona concluir a presente monografia com recomendações  práticas para o aperfeiçoamento d</w:t>
      </w:r>
      <w:r>
        <w:rPr>
          <w:color w:val="000000"/>
        </w:rPr>
        <w:t xml:space="preserve">a atual política de </w:t>
      </w:r>
      <w:r>
        <w:t>gestão de pessoas</w:t>
      </w:r>
      <w:r>
        <w:rPr>
          <w:color w:val="000000"/>
        </w:rPr>
        <w:t>,  com ênfase na capacitação em idiomas, seja no Brasil ou no exterior, norteando-se pelo princípio da economicidade.</w:t>
      </w:r>
      <w:commentRangeEnd w:id="264"/>
      <w:r w:rsidR="00EF471A">
        <w:rPr>
          <w:rStyle w:val="Refdecomentrio"/>
        </w:rPr>
        <w:commentReference w:id="264"/>
      </w:r>
    </w:p>
    <w:p w14:paraId="186580BE" w14:textId="77777777" w:rsidR="00D15A3C" w:rsidRDefault="00D15A3C">
      <w:pPr>
        <w:pBdr>
          <w:top w:val="nil"/>
          <w:left w:val="nil"/>
          <w:bottom w:val="nil"/>
          <w:right w:val="nil"/>
          <w:between w:val="nil"/>
        </w:pBdr>
        <w:spacing w:line="360" w:lineRule="auto"/>
        <w:jc w:val="both"/>
      </w:pPr>
    </w:p>
    <w:p w14:paraId="0908A948" w14:textId="63779917" w:rsidR="00D15A3C" w:rsidRDefault="002A523F">
      <w:pPr>
        <w:pBdr>
          <w:top w:val="nil"/>
          <w:left w:val="nil"/>
          <w:bottom w:val="nil"/>
          <w:right w:val="nil"/>
          <w:between w:val="nil"/>
        </w:pBdr>
        <w:spacing w:line="360" w:lineRule="auto"/>
        <w:jc w:val="both"/>
      </w:pPr>
      <w:r>
        <w:rPr>
          <w:color w:val="000000"/>
        </w:rPr>
        <w:tab/>
      </w:r>
      <w:del w:id="265" w:author="Arlindo Gomes Filho" w:date="2020-11-16T20:45:00Z">
        <w:r w:rsidDel="00EF471A">
          <w:rPr>
            <w:color w:val="000000"/>
          </w:rPr>
          <w:delText xml:space="preserve">Partindo </w:delText>
        </w:r>
        <w:r w:rsidDel="00EF471A">
          <w:delText>da premissa de que</w:delText>
        </w:r>
      </w:del>
      <w:ins w:id="266" w:author="Arlindo Gomes Filho" w:date="2020-11-16T20:45:00Z">
        <w:r w:rsidR="00EF471A">
          <w:rPr>
            <w:color w:val="000000"/>
          </w:rPr>
          <w:t>Considerando que</w:t>
        </w:r>
      </w:ins>
      <w:r>
        <w:t xml:space="preserve"> as pessoas constituem o mais importante ativo das instituições, </w:t>
      </w:r>
      <w:ins w:id="267" w:author="Arlindo Gomes Filho" w:date="2020-11-16T20:45:00Z">
        <w:r w:rsidR="00EF471A">
          <w:t>consist</w:t>
        </w:r>
      </w:ins>
      <w:ins w:id="268" w:author="Arlindo Gomes Filho" w:date="2020-11-16T20:46:00Z">
        <w:r w:rsidR="00EF471A">
          <w:t xml:space="preserve">indo </w:t>
        </w:r>
      </w:ins>
      <w:ins w:id="269" w:author="Arlindo Gomes Filho" w:date="2020-11-16T20:50:00Z">
        <w:r w:rsidR="00EF471A">
          <w:t xml:space="preserve">em </w:t>
        </w:r>
      </w:ins>
      <w:ins w:id="270" w:author="Arlindo Gomes Filho" w:date="2020-11-16T20:46:00Z">
        <w:r w:rsidR="00EF471A">
          <w:t xml:space="preserve">seu </w:t>
        </w:r>
      </w:ins>
      <w:del w:id="271" w:author="Arlindo Gomes Filho" w:date="2020-11-16T20:46:00Z">
        <w:r w:rsidDel="00EF471A">
          <w:delText xml:space="preserve">é a vez  </w:delText>
        </w:r>
        <w:r w:rsidDel="00EF471A">
          <w:rPr>
            <w:color w:val="000000"/>
          </w:rPr>
          <w:delText>do</w:delText>
        </w:r>
      </w:del>
      <w:r>
        <w:rPr>
          <w:color w:val="000000"/>
        </w:rPr>
        <w:t xml:space="preserve"> capital intelectual</w:t>
      </w:r>
      <w:ins w:id="272" w:author="Arlindo Gomes Filho" w:date="2020-11-16T20:46:00Z">
        <w:r w:rsidR="00EF471A">
          <w:rPr>
            <w:color w:val="000000"/>
          </w:rPr>
          <w:t xml:space="preserve">, </w:t>
        </w:r>
      </w:ins>
      <w:ins w:id="273" w:author="Arlindo Gomes Filho" w:date="2020-11-16T20:47:00Z">
        <w:r w:rsidR="00EF471A">
          <w:rPr>
            <w:color w:val="000000"/>
          </w:rPr>
          <w:t xml:space="preserve">estimular o </w:t>
        </w:r>
      </w:ins>
      <w:ins w:id="274" w:author="Arlindo Gomes Filho" w:date="2020-11-16T20:50:00Z">
        <w:r w:rsidR="00EF471A">
          <w:rPr>
            <w:color w:val="000000"/>
          </w:rPr>
          <w:t xml:space="preserve">seu </w:t>
        </w:r>
      </w:ins>
      <w:ins w:id="275" w:author="Arlindo Gomes Filho" w:date="2020-11-16T20:47:00Z">
        <w:r w:rsidR="00EF471A">
          <w:rPr>
            <w:color w:val="000000"/>
          </w:rPr>
          <w:t>desenvovim</w:t>
        </w:r>
      </w:ins>
      <w:ins w:id="276" w:author="Arlindo Gomes Filho" w:date="2020-11-16T20:50:00Z">
        <w:r w:rsidR="00EF471A">
          <w:rPr>
            <w:color w:val="000000"/>
          </w:rPr>
          <w:t>e</w:t>
        </w:r>
      </w:ins>
      <w:ins w:id="277" w:author="Arlindo Gomes Filho" w:date="2020-11-16T20:47:00Z">
        <w:r w:rsidR="00EF471A">
          <w:rPr>
            <w:color w:val="000000"/>
          </w:rPr>
          <w:t xml:space="preserve">nto </w:t>
        </w:r>
      </w:ins>
      <w:ins w:id="278" w:author="Arlindo Gomes Filho" w:date="2020-11-16T21:00:00Z">
        <w:r w:rsidR="002A00FD">
          <w:rPr>
            <w:color w:val="000000"/>
          </w:rPr>
          <w:t xml:space="preserve">e contribuir para a </w:t>
        </w:r>
      </w:ins>
      <w:ins w:id="279" w:author="Arlindo Gomes Filho" w:date="2020-11-16T20:50:00Z">
        <w:r w:rsidR="00EF471A">
          <w:rPr>
            <w:color w:val="000000"/>
          </w:rPr>
          <w:t xml:space="preserve">ampliação de seu conhecimento </w:t>
        </w:r>
      </w:ins>
      <w:del w:id="280" w:author="Arlindo Gomes Filho" w:date="2020-11-16T20:47:00Z">
        <w:r w:rsidDel="00EF471A">
          <w:rPr>
            <w:color w:val="000000"/>
          </w:rPr>
          <w:delText xml:space="preserve">. </w:delText>
        </w:r>
        <w:r w:rsidDel="00EF471A">
          <w:rPr>
            <w:color w:val="000000"/>
          </w:rPr>
          <w:lastRenderedPageBreak/>
          <w:delText xml:space="preserve">Assim sendo, </w:delText>
        </w:r>
        <w:r w:rsidDel="00EF471A">
          <w:delText>o</w:delText>
        </w:r>
      </w:del>
      <w:del w:id="281" w:author="Arlindo Gomes Filho" w:date="2020-11-16T20:51:00Z">
        <w:r w:rsidDel="00EF471A">
          <w:delText xml:space="preserve"> </w:delText>
        </w:r>
        <w:r w:rsidDel="00EF471A">
          <w:rPr>
            <w:color w:val="000000"/>
          </w:rPr>
          <w:delText>conhecimento</w:delText>
        </w:r>
      </w:del>
      <w:del w:id="282" w:author="Arlindo Gomes Filho" w:date="2020-11-16T20:52:00Z">
        <w:r w:rsidDel="00EF471A">
          <w:rPr>
            <w:color w:val="000000"/>
          </w:rPr>
          <w:delText xml:space="preserve"> </w:delText>
        </w:r>
        <w:r w:rsidDel="00EF471A">
          <w:delText>torna-se</w:delText>
        </w:r>
      </w:del>
      <w:ins w:id="283" w:author="Arlindo Gomes Filho" w:date="2020-11-16T21:01:00Z">
        <w:r w:rsidR="002A00FD">
          <w:t>são etap</w:t>
        </w:r>
      </w:ins>
      <w:ins w:id="284" w:author="Arlindo Gomes Filho" w:date="2020-11-16T21:02:00Z">
        <w:r w:rsidR="002A00FD">
          <w:t>as</w:t>
        </w:r>
      </w:ins>
      <w:del w:id="285" w:author="Arlindo Gomes Filho" w:date="2020-11-16T20:52:00Z">
        <w:r w:rsidDel="00EF471A">
          <w:delText xml:space="preserve"> </w:delText>
        </w:r>
      </w:del>
      <w:r>
        <w:t>essencia</w:t>
      </w:r>
      <w:ins w:id="286" w:author="Arlindo Gomes Filho" w:date="2020-11-16T21:02:00Z">
        <w:r w:rsidR="002A00FD">
          <w:t>is</w:t>
        </w:r>
      </w:ins>
      <w:del w:id="287" w:author="Arlindo Gomes Filho" w:date="2020-11-16T21:02:00Z">
        <w:r w:rsidDel="002A00FD">
          <w:delText>l</w:delText>
        </w:r>
      </w:del>
      <w:r>
        <w:t xml:space="preserve"> </w:t>
      </w:r>
      <w:ins w:id="288" w:author="Arlindo Gomes Filho" w:date="2020-11-16T20:51:00Z">
        <w:r w:rsidR="00EF471A">
          <w:t>para se alcançar uma maior produtividade.</w:t>
        </w:r>
      </w:ins>
      <w:del w:id="289" w:author="Arlindo Gomes Filho" w:date="2020-11-16T20:51:00Z">
        <w:r w:rsidDel="00EF471A">
          <w:delText>e o maior desafio passa a ser a produtividade do conhecimento.</w:delText>
        </w:r>
      </w:del>
      <w:r>
        <w:t xml:space="preserve"> </w:t>
      </w:r>
      <w:r>
        <w:rPr>
          <w:color w:val="000000"/>
        </w:rPr>
        <w:t>Tor</w:t>
      </w:r>
      <w:r>
        <w:t>nar o conhecimento útil e produtivo é, sobretudo, nossa responsabilidade gerencial</w:t>
      </w:r>
      <w:del w:id="290" w:author="Arlindo Gomes Filho" w:date="2020-11-16T20:52:00Z">
        <w:r w:rsidDel="00EF471A">
          <w:delText>.</w:delText>
        </w:r>
      </w:del>
      <w:r>
        <w:t xml:space="preserve"> </w:t>
      </w:r>
      <w:r>
        <w:rPr>
          <w:color w:val="000000"/>
        </w:rPr>
        <w:t>(CHIAVENATO, 201</w:t>
      </w:r>
      <w:r>
        <w:t>4).</w:t>
      </w:r>
    </w:p>
    <w:p w14:paraId="2C52E1BC" w14:textId="1FD47BC2" w:rsidR="00D15A3C" w:rsidDel="00EF471A" w:rsidRDefault="00D15A3C">
      <w:pPr>
        <w:pBdr>
          <w:top w:val="nil"/>
          <w:left w:val="nil"/>
          <w:bottom w:val="nil"/>
          <w:right w:val="nil"/>
          <w:between w:val="nil"/>
        </w:pBdr>
        <w:spacing w:line="360" w:lineRule="auto"/>
        <w:jc w:val="both"/>
        <w:rPr>
          <w:del w:id="291" w:author="Arlindo Gomes Filho" w:date="2020-11-16T20:52:00Z"/>
        </w:rPr>
      </w:pPr>
    </w:p>
    <w:p w14:paraId="02AAB414" w14:textId="7537414E" w:rsidR="00D15A3C" w:rsidDel="00EF471A" w:rsidRDefault="00D15A3C">
      <w:pPr>
        <w:pBdr>
          <w:top w:val="nil"/>
          <w:left w:val="nil"/>
          <w:bottom w:val="nil"/>
          <w:right w:val="nil"/>
          <w:between w:val="nil"/>
        </w:pBdr>
        <w:spacing w:line="360" w:lineRule="auto"/>
        <w:jc w:val="both"/>
        <w:rPr>
          <w:del w:id="292" w:author="Arlindo Gomes Filho" w:date="2020-11-16T20:52:00Z"/>
        </w:rPr>
      </w:pPr>
    </w:p>
    <w:p w14:paraId="69CB2161" w14:textId="2FD58C2A" w:rsidR="00D15A3C" w:rsidDel="00EF471A" w:rsidRDefault="00D15A3C">
      <w:pPr>
        <w:pBdr>
          <w:top w:val="nil"/>
          <w:left w:val="nil"/>
          <w:bottom w:val="nil"/>
          <w:right w:val="nil"/>
          <w:between w:val="nil"/>
        </w:pBdr>
        <w:spacing w:line="360" w:lineRule="auto"/>
        <w:jc w:val="both"/>
        <w:rPr>
          <w:del w:id="293" w:author="Arlindo Gomes Filho" w:date="2020-11-16T20:52:00Z"/>
        </w:rPr>
      </w:pPr>
    </w:p>
    <w:p w14:paraId="30CC7656" w14:textId="2E6EEDFE" w:rsidR="00D15A3C" w:rsidDel="00EF471A" w:rsidRDefault="00D15A3C">
      <w:pPr>
        <w:pBdr>
          <w:top w:val="nil"/>
          <w:left w:val="nil"/>
          <w:bottom w:val="nil"/>
          <w:right w:val="nil"/>
          <w:between w:val="nil"/>
        </w:pBdr>
        <w:spacing w:line="360" w:lineRule="auto"/>
        <w:jc w:val="both"/>
        <w:rPr>
          <w:del w:id="294" w:author="Arlindo Gomes Filho" w:date="2020-11-16T20:52:00Z"/>
        </w:rPr>
      </w:pPr>
    </w:p>
    <w:p w14:paraId="2EE48188" w14:textId="70ACEEBB" w:rsidR="00D15A3C" w:rsidDel="00EF471A" w:rsidRDefault="00D15A3C">
      <w:pPr>
        <w:pBdr>
          <w:top w:val="nil"/>
          <w:left w:val="nil"/>
          <w:bottom w:val="nil"/>
          <w:right w:val="nil"/>
          <w:between w:val="nil"/>
        </w:pBdr>
        <w:spacing w:line="360" w:lineRule="auto"/>
        <w:jc w:val="both"/>
        <w:rPr>
          <w:del w:id="295" w:author="Arlindo Gomes Filho" w:date="2020-11-16T20:52:00Z"/>
        </w:rPr>
      </w:pPr>
    </w:p>
    <w:p w14:paraId="0F4A1267" w14:textId="354F6462" w:rsidR="00D15A3C" w:rsidDel="00EF471A" w:rsidRDefault="00D15A3C">
      <w:pPr>
        <w:pBdr>
          <w:top w:val="nil"/>
          <w:left w:val="nil"/>
          <w:bottom w:val="nil"/>
          <w:right w:val="nil"/>
          <w:between w:val="nil"/>
        </w:pBdr>
        <w:spacing w:line="360" w:lineRule="auto"/>
        <w:jc w:val="both"/>
        <w:rPr>
          <w:del w:id="296" w:author="Arlindo Gomes Filho" w:date="2020-11-16T20:52:00Z"/>
        </w:rPr>
      </w:pPr>
    </w:p>
    <w:p w14:paraId="27B0C4A6" w14:textId="41CAE588" w:rsidR="00D15A3C" w:rsidDel="00EF471A"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297" w:author="Arlindo Gomes Filho" w:date="2020-11-16T20:52:00Z"/>
          <w:rFonts w:ascii="Times" w:eastAsia="Times" w:hAnsi="Times" w:cs="Times"/>
        </w:rPr>
      </w:pPr>
    </w:p>
    <w:p w14:paraId="4374D5DE"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Times" w:eastAsia="Times" w:hAnsi="Times" w:cs="Times"/>
        </w:rPr>
      </w:pPr>
    </w:p>
    <w:p w14:paraId="743D7D03" w14:textId="77777777" w:rsidR="00D15A3C" w:rsidRDefault="002A523F">
      <w:pPr>
        <w:numPr>
          <w:ilvl w:val="0"/>
          <w:numId w:val="10"/>
        </w:numPr>
        <w:pBdr>
          <w:top w:val="nil"/>
          <w:left w:val="nil"/>
          <w:bottom w:val="nil"/>
          <w:right w:val="nil"/>
          <w:between w:val="nil"/>
        </w:pBdr>
        <w:spacing w:line="360" w:lineRule="auto"/>
        <w:jc w:val="both"/>
        <w:rPr>
          <w:b/>
        </w:rPr>
      </w:pPr>
      <w:r>
        <w:rPr>
          <w:b/>
        </w:rPr>
        <w:t>CAPÍTULO I - CONCEITOS</w:t>
      </w:r>
    </w:p>
    <w:p w14:paraId="75F1D459" w14:textId="77777777" w:rsidR="00D15A3C" w:rsidRDefault="00D15A3C">
      <w:pPr>
        <w:pBdr>
          <w:top w:val="nil"/>
          <w:left w:val="nil"/>
          <w:bottom w:val="nil"/>
          <w:right w:val="nil"/>
          <w:between w:val="nil"/>
        </w:pBdr>
        <w:spacing w:line="360" w:lineRule="auto"/>
        <w:ind w:left="720"/>
        <w:jc w:val="both"/>
        <w:rPr>
          <w:b/>
        </w:rPr>
      </w:pPr>
    </w:p>
    <w:p w14:paraId="596C48B3" w14:textId="77777777" w:rsidR="00D15A3C" w:rsidRDefault="002A523F">
      <w:pPr>
        <w:pBdr>
          <w:top w:val="nil"/>
          <w:left w:val="nil"/>
          <w:bottom w:val="nil"/>
          <w:right w:val="nil"/>
          <w:between w:val="nil"/>
        </w:pBdr>
        <w:spacing w:line="360" w:lineRule="auto"/>
        <w:jc w:val="both"/>
        <w:rPr>
          <w:color w:val="FF0000"/>
        </w:rPr>
      </w:pPr>
      <w:r>
        <w:rPr>
          <w:b/>
        </w:rPr>
        <w:t>1.</w:t>
      </w:r>
      <w:r>
        <w:rPr>
          <w:b/>
          <w:color w:val="000000"/>
        </w:rPr>
        <w:t xml:space="preserve">1. </w:t>
      </w:r>
      <w:r>
        <w:rPr>
          <w:b/>
        </w:rPr>
        <w:t>Línguas estrangeiras e a</w:t>
      </w:r>
      <w:r>
        <w:rPr>
          <w:b/>
          <w:color w:val="000000"/>
        </w:rPr>
        <w:t>tividades profissionais no MRE</w:t>
      </w:r>
      <w:del w:id="298" w:author="Arlindo Gomes Filho" w:date="2020-11-16T20:53:00Z">
        <w:r w:rsidDel="00EF471A">
          <w:rPr>
            <w:b/>
            <w:color w:val="000000"/>
          </w:rPr>
          <w:delText xml:space="preserve"> </w:delText>
        </w:r>
      </w:del>
    </w:p>
    <w:p w14:paraId="2A2DEA4C" w14:textId="77777777" w:rsidR="00D15A3C" w:rsidRDefault="002A523F">
      <w:pPr>
        <w:pBdr>
          <w:top w:val="nil"/>
          <w:left w:val="nil"/>
          <w:bottom w:val="nil"/>
          <w:right w:val="nil"/>
          <w:between w:val="nil"/>
        </w:pBdr>
        <w:spacing w:line="360" w:lineRule="auto"/>
        <w:jc w:val="both"/>
        <w:rPr>
          <w:color w:val="FF0000"/>
        </w:rPr>
      </w:pPr>
      <w:r>
        <w:rPr>
          <w:color w:val="FF0000"/>
        </w:rPr>
        <w:tab/>
      </w:r>
    </w:p>
    <w:p w14:paraId="3E823555" w14:textId="63D151A8" w:rsidR="00D15A3C" w:rsidRDefault="002A523F">
      <w:pPr>
        <w:pBdr>
          <w:top w:val="nil"/>
          <w:left w:val="nil"/>
          <w:bottom w:val="nil"/>
          <w:right w:val="nil"/>
          <w:between w:val="nil"/>
        </w:pBdr>
        <w:spacing w:line="360" w:lineRule="auto"/>
        <w:jc w:val="both"/>
      </w:pPr>
      <w:r>
        <w:rPr>
          <w:color w:val="FF0000"/>
        </w:rPr>
        <w:tab/>
        <w:t xml:space="preserve"> </w:t>
      </w:r>
      <w:r>
        <w:t>Cardona</w:t>
      </w:r>
      <w:r>
        <w:rPr>
          <w:vertAlign w:val="superscript"/>
        </w:rPr>
        <w:footnoteReference w:id="2"/>
      </w:r>
      <w:r>
        <w:t xml:space="preserve"> (2006, p. 3, tradução nossa), ao referir-se à língua, diz que ela “é o elemento primário na vida de uma comunidade, é o instrumento fundamental da interação entre homem e homem e é impossível imaginar um grupo social que não se sirva pelo menos de uma variedade linguística nos seus intercâmbios quotidianos”. É indiscutível a importância que tem uma língua na vida das pessoas de uma sociedade ou de um país, principalmente quando existe a oportunidade de estudo e aprendizagem de línguas estrangeiras, que dão ao aprendiz a possibilidade de interpretar o mundo de uma nova maneira. (ECKERT; FROSI, 2015, p. 199)</w:t>
      </w:r>
      <w:ins w:id="299" w:author="Arlindo Gomes Filho" w:date="2020-11-21T13:24:00Z">
        <w:r w:rsidR="005E638C">
          <w:t>.</w:t>
        </w:r>
      </w:ins>
    </w:p>
    <w:p w14:paraId="2444E1E9" w14:textId="77777777" w:rsidR="00D15A3C" w:rsidRDefault="00D15A3C">
      <w:pPr>
        <w:pBdr>
          <w:top w:val="nil"/>
          <w:left w:val="nil"/>
          <w:bottom w:val="nil"/>
          <w:right w:val="nil"/>
          <w:between w:val="nil"/>
        </w:pBdr>
        <w:spacing w:line="360" w:lineRule="auto"/>
        <w:jc w:val="both"/>
      </w:pPr>
    </w:p>
    <w:p w14:paraId="019B6DEE" w14:textId="703691D7" w:rsidR="00D15A3C" w:rsidRDefault="002A523F">
      <w:pPr>
        <w:pBdr>
          <w:top w:val="nil"/>
          <w:left w:val="nil"/>
          <w:bottom w:val="nil"/>
          <w:right w:val="nil"/>
          <w:between w:val="nil"/>
        </w:pBdr>
        <w:spacing w:line="360" w:lineRule="auto"/>
        <w:ind w:firstLine="720"/>
        <w:jc w:val="both"/>
      </w:pPr>
      <w:r>
        <w:t>Sobre a aprendizagem de novas línguas, Schlatter e Garcez</w:t>
      </w:r>
      <w:r>
        <w:rPr>
          <w:vertAlign w:val="superscript"/>
        </w:rPr>
        <w:footnoteReference w:id="3"/>
      </w:r>
      <w:r>
        <w:t xml:space="preserve"> (2009) asseveram que através de oportunidades para envolverem-se com textos relevantes em outras línguas, os educandos poderão compreender melhor a sua própria realidade e aprender a transitar com desenvoltura, flexibilidade e autonomia no mundo em que vivem e, assim, ser</w:t>
      </w:r>
      <w:del w:id="300" w:author="Arlindo Gomes Filho" w:date="2020-11-21T13:26:00Z">
        <w:r w:rsidDel="005E638C">
          <w:delText>em</w:delText>
        </w:r>
      </w:del>
      <w:r>
        <w:t xml:space="preserve"> indivíduos cada vez mais atuantes na sociedade contemporânea, caracterizada pela diversidade e complexidade cultural (SCHLATTER; GARCEZ, 2009, p. 127).</w:t>
      </w:r>
      <w:del w:id="301" w:author="Arlindo Gomes Filho" w:date="2020-11-21T13:26:00Z">
        <w:r w:rsidDel="005E638C">
          <w:delText xml:space="preserve"> </w:delText>
        </w:r>
      </w:del>
    </w:p>
    <w:p w14:paraId="42D50579" w14:textId="77777777" w:rsidR="00D15A3C" w:rsidRDefault="00D15A3C">
      <w:pPr>
        <w:pBdr>
          <w:top w:val="nil"/>
          <w:left w:val="nil"/>
          <w:bottom w:val="nil"/>
          <w:right w:val="nil"/>
          <w:between w:val="nil"/>
        </w:pBdr>
        <w:spacing w:line="360" w:lineRule="auto"/>
        <w:ind w:firstLine="720"/>
        <w:jc w:val="both"/>
      </w:pPr>
    </w:p>
    <w:p w14:paraId="013FCDC7" w14:textId="5F6D0BB0" w:rsidR="00D15A3C" w:rsidRDefault="002A523F">
      <w:pPr>
        <w:pBdr>
          <w:top w:val="nil"/>
          <w:left w:val="nil"/>
          <w:bottom w:val="nil"/>
          <w:right w:val="nil"/>
          <w:between w:val="nil"/>
        </w:pBdr>
        <w:spacing w:line="360" w:lineRule="auto"/>
        <w:ind w:firstLine="720"/>
        <w:jc w:val="both"/>
      </w:pPr>
      <w:r>
        <w:rPr>
          <w:rFonts w:ascii="Times" w:eastAsia="Times" w:hAnsi="Times" w:cs="Times"/>
          <w:color w:val="000000"/>
        </w:rPr>
        <w:t>O domínio de línguas estrangeiras é exigido do servidor administrativo para o desempenho das funções típicas de estado. O</w:t>
      </w:r>
      <w:r>
        <w:rPr>
          <w:color w:val="000000"/>
        </w:rPr>
        <w:t xml:space="preserve"> serviço exterior brasileiro é composto de </w:t>
      </w:r>
      <w:del w:id="302" w:author="Arlindo Gomes Filho" w:date="2020-11-21T13:27:00Z">
        <w:r w:rsidDel="005E638C">
          <w:rPr>
            <w:color w:val="000000"/>
          </w:rPr>
          <w:delText xml:space="preserve"> </w:delText>
        </w:r>
      </w:del>
      <w:r>
        <w:rPr>
          <w:color w:val="000000"/>
        </w:rPr>
        <w:t xml:space="preserve">ampla rede </w:t>
      </w:r>
      <w:r>
        <w:t>constituída</w:t>
      </w:r>
      <w:r>
        <w:rPr>
          <w:color w:val="000000"/>
        </w:rPr>
        <w:t xml:space="preserve"> por mais de 2</w:t>
      </w:r>
      <w:r>
        <w:t>0</w:t>
      </w:r>
      <w:r>
        <w:rPr>
          <w:color w:val="000000"/>
        </w:rPr>
        <w:t>0 representações</w:t>
      </w:r>
      <w:ins w:id="303" w:author="Arlindo Gomes Filho" w:date="2020-11-21T13:28:00Z">
        <w:r w:rsidR="005E638C">
          <w:rPr>
            <w:color w:val="000000"/>
          </w:rPr>
          <w:t xml:space="preserve"> que incluem </w:t>
        </w:r>
      </w:ins>
      <w:del w:id="304" w:author="Arlindo Gomes Filho" w:date="2020-11-21T13:28:00Z">
        <w:r w:rsidDel="005E638C">
          <w:rPr>
            <w:color w:val="000000"/>
          </w:rPr>
          <w:delText xml:space="preserve">, dentre elas </w:delText>
        </w:r>
      </w:del>
      <w:r>
        <w:rPr>
          <w:color w:val="000000"/>
        </w:rPr>
        <w:t>embaixadas, missões junto a organismos multilaterais, escritórios e repartições consulares.</w:t>
      </w:r>
      <w:del w:id="305" w:author="Arlindo Gomes Filho" w:date="2020-11-21T13:28:00Z">
        <w:r w:rsidDel="005E638C">
          <w:rPr>
            <w:color w:val="000000"/>
          </w:rPr>
          <w:delText xml:space="preserve"> </w:delText>
        </w:r>
      </w:del>
    </w:p>
    <w:p w14:paraId="07C5E991" w14:textId="77777777" w:rsidR="00D15A3C" w:rsidRDefault="00D15A3C">
      <w:pPr>
        <w:pBdr>
          <w:top w:val="nil"/>
          <w:left w:val="nil"/>
          <w:bottom w:val="nil"/>
          <w:right w:val="nil"/>
          <w:between w:val="nil"/>
        </w:pBdr>
        <w:spacing w:line="360" w:lineRule="auto"/>
        <w:jc w:val="both"/>
      </w:pPr>
    </w:p>
    <w:p w14:paraId="4E9E21D7" w14:textId="5AC1AD47" w:rsidR="00D15A3C" w:rsidRDefault="002A523F">
      <w:pPr>
        <w:pBdr>
          <w:top w:val="nil"/>
          <w:left w:val="nil"/>
          <w:bottom w:val="nil"/>
          <w:right w:val="nil"/>
          <w:between w:val="nil"/>
        </w:pBdr>
        <w:spacing w:line="360" w:lineRule="auto"/>
        <w:ind w:firstLine="708"/>
        <w:jc w:val="both"/>
        <w:rPr>
          <w:color w:val="000000"/>
        </w:rPr>
      </w:pPr>
      <w:r>
        <w:rPr>
          <w:color w:val="000000"/>
        </w:rPr>
        <w:t xml:space="preserve">No </w:t>
      </w:r>
      <w:r>
        <w:t>Ministério</w:t>
      </w:r>
      <w:r>
        <w:rPr>
          <w:color w:val="000000"/>
        </w:rPr>
        <w:t xml:space="preserve"> das </w:t>
      </w:r>
      <w:r>
        <w:t>Relações Exteriores</w:t>
      </w:r>
      <w:del w:id="306" w:author="Arlindo Gomes Filho" w:date="2020-11-21T13:29:00Z">
        <w:r w:rsidDel="005E638C">
          <w:rPr>
            <w:color w:val="000000"/>
          </w:rPr>
          <w:delText>,</w:delText>
        </w:r>
      </w:del>
      <w:r>
        <w:rPr>
          <w:color w:val="000000"/>
        </w:rPr>
        <w:t xml:space="preserve"> a </w:t>
      </w:r>
      <w:del w:id="307" w:author="Arlindo Gomes Filho" w:date="2020-11-21T13:29:00Z">
        <w:r w:rsidDel="005E638C">
          <w:rPr>
            <w:color w:val="000000"/>
          </w:rPr>
          <w:delText xml:space="preserve"> </w:delText>
        </w:r>
      </w:del>
      <w:r>
        <w:rPr>
          <w:color w:val="000000"/>
        </w:rPr>
        <w:t xml:space="preserve">mudança não é </w:t>
      </w:r>
      <w:del w:id="308" w:author="Arlindo Gomes Filho" w:date="2020-11-21T13:29:00Z">
        <w:r w:rsidDel="005E638C">
          <w:rPr>
            <w:color w:val="000000"/>
          </w:rPr>
          <w:delText xml:space="preserve">a </w:delText>
        </w:r>
      </w:del>
      <w:r>
        <w:rPr>
          <w:color w:val="000000"/>
        </w:rPr>
        <w:t xml:space="preserve">exceção, mas sim </w:t>
      </w:r>
      <w:ins w:id="309" w:author="Arlindo Gomes Filho" w:date="2020-11-21T13:30:00Z">
        <w:r w:rsidR="005E638C">
          <w:rPr>
            <w:color w:val="000000"/>
          </w:rPr>
          <w:t>“</w:t>
        </w:r>
      </w:ins>
      <w:r>
        <w:rPr>
          <w:color w:val="000000"/>
        </w:rPr>
        <w:t>a r</w:t>
      </w:r>
      <w:ins w:id="310" w:author="Arlindo Gomes Filho" w:date="2020-11-21T13:29:00Z">
        <w:r w:rsidR="005E638C">
          <w:rPr>
            <w:color w:val="000000"/>
          </w:rPr>
          <w:t>egra</w:t>
        </w:r>
      </w:ins>
      <w:ins w:id="311" w:author="Arlindo Gomes Filho" w:date="2020-11-21T13:30:00Z">
        <w:r w:rsidR="005E638C">
          <w:rPr>
            <w:color w:val="000000"/>
          </w:rPr>
          <w:t>”</w:t>
        </w:r>
      </w:ins>
      <w:del w:id="312" w:author="Arlindo Gomes Filho" w:date="2020-11-21T13:29:00Z">
        <w:r w:rsidDel="005E638C">
          <w:rPr>
            <w:color w:val="000000"/>
          </w:rPr>
          <w:delText>otina</w:delText>
        </w:r>
      </w:del>
      <w:r>
        <w:rPr>
          <w:color w:val="000000"/>
        </w:rPr>
        <w:t>. Os ciclos de deslocamento se sucedem durante toda a vida funcional do servidor. Essa reali</w:t>
      </w:r>
      <w:r>
        <w:t>dade diz respeito às três carreiras que compõem o SEB</w:t>
      </w:r>
      <w:ins w:id="313" w:author="Arlindo Gomes Filho" w:date="2020-11-21T13:31:00Z">
        <w:r w:rsidR="00E839B1">
          <w:t>:</w:t>
        </w:r>
      </w:ins>
      <w:del w:id="314" w:author="Arlindo Gomes Filho" w:date="2020-11-21T13:31:00Z">
        <w:r w:rsidDel="00E839B1">
          <w:delText>, a saber,</w:delText>
        </w:r>
      </w:del>
      <w:r>
        <w:t xml:space="preserve"> Diplomatas, Oficiais de Chancelaria e Assistentes de Chancelaria. </w:t>
      </w:r>
      <w:del w:id="315" w:author="Arlindo Gomes Filho" w:date="2020-11-21T13:31:00Z">
        <w:r w:rsidDel="00E839B1">
          <w:rPr>
            <w:color w:val="000000"/>
          </w:rPr>
          <w:delText xml:space="preserve"> À</w:delText>
        </w:r>
      </w:del>
      <w:del w:id="316" w:author="Arlindo Gomes Filho" w:date="2020-11-21T13:34:00Z">
        <w:r w:rsidDel="00E839B1">
          <w:rPr>
            <w:color w:val="000000"/>
          </w:rPr>
          <w:delText xml:space="preserve"> c</w:delText>
        </w:r>
      </w:del>
      <w:ins w:id="317" w:author="Arlindo Gomes Filho" w:date="2020-11-21T13:34:00Z">
        <w:r w:rsidR="00E839B1">
          <w:rPr>
            <w:color w:val="000000"/>
          </w:rPr>
          <w:t>C</w:t>
        </w:r>
      </w:ins>
      <w:r>
        <w:rPr>
          <w:color w:val="000000"/>
        </w:rPr>
        <w:t>ada mudança funcional</w:t>
      </w:r>
      <w:del w:id="318" w:author="Arlindo Gomes Filho" w:date="2020-11-21T13:34:00Z">
        <w:r w:rsidDel="00E839B1">
          <w:rPr>
            <w:color w:val="000000"/>
          </w:rPr>
          <w:delText>, corresponde</w:delText>
        </w:r>
      </w:del>
      <w:r>
        <w:rPr>
          <w:color w:val="000000"/>
        </w:rPr>
        <w:t xml:space="preserve"> geralmente </w:t>
      </w:r>
      <w:ins w:id="319" w:author="Arlindo Gomes Filho" w:date="2020-11-21T13:34:00Z">
        <w:r w:rsidR="00E839B1">
          <w:rPr>
            <w:color w:val="000000"/>
          </w:rPr>
          <w:t xml:space="preserve">implica </w:t>
        </w:r>
      </w:ins>
      <w:r>
        <w:rPr>
          <w:color w:val="000000"/>
        </w:rPr>
        <w:t xml:space="preserve">mudança de idioma, cultura, clima, entre outras, que afetam </w:t>
      </w:r>
      <w:r>
        <w:t>não</w:t>
      </w:r>
      <w:r>
        <w:rPr>
          <w:color w:val="000000"/>
        </w:rPr>
        <w:t xml:space="preserve"> só o servidor, mas também seus familiares </w:t>
      </w:r>
      <w:r>
        <w:t>(</w:t>
      </w:r>
      <w:r>
        <w:rPr>
          <w:color w:val="000000"/>
        </w:rPr>
        <w:t xml:space="preserve">PEIXOTO, </w:t>
      </w:r>
      <w:del w:id="320" w:author="Arlindo Gomes Filho" w:date="2020-11-21T13:35:00Z">
        <w:r w:rsidDel="00E839B1">
          <w:rPr>
            <w:color w:val="000000"/>
          </w:rPr>
          <w:delText xml:space="preserve"> </w:delText>
        </w:r>
      </w:del>
      <w:r>
        <w:rPr>
          <w:color w:val="000000"/>
        </w:rPr>
        <w:t>2015, p.</w:t>
      </w:r>
      <w:r>
        <w:t xml:space="preserve"> 6</w:t>
      </w:r>
      <w:r>
        <w:rPr>
          <w:color w:val="000000"/>
        </w:rPr>
        <w:t>)</w:t>
      </w:r>
      <w:del w:id="321" w:author="Arlindo Gomes Filho" w:date="2020-11-21T13:35:00Z">
        <w:r w:rsidDel="00E839B1">
          <w:rPr>
            <w:color w:val="000000"/>
          </w:rPr>
          <w:delText xml:space="preserve"> </w:delText>
        </w:r>
      </w:del>
      <w:r>
        <w:rPr>
          <w:color w:val="000000"/>
        </w:rPr>
        <w:t>.</w:t>
      </w:r>
    </w:p>
    <w:p w14:paraId="238502FF" w14:textId="77777777" w:rsidR="00D15A3C" w:rsidRDefault="00D15A3C">
      <w:pPr>
        <w:pBdr>
          <w:top w:val="nil"/>
          <w:left w:val="nil"/>
          <w:bottom w:val="nil"/>
          <w:right w:val="nil"/>
          <w:between w:val="nil"/>
        </w:pBdr>
        <w:spacing w:line="360" w:lineRule="auto"/>
        <w:ind w:firstLine="708"/>
        <w:jc w:val="both"/>
      </w:pPr>
    </w:p>
    <w:p w14:paraId="40D0B02D" w14:textId="773EF12A" w:rsidR="00D15A3C" w:rsidDel="00EE3ECA" w:rsidRDefault="002A523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322" w:author="Arlindo Gomes Filho" w:date="2020-11-21T13:48:00Z"/>
          <w:rFonts w:ascii="Times" w:eastAsia="Times" w:hAnsi="Times" w:cs="Times"/>
        </w:rPr>
      </w:pPr>
      <w:r>
        <w:rPr>
          <w:rFonts w:ascii="Times" w:eastAsia="Times" w:hAnsi="Times" w:cs="Times"/>
        </w:rPr>
        <w:tab/>
      </w:r>
      <w:ins w:id="323" w:author="Arlindo Gomes Filho" w:date="2020-11-21T13:36:00Z">
        <w:r w:rsidR="00E839B1">
          <w:rPr>
            <w:rFonts w:ascii="Times" w:eastAsia="Times" w:hAnsi="Times" w:cs="Times"/>
          </w:rPr>
          <w:t xml:space="preserve">Portanto, </w:t>
        </w:r>
      </w:ins>
      <w:del w:id="324" w:author="Arlindo Gomes Filho" w:date="2020-11-21T13:36:00Z">
        <w:r w:rsidDel="00E839B1">
          <w:rPr>
            <w:rFonts w:ascii="Times" w:eastAsia="Times" w:hAnsi="Times" w:cs="Times"/>
            <w:color w:val="000000"/>
          </w:rPr>
          <w:delText>O</w:delText>
        </w:r>
      </w:del>
      <w:ins w:id="325" w:author="Arlindo Gomes Filho" w:date="2020-11-21T13:36:00Z">
        <w:r w:rsidR="00E839B1">
          <w:rPr>
            <w:rFonts w:ascii="Times" w:eastAsia="Times" w:hAnsi="Times" w:cs="Times"/>
            <w:color w:val="000000"/>
          </w:rPr>
          <w:t>o</w:t>
        </w:r>
      </w:ins>
      <w:r>
        <w:rPr>
          <w:rFonts w:ascii="Times" w:eastAsia="Times" w:hAnsi="Times" w:cs="Times"/>
          <w:color w:val="000000"/>
        </w:rPr>
        <w:t xml:space="preserve"> </w:t>
      </w:r>
      <w:del w:id="326" w:author="Arlindo Gomes Filho" w:date="2020-11-21T13:35:00Z">
        <w:r w:rsidDel="00E839B1">
          <w:rPr>
            <w:rFonts w:ascii="Times" w:eastAsia="Times" w:hAnsi="Times" w:cs="Times"/>
            <w:color w:val="000000"/>
          </w:rPr>
          <w:delText xml:space="preserve"> </w:delText>
        </w:r>
      </w:del>
      <w:r>
        <w:rPr>
          <w:rFonts w:ascii="Times" w:eastAsia="Times" w:hAnsi="Times" w:cs="Times"/>
          <w:color w:val="000000"/>
        </w:rPr>
        <w:t>servidor</w:t>
      </w:r>
      <w:del w:id="327" w:author="Arlindo Gomes Filho" w:date="2020-11-21T13:37:00Z">
        <w:r w:rsidDel="00E839B1">
          <w:rPr>
            <w:rFonts w:ascii="Times" w:eastAsia="Times" w:hAnsi="Times" w:cs="Times"/>
            <w:color w:val="000000"/>
          </w:rPr>
          <w:delText xml:space="preserve"> necessita</w:delText>
        </w:r>
      </w:del>
      <w:ins w:id="328" w:author="Arlindo Gomes Filho" w:date="2020-11-21T13:37:00Z">
        <w:r w:rsidR="00E839B1">
          <w:rPr>
            <w:rFonts w:ascii="Times" w:eastAsia="Times" w:hAnsi="Times" w:cs="Times"/>
            <w:color w:val="000000"/>
          </w:rPr>
          <w:t>precisa</w:t>
        </w:r>
      </w:ins>
      <w:del w:id="329" w:author="Arlindo Gomes Filho" w:date="2020-11-21T13:36:00Z">
        <w:r w:rsidDel="00E839B1">
          <w:rPr>
            <w:rFonts w:ascii="Times" w:eastAsia="Times" w:hAnsi="Times" w:cs="Times"/>
            <w:color w:val="000000"/>
          </w:rPr>
          <w:delText>, portanto,</w:delText>
        </w:r>
      </w:del>
      <w:del w:id="330" w:author="Arlindo Gomes Filho" w:date="2020-11-21T13:35:00Z">
        <w:r w:rsidDel="00E839B1">
          <w:rPr>
            <w:rFonts w:ascii="Times" w:eastAsia="Times" w:hAnsi="Times" w:cs="Times"/>
            <w:color w:val="000000"/>
          </w:rPr>
          <w:delText xml:space="preserve"> </w:delText>
        </w:r>
      </w:del>
      <w:r>
        <w:rPr>
          <w:rFonts w:ascii="Times" w:eastAsia="Times" w:hAnsi="Times" w:cs="Times"/>
          <w:color w:val="000000"/>
        </w:rPr>
        <w:t xml:space="preserve"> estar preparado para prestar </w:t>
      </w:r>
      <w:ins w:id="331" w:author="Arlindo Gomes Filho" w:date="2020-11-21T13:38:00Z">
        <w:r w:rsidR="00E839B1">
          <w:rPr>
            <w:rFonts w:ascii="Times" w:eastAsia="Times" w:hAnsi="Times" w:cs="Times"/>
            <w:color w:val="000000"/>
          </w:rPr>
          <w:t>srus serviços de form</w:t>
        </w:r>
      </w:ins>
      <w:r>
        <w:rPr>
          <w:rFonts w:ascii="Times" w:eastAsia="Times" w:hAnsi="Times" w:cs="Times"/>
          <w:color w:val="000000"/>
        </w:rPr>
        <w:t>a efetiva</w:t>
      </w:r>
      <w:ins w:id="332" w:author="Arlindo Gomes Filho" w:date="2020-11-21T13:38:00Z">
        <w:r w:rsidR="00E839B1">
          <w:rPr>
            <w:rFonts w:ascii="Times" w:eastAsia="Times" w:hAnsi="Times" w:cs="Times"/>
            <w:color w:val="000000"/>
          </w:rPr>
          <w:t>.</w:t>
        </w:r>
      </w:ins>
      <w:del w:id="333" w:author="Arlindo Gomes Filho" w:date="2020-11-21T13:38:00Z">
        <w:r w:rsidDel="00E839B1">
          <w:rPr>
            <w:rFonts w:ascii="Times" w:eastAsia="Times" w:hAnsi="Times" w:cs="Times"/>
            <w:color w:val="000000"/>
          </w:rPr>
          <w:delText xml:space="preserve"> satisfação da ação esperada pelos que o procuram.</w:delText>
        </w:r>
      </w:del>
      <w:r>
        <w:rPr>
          <w:rFonts w:ascii="Times" w:eastAsia="Times" w:hAnsi="Times" w:cs="Times"/>
          <w:color w:val="000000"/>
        </w:rPr>
        <w:t xml:space="preserve"> </w:t>
      </w:r>
      <w:del w:id="334" w:author="Arlindo Gomes Filho" w:date="2020-11-21T13:36:00Z">
        <w:r w:rsidDel="00E839B1">
          <w:rPr>
            <w:rFonts w:ascii="Times" w:eastAsia="Times" w:hAnsi="Times" w:cs="Times"/>
            <w:color w:val="000000"/>
          </w:rPr>
          <w:delText xml:space="preserve"> </w:delText>
        </w:r>
      </w:del>
      <w:r>
        <w:rPr>
          <w:rFonts w:ascii="Times" w:eastAsia="Times" w:hAnsi="Times" w:cs="Times"/>
          <w:color w:val="000000"/>
        </w:rPr>
        <w:t>Além d</w:t>
      </w:r>
      <w:ins w:id="335" w:author="Arlindo Gomes Filho" w:date="2020-11-21T13:40:00Z">
        <w:r w:rsidR="00E839B1">
          <w:rPr>
            <w:rFonts w:ascii="Times" w:eastAsia="Times" w:hAnsi="Times" w:cs="Times"/>
            <w:color w:val="000000"/>
          </w:rPr>
          <w:t>o</w:t>
        </w:r>
      </w:ins>
      <w:del w:id="336" w:author="Arlindo Gomes Filho" w:date="2020-11-21T13:40:00Z">
        <w:r w:rsidDel="00E839B1">
          <w:rPr>
            <w:rFonts w:ascii="Times" w:eastAsia="Times" w:hAnsi="Times" w:cs="Times"/>
            <w:color w:val="000000"/>
          </w:rPr>
          <w:delText>a</w:delText>
        </w:r>
      </w:del>
      <w:r>
        <w:rPr>
          <w:rFonts w:ascii="Times" w:eastAsia="Times" w:hAnsi="Times" w:cs="Times"/>
          <w:color w:val="000000"/>
        </w:rPr>
        <w:t xml:space="preserve"> necess</w:t>
      </w:r>
      <w:ins w:id="337" w:author="Arlindo Gomes Filho" w:date="2020-11-21T13:40:00Z">
        <w:r w:rsidR="00E839B1">
          <w:rPr>
            <w:rFonts w:ascii="Times" w:eastAsia="Times" w:hAnsi="Times" w:cs="Times"/>
            <w:color w:val="000000"/>
          </w:rPr>
          <w:t>ário</w:t>
        </w:r>
      </w:ins>
      <w:del w:id="338" w:author="Arlindo Gomes Filho" w:date="2020-11-21T13:40:00Z">
        <w:r w:rsidDel="00E839B1">
          <w:rPr>
            <w:rFonts w:ascii="Times" w:eastAsia="Times" w:hAnsi="Times" w:cs="Times"/>
            <w:color w:val="000000"/>
          </w:rPr>
          <w:delText>idade do</w:delText>
        </w:r>
      </w:del>
      <w:r>
        <w:rPr>
          <w:rFonts w:ascii="Times" w:eastAsia="Times" w:hAnsi="Times" w:cs="Times"/>
          <w:color w:val="000000"/>
        </w:rPr>
        <w:t xml:space="preserve"> </w:t>
      </w:r>
      <w:del w:id="339" w:author="Arlindo Gomes Filho" w:date="2020-11-21T13:40:00Z">
        <w:r w:rsidDel="00E839B1">
          <w:rPr>
            <w:rFonts w:ascii="Times" w:eastAsia="Times" w:hAnsi="Times" w:cs="Times"/>
            <w:color w:val="000000"/>
          </w:rPr>
          <w:delText xml:space="preserve">cumprimento </w:delText>
        </w:r>
      </w:del>
      <w:ins w:id="340" w:author="Arlindo Gomes Filho" w:date="2020-11-21T13:40:00Z">
        <w:r w:rsidR="00E839B1">
          <w:rPr>
            <w:rFonts w:ascii="Times" w:eastAsia="Times" w:hAnsi="Times" w:cs="Times"/>
            <w:color w:val="000000"/>
          </w:rPr>
          <w:t xml:space="preserve">atendimento adequado </w:t>
        </w:r>
        <w:r w:rsidR="00EE3ECA">
          <w:rPr>
            <w:rFonts w:ascii="Times" w:eastAsia="Times" w:hAnsi="Times" w:cs="Times"/>
            <w:color w:val="000000"/>
          </w:rPr>
          <w:t>à</w:t>
        </w:r>
      </w:ins>
      <w:del w:id="341" w:author="Arlindo Gomes Filho" w:date="2020-11-21T13:40:00Z">
        <w:r w:rsidDel="00EE3ECA">
          <w:rPr>
            <w:rFonts w:ascii="Times" w:eastAsia="Times" w:hAnsi="Times" w:cs="Times"/>
            <w:color w:val="000000"/>
          </w:rPr>
          <w:delText>devido da</w:delText>
        </w:r>
      </w:del>
      <w:r>
        <w:rPr>
          <w:rFonts w:ascii="Times" w:eastAsia="Times" w:hAnsi="Times" w:cs="Times"/>
          <w:color w:val="000000"/>
        </w:rPr>
        <w:t xml:space="preserve"> demanda, é de suma importância </w:t>
      </w:r>
      <w:ins w:id="342" w:author="Arlindo Gomes Filho" w:date="2020-11-21T13:41:00Z">
        <w:r w:rsidR="00EE3ECA">
          <w:rPr>
            <w:rFonts w:ascii="Times" w:eastAsia="Times" w:hAnsi="Times" w:cs="Times"/>
            <w:color w:val="000000"/>
          </w:rPr>
          <w:t>um</w:t>
        </w:r>
      </w:ins>
      <w:r>
        <w:rPr>
          <w:rFonts w:ascii="Times" w:eastAsia="Times" w:hAnsi="Times" w:cs="Times"/>
          <w:color w:val="000000"/>
        </w:rPr>
        <w:t xml:space="preserve">a </w:t>
      </w:r>
      <w:del w:id="343" w:author="Arlindo Gomes Filho" w:date="2020-11-21T13:41:00Z">
        <w:r w:rsidDel="00EE3ECA">
          <w:rPr>
            <w:rFonts w:ascii="Times" w:eastAsia="Times" w:hAnsi="Times" w:cs="Times"/>
            <w:color w:val="000000"/>
          </w:rPr>
          <w:delText xml:space="preserve">devolutiva </w:delText>
        </w:r>
      </w:del>
      <w:ins w:id="344" w:author="Arlindo Gomes Filho" w:date="2020-11-21T13:41:00Z">
        <w:r w:rsidR="00EE3ECA">
          <w:rPr>
            <w:rFonts w:ascii="Times" w:eastAsia="Times" w:hAnsi="Times" w:cs="Times"/>
            <w:color w:val="000000"/>
          </w:rPr>
          <w:t xml:space="preserve">resposta positiva </w:t>
        </w:r>
      </w:ins>
      <w:r>
        <w:rPr>
          <w:rFonts w:ascii="Times" w:eastAsia="Times" w:hAnsi="Times" w:cs="Times"/>
          <w:color w:val="000000"/>
        </w:rPr>
        <w:t xml:space="preserve">do </w:t>
      </w:r>
      <w:del w:id="345" w:author="Arlindo Gomes Filho" w:date="2020-11-21T13:42:00Z">
        <w:r w:rsidDel="00EE3ECA">
          <w:rPr>
            <w:rFonts w:ascii="Times" w:eastAsia="Times" w:hAnsi="Times" w:cs="Times"/>
            <w:i/>
            <w:color w:val="000000"/>
          </w:rPr>
          <w:delText xml:space="preserve">corpus </w:delText>
        </w:r>
      </w:del>
      <w:ins w:id="346" w:author="Arlindo Gomes Filho" w:date="2020-11-21T13:42:00Z">
        <w:r w:rsidR="00EE3ECA">
          <w:rPr>
            <w:rFonts w:ascii="Times" w:eastAsia="Times" w:hAnsi="Times" w:cs="Times"/>
            <w:i/>
            <w:color w:val="000000"/>
          </w:rPr>
          <w:t xml:space="preserve"> </w:t>
        </w:r>
        <w:r w:rsidR="00EE3ECA" w:rsidRPr="00EE3ECA">
          <w:rPr>
            <w:rFonts w:ascii="Times" w:eastAsia="Times" w:hAnsi="Times" w:cs="Times"/>
            <w:iCs/>
            <w:color w:val="000000"/>
            <w:rPrChange w:id="347" w:author="Arlindo Gomes Filho" w:date="2020-11-21T13:42:00Z">
              <w:rPr>
                <w:rFonts w:ascii="Times" w:eastAsia="Times" w:hAnsi="Times" w:cs="Times"/>
                <w:i/>
                <w:color w:val="000000"/>
              </w:rPr>
            </w:rPrChange>
          </w:rPr>
          <w:t>público</w:t>
        </w:r>
        <w:r w:rsidR="00EE3ECA">
          <w:rPr>
            <w:rFonts w:ascii="Times" w:eastAsia="Times" w:hAnsi="Times" w:cs="Times"/>
            <w:i/>
            <w:color w:val="000000"/>
          </w:rPr>
          <w:t xml:space="preserve"> </w:t>
        </w:r>
      </w:ins>
      <w:r>
        <w:rPr>
          <w:rFonts w:ascii="Times" w:eastAsia="Times" w:hAnsi="Times" w:cs="Times"/>
          <w:color w:val="000000"/>
        </w:rPr>
        <w:t>atendido</w:t>
      </w:r>
      <w:ins w:id="348" w:author="Arlindo Gomes Filho" w:date="2020-11-21T13:41:00Z">
        <w:r w:rsidR="00EE3ECA">
          <w:rPr>
            <w:rFonts w:ascii="Times" w:eastAsia="Times" w:hAnsi="Times" w:cs="Times"/>
            <w:color w:val="000000"/>
          </w:rPr>
          <w:t>,</w:t>
        </w:r>
      </w:ins>
      <w:r>
        <w:rPr>
          <w:rFonts w:ascii="Times" w:eastAsia="Times" w:hAnsi="Times" w:cs="Times"/>
          <w:color w:val="000000"/>
        </w:rPr>
        <w:t xml:space="preserve"> </w:t>
      </w:r>
      <w:del w:id="349" w:author="Arlindo Gomes Filho" w:date="2020-11-21T13:43:00Z">
        <w:r w:rsidDel="00EE3ECA">
          <w:rPr>
            <w:rFonts w:ascii="Times" w:eastAsia="Times" w:hAnsi="Times" w:cs="Times"/>
            <w:color w:val="000000"/>
          </w:rPr>
          <w:delText>no</w:delText>
        </w:r>
      </w:del>
      <w:ins w:id="350" w:author="Arlindo Gomes Filho" w:date="2020-11-21T13:43:00Z">
        <w:r w:rsidR="00EE3ECA">
          <w:rPr>
            <w:rFonts w:ascii="Times" w:eastAsia="Times" w:hAnsi="Times" w:cs="Times"/>
            <w:color w:val="000000"/>
          </w:rPr>
          <w:t xml:space="preserve">por meio </w:t>
        </w:r>
      </w:ins>
      <w:del w:id="351" w:author="Arlindo Gomes Filho" w:date="2020-11-21T13:43:00Z">
        <w:r w:rsidDel="00EE3ECA">
          <w:rPr>
            <w:rFonts w:ascii="Times" w:eastAsia="Times" w:hAnsi="Times" w:cs="Times"/>
            <w:color w:val="000000"/>
          </w:rPr>
          <w:delText xml:space="preserve"> sentido</w:delText>
        </w:r>
      </w:del>
      <w:r>
        <w:rPr>
          <w:rFonts w:ascii="Times" w:eastAsia="Times" w:hAnsi="Times" w:cs="Times"/>
          <w:color w:val="000000"/>
        </w:rPr>
        <w:t xml:space="preserve"> da demonstração da satisfação quanto ao serviço nacional prestado no exterior. </w:t>
      </w:r>
      <w:del w:id="352" w:author="Arlindo Gomes Filho" w:date="2020-11-21T13:43:00Z">
        <w:r w:rsidDel="00EE3ECA">
          <w:rPr>
            <w:rFonts w:ascii="Times" w:eastAsia="Times" w:hAnsi="Times" w:cs="Times"/>
            <w:color w:val="000000"/>
          </w:rPr>
          <w:delText xml:space="preserve"> </w:delText>
        </w:r>
      </w:del>
      <w:r>
        <w:rPr>
          <w:rFonts w:ascii="Times" w:eastAsia="Times" w:hAnsi="Times" w:cs="Times"/>
          <w:color w:val="000000"/>
        </w:rPr>
        <w:t xml:space="preserve">Nesse sentido, </w:t>
      </w:r>
      <w:ins w:id="353" w:author="Arlindo Gomes Filho" w:date="2020-11-21T13:45:00Z">
        <w:r w:rsidR="00EE3ECA">
          <w:rPr>
            <w:rFonts w:ascii="Times" w:eastAsia="Times" w:hAnsi="Times" w:cs="Times"/>
            <w:color w:val="000000"/>
          </w:rPr>
          <w:t>n</w:t>
        </w:r>
      </w:ins>
      <w:ins w:id="354" w:author="Arlindo Gomes Filho" w:date="2020-11-21T13:46:00Z">
        <w:r w:rsidR="00EE3ECA">
          <w:rPr>
            <w:rFonts w:ascii="Times" w:eastAsia="Times" w:hAnsi="Times" w:cs="Times"/>
            <w:color w:val="000000"/>
          </w:rPr>
          <w:t xml:space="preserve">a Tabela </w:t>
        </w:r>
      </w:ins>
      <w:ins w:id="355" w:author="Arlindo Gomes Filho" w:date="2020-11-21T13:45:00Z">
        <w:r w:rsidR="00EE3ECA">
          <w:rPr>
            <w:rFonts w:ascii="Times" w:eastAsia="Times" w:hAnsi="Times" w:cs="Times"/>
            <w:color w:val="000000"/>
          </w:rPr>
          <w:t xml:space="preserve">1 </w:t>
        </w:r>
      </w:ins>
      <w:r>
        <w:rPr>
          <w:rFonts w:ascii="Times" w:eastAsia="Times" w:hAnsi="Times" w:cs="Times"/>
          <w:color w:val="000000"/>
        </w:rPr>
        <w:t>são elencadas algumas</w:t>
      </w:r>
      <w:del w:id="356" w:author="Arlindo Gomes Filho" w:date="2020-11-21T13:43:00Z">
        <w:r w:rsidDel="00EE3ECA">
          <w:rPr>
            <w:rFonts w:ascii="Times" w:eastAsia="Times" w:hAnsi="Times" w:cs="Times"/>
            <w:color w:val="000000"/>
          </w:rPr>
          <w:delText> </w:delText>
        </w:r>
      </w:del>
      <w:ins w:id="357" w:author="Arlindo Gomes Filho" w:date="2020-11-21T13:43:00Z">
        <w:r w:rsidR="00EE3ECA">
          <w:rPr>
            <w:rFonts w:ascii="Times" w:eastAsia="Times" w:hAnsi="Times" w:cs="Times"/>
            <w:color w:val="000000"/>
          </w:rPr>
          <w:t xml:space="preserve"> </w:t>
        </w:r>
      </w:ins>
      <w:r>
        <w:rPr>
          <w:rFonts w:ascii="Times" w:eastAsia="Times" w:hAnsi="Times" w:cs="Times"/>
          <w:color w:val="000000"/>
        </w:rPr>
        <w:t xml:space="preserve">atribuições </w:t>
      </w:r>
      <w:ins w:id="358" w:author="Arlindo Gomes Filho" w:date="2020-11-21T13:44:00Z">
        <w:r w:rsidR="00EE3ECA">
          <w:rPr>
            <w:rFonts w:ascii="Times" w:eastAsia="Times" w:hAnsi="Times" w:cs="Times"/>
            <w:color w:val="000000"/>
          </w:rPr>
          <w:t xml:space="preserve">do MRE </w:t>
        </w:r>
      </w:ins>
      <w:r>
        <w:rPr>
          <w:rFonts w:ascii="Times" w:eastAsia="Times" w:hAnsi="Times" w:cs="Times"/>
          <w:color w:val="000000"/>
        </w:rPr>
        <w:t xml:space="preserve">para as quais </w:t>
      </w:r>
      <w:ins w:id="359" w:author="Arlindo Gomes Filho" w:date="2020-11-21T13:47:00Z">
        <w:r w:rsidR="00EE3ECA">
          <w:rPr>
            <w:rFonts w:ascii="Times" w:eastAsia="Times" w:hAnsi="Times" w:cs="Times"/>
            <w:color w:val="000000"/>
          </w:rPr>
          <w:t xml:space="preserve">é essencial </w:t>
        </w:r>
      </w:ins>
      <w:r>
        <w:rPr>
          <w:rFonts w:ascii="Times" w:eastAsia="Times" w:hAnsi="Times" w:cs="Times"/>
          <w:color w:val="000000"/>
        </w:rPr>
        <w:t>o uso do idioma local</w:t>
      </w:r>
      <w:ins w:id="360" w:author="Arlindo Gomes Filho" w:date="2020-11-21T13:48:00Z">
        <w:r w:rsidR="00EE3ECA">
          <w:rPr>
            <w:rFonts w:ascii="Times" w:eastAsia="Times" w:hAnsi="Times" w:cs="Times"/>
            <w:color w:val="000000"/>
          </w:rPr>
          <w:t>, com indicações do reflexo desse uso na vida do servidor.</w:t>
        </w:r>
      </w:ins>
      <w:del w:id="361" w:author="Arlindo Gomes Filho" w:date="2020-11-21T13:48:00Z">
        <w:r w:rsidDel="00EE3ECA">
          <w:rPr>
            <w:rFonts w:ascii="Times" w:eastAsia="Times" w:hAnsi="Times" w:cs="Times"/>
            <w:color w:val="000000"/>
          </w:rPr>
          <w:delText xml:space="preserve"> </w:delText>
        </w:r>
      </w:del>
      <w:del w:id="362" w:author="Arlindo Gomes Filho" w:date="2020-11-21T13:47:00Z">
        <w:r w:rsidDel="00EE3ECA">
          <w:rPr>
            <w:rFonts w:ascii="Times" w:eastAsia="Times" w:hAnsi="Times" w:cs="Times"/>
            <w:color w:val="000000"/>
          </w:rPr>
          <w:delText xml:space="preserve">torna-se </w:delText>
        </w:r>
        <w:r w:rsidDel="00EE3ECA">
          <w:rPr>
            <w:rFonts w:ascii="Times" w:eastAsia="Times" w:hAnsi="Times" w:cs="Times"/>
          </w:rPr>
          <w:delText>essencial</w:delText>
        </w:r>
      </w:del>
      <w:del w:id="363" w:author="Arlindo Gomes Filho" w:date="2020-11-21T13:48:00Z">
        <w:r w:rsidDel="00EE3ECA">
          <w:rPr>
            <w:rFonts w:ascii="Times" w:eastAsia="Times" w:hAnsi="Times" w:cs="Times"/>
          </w:rPr>
          <w:delText>:</w:delText>
        </w:r>
      </w:del>
    </w:p>
    <w:p w14:paraId="21038963" w14:textId="44B6CFD8" w:rsidR="00D15A3C" w:rsidRDefault="00D15A3C" w:rsidP="00EE3EC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ins w:id="364" w:author="Arlindo Gomes Filho" w:date="2020-11-21T13:48:00Z"/>
          <w:color w:val="000000"/>
        </w:rPr>
      </w:pPr>
    </w:p>
    <w:p w14:paraId="3450676A" w14:textId="078FC0CD" w:rsidR="00EE3ECA" w:rsidRDefault="00EE3ECA" w:rsidP="00EE3EC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ins w:id="365" w:author="Arlindo Gomes Filho" w:date="2020-11-21T13:49:00Z"/>
          <w:rFonts w:ascii="Times" w:eastAsia="Times" w:hAnsi="Times" w:cs="Times"/>
          <w:color w:val="000000"/>
        </w:rPr>
      </w:pPr>
      <w:ins w:id="366" w:author="Arlindo Gomes Filho" w:date="2020-11-21T13:48:00Z">
        <w:r>
          <w:rPr>
            <w:color w:val="000000"/>
          </w:rPr>
          <w:t xml:space="preserve">Tabela 1. </w:t>
        </w:r>
        <w:r>
          <w:rPr>
            <w:rFonts w:ascii="Times" w:eastAsia="Times" w:hAnsi="Times" w:cs="Times"/>
            <w:color w:val="000000"/>
          </w:rPr>
          <w:t>Atribuições do MRE para as quais é essencial o uso do idioma local, com indicações do reflexo desse uso na vida do servidor</w:t>
        </w:r>
      </w:ins>
      <w:ins w:id="367" w:author="Arlindo Gomes Filho" w:date="2020-11-21T13:49:00Z">
        <w:r>
          <w:rPr>
            <w:rFonts w:ascii="Times" w:eastAsia="Times" w:hAnsi="Times" w:cs="Times"/>
            <w:color w:val="000000"/>
          </w:rPr>
          <w:t>.</w:t>
        </w:r>
      </w:ins>
    </w:p>
    <w:p w14:paraId="30E42D00" w14:textId="77777777" w:rsidR="00EE3ECA" w:rsidRDefault="00EE3ECA" w:rsidP="00EE3EC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000000"/>
        </w:rPr>
        <w:pPrChange w:id="368" w:author="Arlindo Gomes Filho" w:date="2020-11-21T13:48:00Z">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720" w:hanging="720"/>
            <w:jc w:val="both"/>
          </w:pPr>
        </w:pPrChange>
      </w:pPr>
    </w:p>
    <w:p w14:paraId="1FBA690B" w14:textId="77777777" w:rsidR="00D15A3C" w:rsidRDefault="002A523F">
      <w:pPr>
        <w:numPr>
          <w:ilvl w:val="0"/>
          <w:numId w:val="1"/>
        </w:numPr>
        <w:pBdr>
          <w:top w:val="nil"/>
          <w:left w:val="nil"/>
          <w:bottom w:val="nil"/>
          <w:right w:val="nil"/>
          <w:between w:val="nil"/>
        </w:pBdr>
        <w:spacing w:line="360" w:lineRule="auto"/>
        <w:jc w:val="both"/>
        <w:rPr>
          <w:b/>
          <w:color w:val="000000"/>
        </w:rPr>
      </w:pPr>
      <w:commentRangeStart w:id="369"/>
      <w:r>
        <w:rPr>
          <w:b/>
          <w:color w:val="000000"/>
        </w:rPr>
        <w:t>Setor de Administra</w:t>
      </w:r>
      <w:r>
        <w:rPr>
          <w:rFonts w:ascii="Times" w:eastAsia="Times" w:hAnsi="Times" w:cs="Times"/>
          <w:b/>
          <w:color w:val="000000"/>
        </w:rPr>
        <w:t>ção</w:t>
      </w:r>
      <w:del w:id="370" w:author="Arlindo Gomes Filho" w:date="2020-11-21T13:49:00Z">
        <w:r w:rsidDel="00EE3ECA">
          <w:rPr>
            <w:rFonts w:ascii="Times" w:eastAsia="Times" w:hAnsi="Times" w:cs="Times"/>
            <w:b/>
            <w:color w:val="000000"/>
          </w:rPr>
          <w:delText xml:space="preserve"> </w:delText>
        </w:r>
      </w:del>
      <w:commentRangeEnd w:id="369"/>
      <w:r w:rsidR="00C93514">
        <w:rPr>
          <w:rStyle w:val="Refdecomentrio"/>
        </w:rPr>
        <w:commentReference w:id="369"/>
      </w:r>
    </w:p>
    <w:tbl>
      <w:tblPr>
        <w:tblStyle w:val="a"/>
        <w:tblW w:w="8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8638"/>
      </w:tblGrid>
      <w:tr w:rsidR="00D15A3C" w14:paraId="71F967C7" w14:textId="77777777">
        <w:trPr>
          <w:trHeight w:val="452"/>
        </w:trPr>
        <w:tc>
          <w:tcPr>
            <w:tcW w:w="8638" w:type="dxa"/>
            <w:tcBorders>
              <w:top w:val="single" w:sz="8" w:space="0" w:color="000000"/>
              <w:left w:val="nil"/>
              <w:bottom w:val="single" w:sz="8" w:space="0" w:color="000000"/>
              <w:right w:val="nil"/>
            </w:tcBorders>
            <w:shd w:val="clear" w:color="auto" w:fill="auto"/>
            <w:tcMar>
              <w:top w:w="80" w:type="dxa"/>
              <w:left w:w="800" w:type="dxa"/>
              <w:bottom w:w="80" w:type="dxa"/>
              <w:right w:w="80" w:type="dxa"/>
            </w:tcMar>
          </w:tcPr>
          <w:p w14:paraId="4D5C88D0" w14:textId="3EFA248F"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ab/>
              <w:t>•</w:t>
            </w:r>
            <w:r>
              <w:rPr>
                <w:color w:val="000000"/>
                <w:sz w:val="20"/>
                <w:szCs w:val="20"/>
              </w:rPr>
              <w:tab/>
            </w:r>
            <w:commentRangeStart w:id="371"/>
            <w:del w:id="372" w:author="Arlindo Gomes Filho" w:date="2020-11-21T13:52:00Z">
              <w:r w:rsidDel="003C6E69">
                <w:rPr>
                  <w:sz w:val="20"/>
                  <w:szCs w:val="20"/>
                </w:rPr>
                <w:delText>a</w:delText>
              </w:r>
              <w:r w:rsidDel="003C6E69">
                <w:rPr>
                  <w:color w:val="000000"/>
                  <w:sz w:val="20"/>
                  <w:szCs w:val="20"/>
                </w:rPr>
                <w:delText>o efetua</w:delText>
              </w:r>
            </w:del>
            <w:commentRangeEnd w:id="371"/>
            <w:r w:rsidR="003C6E69">
              <w:rPr>
                <w:rStyle w:val="Refdecomentrio"/>
              </w:rPr>
              <w:commentReference w:id="371"/>
            </w:r>
            <w:del w:id="373" w:author="Arlindo Gomes Filho" w:date="2020-11-21T13:52:00Z">
              <w:r w:rsidDel="003C6E69">
                <w:rPr>
                  <w:color w:val="000000"/>
                  <w:sz w:val="20"/>
                  <w:szCs w:val="20"/>
                </w:rPr>
                <w:delText>r</w:delText>
              </w:r>
            </w:del>
            <w:ins w:id="374" w:author="Arlindo Gomes Filho" w:date="2020-11-21T13:52:00Z">
              <w:r w:rsidR="003C6E69">
                <w:rPr>
                  <w:color w:val="000000"/>
                  <w:sz w:val="20"/>
                  <w:szCs w:val="20"/>
                </w:rPr>
                <w:t>estabelecimento de</w:t>
              </w:r>
            </w:ins>
            <w:r>
              <w:rPr>
                <w:color w:val="000000"/>
                <w:sz w:val="20"/>
                <w:szCs w:val="20"/>
              </w:rPr>
              <w:t xml:space="preserve"> contatos com prestadores de serviço: leasings diversos (fotocopiadoras, veículos, telefonia</w:t>
            </w:r>
            <w:del w:id="375" w:author="Arlindo Gomes Filho" w:date="2020-11-21T13:50:00Z">
              <w:r w:rsidDel="00EE3ECA">
                <w:rPr>
                  <w:color w:val="000000"/>
                  <w:sz w:val="20"/>
                  <w:szCs w:val="20"/>
                </w:rPr>
                <w:delText>,</w:delText>
              </w:r>
            </w:del>
            <w:r>
              <w:rPr>
                <w:color w:val="000000"/>
                <w:sz w:val="20"/>
                <w:szCs w:val="20"/>
              </w:rPr>
              <w:t xml:space="preserve"> etc.)</w:t>
            </w:r>
            <w:r>
              <w:rPr>
                <w:sz w:val="20"/>
                <w:szCs w:val="20"/>
              </w:rPr>
              <w:t>;</w:t>
            </w:r>
          </w:p>
        </w:tc>
      </w:tr>
      <w:tr w:rsidR="00D15A3C" w14:paraId="4CA87805" w14:textId="77777777">
        <w:trPr>
          <w:trHeight w:val="442"/>
        </w:trPr>
        <w:tc>
          <w:tcPr>
            <w:tcW w:w="8638" w:type="dxa"/>
            <w:tcBorders>
              <w:top w:val="single" w:sz="8" w:space="0" w:color="000000"/>
              <w:left w:val="nil"/>
              <w:bottom w:val="nil"/>
              <w:right w:val="nil"/>
            </w:tcBorders>
            <w:shd w:val="clear" w:color="auto" w:fill="C0C0C0"/>
            <w:tcMar>
              <w:top w:w="80" w:type="dxa"/>
              <w:left w:w="800" w:type="dxa"/>
              <w:bottom w:w="80" w:type="dxa"/>
              <w:right w:w="80" w:type="dxa"/>
            </w:tcMar>
          </w:tcPr>
          <w:p w14:paraId="080F43CB" w14:textId="2EB4ABB8"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ab/>
              <w:t>•</w:t>
            </w:r>
            <w:r>
              <w:rPr>
                <w:color w:val="000000"/>
                <w:sz w:val="20"/>
                <w:szCs w:val="20"/>
              </w:rPr>
              <w:tab/>
            </w:r>
            <w:r>
              <w:rPr>
                <w:sz w:val="20"/>
                <w:szCs w:val="20"/>
              </w:rPr>
              <w:t>a</w:t>
            </w:r>
            <w:r>
              <w:rPr>
                <w:color w:val="000000"/>
                <w:sz w:val="20"/>
                <w:szCs w:val="20"/>
              </w:rPr>
              <w:t>nálise de contratos de locação de imóveis: da chancelaria</w:t>
            </w:r>
            <w:ins w:id="376" w:author="Arlindo Gomes Filho" w:date="2020-11-21T13:50:00Z">
              <w:r w:rsidR="003C6E69">
                <w:rPr>
                  <w:color w:val="000000"/>
                  <w:sz w:val="20"/>
                  <w:szCs w:val="20"/>
                </w:rPr>
                <w:t xml:space="preserve"> ou</w:t>
              </w:r>
            </w:ins>
            <w:del w:id="377" w:author="Arlindo Gomes Filho" w:date="2020-11-21T13:50:00Z">
              <w:r w:rsidDel="003C6E69">
                <w:rPr>
                  <w:color w:val="000000"/>
                  <w:sz w:val="20"/>
                  <w:szCs w:val="20"/>
                </w:rPr>
                <w:delText>,</w:delText>
              </w:r>
            </w:del>
            <w:r>
              <w:rPr>
                <w:color w:val="000000"/>
                <w:sz w:val="20"/>
                <w:szCs w:val="20"/>
              </w:rPr>
              <w:t xml:space="preserve"> da residência </w:t>
            </w:r>
            <w:del w:id="378" w:author="Arlindo Gomes Filho" w:date="2020-11-21T13:50:00Z">
              <w:r w:rsidDel="003C6E69">
                <w:rPr>
                  <w:color w:val="000000"/>
                  <w:sz w:val="20"/>
                  <w:szCs w:val="20"/>
                </w:rPr>
                <w:delText xml:space="preserve">ou </w:delText>
              </w:r>
            </w:del>
            <w:r>
              <w:rPr>
                <w:color w:val="000000"/>
                <w:sz w:val="20"/>
                <w:szCs w:val="20"/>
              </w:rPr>
              <w:t>do próprio servidor</w:t>
            </w:r>
            <w:r>
              <w:rPr>
                <w:sz w:val="20"/>
                <w:szCs w:val="20"/>
              </w:rPr>
              <w:t>;</w:t>
            </w:r>
          </w:p>
        </w:tc>
      </w:tr>
      <w:tr w:rsidR="00D15A3C" w14:paraId="0D826202" w14:textId="77777777">
        <w:trPr>
          <w:trHeight w:val="212"/>
        </w:trPr>
        <w:tc>
          <w:tcPr>
            <w:tcW w:w="8638" w:type="dxa"/>
            <w:tcBorders>
              <w:top w:val="nil"/>
              <w:left w:val="nil"/>
              <w:bottom w:val="nil"/>
              <w:right w:val="nil"/>
            </w:tcBorders>
            <w:shd w:val="clear" w:color="auto" w:fill="auto"/>
            <w:tcMar>
              <w:top w:w="80" w:type="dxa"/>
              <w:left w:w="800" w:type="dxa"/>
              <w:bottom w:w="80" w:type="dxa"/>
              <w:right w:w="80" w:type="dxa"/>
            </w:tcMar>
          </w:tcPr>
          <w:p w14:paraId="76113746" w14:textId="36C5A014"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ab/>
              <w:t>•</w:t>
            </w:r>
            <w:r>
              <w:rPr>
                <w:color w:val="000000"/>
                <w:sz w:val="20"/>
                <w:szCs w:val="20"/>
              </w:rPr>
              <w:tab/>
            </w:r>
            <w:del w:id="379" w:author="Arlindo Gomes Filho" w:date="2020-11-21T13:52:00Z">
              <w:r w:rsidDel="003C6E69">
                <w:rPr>
                  <w:sz w:val="20"/>
                  <w:szCs w:val="20"/>
                </w:rPr>
                <w:delText>e</w:delText>
              </w:r>
              <w:r w:rsidDel="003C6E69">
                <w:rPr>
                  <w:color w:val="000000"/>
                  <w:sz w:val="20"/>
                  <w:szCs w:val="20"/>
                </w:rPr>
                <w:delText xml:space="preserve">fetuar </w:delText>
              </w:r>
            </w:del>
            <w:ins w:id="380" w:author="Arlindo Gomes Filho" w:date="2020-11-21T13:52:00Z">
              <w:r w:rsidR="003C6E69">
                <w:rPr>
                  <w:color w:val="000000"/>
                  <w:sz w:val="20"/>
                  <w:szCs w:val="20"/>
                </w:rPr>
                <w:t>re</w:t>
              </w:r>
            </w:ins>
            <w:ins w:id="381" w:author="Arlindo Gomes Filho" w:date="2020-11-21T13:53:00Z">
              <w:r w:rsidR="003C6E69">
                <w:rPr>
                  <w:color w:val="000000"/>
                  <w:sz w:val="20"/>
                  <w:szCs w:val="20"/>
                </w:rPr>
                <w:t xml:space="preserve">alização de </w:t>
              </w:r>
            </w:ins>
            <w:r>
              <w:rPr>
                <w:color w:val="000000"/>
                <w:sz w:val="20"/>
                <w:szCs w:val="20"/>
              </w:rPr>
              <w:t xml:space="preserve">licitações para a contratação de assistência psicológica e jurídica </w:t>
            </w:r>
            <w:del w:id="382" w:author="Arlindo Gomes Filho" w:date="2020-11-21T13:53:00Z">
              <w:r w:rsidDel="003C6E69">
                <w:rPr>
                  <w:color w:val="000000"/>
                  <w:sz w:val="20"/>
                  <w:szCs w:val="20"/>
                </w:rPr>
                <w:delText>do</w:delText>
              </w:r>
            </w:del>
            <w:ins w:id="383" w:author="Arlindo Gomes Filho" w:date="2020-11-21T13:53:00Z">
              <w:r w:rsidR="003C6E69">
                <w:rPr>
                  <w:color w:val="000000"/>
                  <w:sz w:val="20"/>
                  <w:szCs w:val="20"/>
                </w:rPr>
                <w:t>para o</w:t>
              </w:r>
            </w:ins>
            <w:r>
              <w:rPr>
                <w:color w:val="000000"/>
                <w:sz w:val="20"/>
                <w:szCs w:val="20"/>
              </w:rPr>
              <w:t xml:space="preserve"> posto</w:t>
            </w:r>
            <w:r>
              <w:rPr>
                <w:sz w:val="20"/>
                <w:szCs w:val="20"/>
              </w:rPr>
              <w:t>;</w:t>
            </w:r>
          </w:p>
        </w:tc>
      </w:tr>
      <w:tr w:rsidR="00D15A3C" w14:paraId="5824D2F5" w14:textId="77777777">
        <w:trPr>
          <w:trHeight w:val="432"/>
        </w:trPr>
        <w:tc>
          <w:tcPr>
            <w:tcW w:w="8638" w:type="dxa"/>
            <w:tcBorders>
              <w:top w:val="nil"/>
              <w:left w:val="nil"/>
              <w:bottom w:val="nil"/>
              <w:right w:val="nil"/>
            </w:tcBorders>
            <w:shd w:val="clear" w:color="auto" w:fill="C0C0C0"/>
            <w:tcMar>
              <w:top w:w="80" w:type="dxa"/>
              <w:left w:w="800" w:type="dxa"/>
              <w:bottom w:w="80" w:type="dxa"/>
              <w:right w:w="80" w:type="dxa"/>
            </w:tcMar>
          </w:tcPr>
          <w:p w14:paraId="5DF697A7" w14:textId="77777777"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lastRenderedPageBreak/>
              <w:tab/>
              <w:t>•</w:t>
            </w:r>
            <w:r>
              <w:rPr>
                <w:color w:val="000000"/>
                <w:sz w:val="20"/>
                <w:szCs w:val="20"/>
              </w:rPr>
              <w:tab/>
            </w:r>
            <w:r>
              <w:rPr>
                <w:sz w:val="20"/>
                <w:szCs w:val="20"/>
              </w:rPr>
              <w:t>a</w:t>
            </w:r>
            <w:r>
              <w:rPr>
                <w:color w:val="000000"/>
                <w:sz w:val="20"/>
                <w:szCs w:val="20"/>
              </w:rPr>
              <w:t xml:space="preserve">nálise da </w:t>
            </w:r>
            <w:del w:id="384" w:author="Arlindo Gomes Filho" w:date="2020-11-21T13:53:00Z">
              <w:r w:rsidDel="003C6E69">
                <w:rPr>
                  <w:color w:val="000000"/>
                  <w:sz w:val="20"/>
                  <w:szCs w:val="20"/>
                </w:rPr>
                <w:delText> </w:delText>
              </w:r>
            </w:del>
            <w:r>
              <w:rPr>
                <w:color w:val="000000"/>
                <w:sz w:val="20"/>
                <w:szCs w:val="20"/>
              </w:rPr>
              <w:t>legislação trabalhista local para a redação de contratos de trabalho dos funcionários locais</w:t>
            </w:r>
            <w:r>
              <w:rPr>
                <w:sz w:val="20"/>
                <w:szCs w:val="20"/>
              </w:rPr>
              <w:t>;</w:t>
            </w:r>
          </w:p>
        </w:tc>
      </w:tr>
      <w:tr w:rsidR="00D15A3C" w14:paraId="6D3037B8" w14:textId="77777777">
        <w:trPr>
          <w:trHeight w:val="212"/>
        </w:trPr>
        <w:tc>
          <w:tcPr>
            <w:tcW w:w="8638" w:type="dxa"/>
            <w:tcBorders>
              <w:top w:val="nil"/>
              <w:left w:val="nil"/>
              <w:bottom w:val="nil"/>
              <w:right w:val="nil"/>
            </w:tcBorders>
            <w:shd w:val="clear" w:color="auto" w:fill="auto"/>
            <w:tcMar>
              <w:top w:w="80" w:type="dxa"/>
              <w:left w:w="800" w:type="dxa"/>
              <w:bottom w:w="80" w:type="dxa"/>
              <w:right w:w="80" w:type="dxa"/>
            </w:tcMar>
          </w:tcPr>
          <w:p w14:paraId="17BDF36C" w14:textId="6F1B9A58"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ab/>
              <w:t>•</w:t>
            </w:r>
            <w:r>
              <w:rPr>
                <w:color w:val="000000"/>
                <w:sz w:val="20"/>
                <w:szCs w:val="20"/>
              </w:rPr>
              <w:tab/>
            </w:r>
            <w:del w:id="385" w:author="Arlindo Gomes Filho" w:date="2020-11-21T13:53:00Z">
              <w:r w:rsidDel="003C6E69">
                <w:rPr>
                  <w:sz w:val="20"/>
                  <w:szCs w:val="20"/>
                </w:rPr>
                <w:delText>f</w:delText>
              </w:r>
              <w:r w:rsidDel="003C6E69">
                <w:rPr>
                  <w:color w:val="000000"/>
                  <w:sz w:val="20"/>
                  <w:szCs w:val="20"/>
                </w:rPr>
                <w:delText>azer leitura</w:delText>
              </w:r>
            </w:del>
            <w:ins w:id="386" w:author="Arlindo Gomes Filho" w:date="2020-11-21T13:53:00Z">
              <w:r w:rsidR="003C6E69">
                <w:rPr>
                  <w:color w:val="000000"/>
                  <w:sz w:val="20"/>
                  <w:szCs w:val="20"/>
                </w:rPr>
                <w:t>análise</w:t>
              </w:r>
            </w:ins>
            <w:r>
              <w:rPr>
                <w:color w:val="000000"/>
                <w:sz w:val="20"/>
                <w:szCs w:val="20"/>
              </w:rPr>
              <w:t xml:space="preserve"> mais acurada dos recibos de prestação de contas para os lançamentos no SIAFI</w:t>
            </w:r>
            <w:r>
              <w:rPr>
                <w:sz w:val="20"/>
                <w:szCs w:val="20"/>
              </w:rPr>
              <w:t>;</w:t>
            </w:r>
          </w:p>
        </w:tc>
      </w:tr>
      <w:tr w:rsidR="00D15A3C" w14:paraId="59AA0466" w14:textId="77777777">
        <w:trPr>
          <w:trHeight w:val="222"/>
        </w:trPr>
        <w:tc>
          <w:tcPr>
            <w:tcW w:w="8638" w:type="dxa"/>
            <w:tcBorders>
              <w:top w:val="nil"/>
              <w:left w:val="nil"/>
              <w:bottom w:val="single" w:sz="8" w:space="0" w:color="000000"/>
              <w:right w:val="nil"/>
            </w:tcBorders>
            <w:shd w:val="clear" w:color="auto" w:fill="C0C0C0"/>
            <w:tcMar>
              <w:top w:w="80" w:type="dxa"/>
              <w:left w:w="800" w:type="dxa"/>
              <w:bottom w:w="80" w:type="dxa"/>
              <w:right w:w="80" w:type="dxa"/>
            </w:tcMar>
          </w:tcPr>
          <w:p w14:paraId="6DD6849A" w14:textId="6AB0F424" w:rsidR="003C6E69" w:rsidRPr="003C6E69" w:rsidRDefault="002A523F" w:rsidP="003C6E69">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sz w:val="20"/>
                <w:szCs w:val="20"/>
                <w:rPrChange w:id="387" w:author="Arlindo Gomes Filho" w:date="2020-11-21T13:55:00Z">
                  <w:rPr>
                    <w:rFonts w:ascii="Helvetica Neue" w:eastAsia="Helvetica Neue" w:hAnsi="Helvetica Neue" w:cs="Helvetica Neue"/>
                    <w:color w:val="000000"/>
                    <w:sz w:val="22"/>
                    <w:szCs w:val="22"/>
                  </w:rPr>
                </w:rPrChange>
              </w:rPr>
            </w:pPr>
            <w:r>
              <w:rPr>
                <w:color w:val="000000"/>
                <w:sz w:val="20"/>
                <w:szCs w:val="20"/>
              </w:rPr>
              <w:tab/>
              <w:t>•</w:t>
            </w:r>
            <w:r>
              <w:rPr>
                <w:color w:val="000000"/>
                <w:sz w:val="20"/>
                <w:szCs w:val="20"/>
              </w:rPr>
              <w:tab/>
            </w:r>
            <w:r>
              <w:rPr>
                <w:sz w:val="20"/>
                <w:szCs w:val="20"/>
              </w:rPr>
              <w:t>t</w:t>
            </w:r>
            <w:r>
              <w:rPr>
                <w:color w:val="000000"/>
                <w:sz w:val="20"/>
                <w:szCs w:val="20"/>
              </w:rPr>
              <w:t>omadas de preços para as compras de bens permanentes, classificados na dotação CAP</w:t>
            </w:r>
            <w:ins w:id="388" w:author="Arlindo Gomes Filho" w:date="2020-11-21T13:54:00Z">
              <w:r w:rsidR="003C6E69">
                <w:rPr>
                  <w:color w:val="000000"/>
                  <w:sz w:val="20"/>
                  <w:szCs w:val="20"/>
                </w:rPr>
                <w:t>;</w:t>
              </w:r>
            </w:ins>
            <w:del w:id="389" w:author="Arlindo Gomes Filho" w:date="2020-11-21T13:54:00Z">
              <w:r w:rsidDel="003C6E69">
                <w:rPr>
                  <w:sz w:val="20"/>
                  <w:szCs w:val="20"/>
                </w:rPr>
                <w:delText>.</w:delText>
              </w:r>
            </w:del>
          </w:p>
        </w:tc>
      </w:tr>
    </w:tbl>
    <w:p w14:paraId="6A77B204" w14:textId="55FADA5F" w:rsidR="00D15A3C" w:rsidRDefault="002A523F">
      <w:pPr>
        <w:widowControl w:val="0"/>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690"/>
        <w:jc w:val="both"/>
        <w:rPr>
          <w:rFonts w:ascii="Helvetica Neue" w:eastAsia="Helvetica Neue" w:hAnsi="Helvetica Neue" w:cs="Helvetica Neue"/>
          <w:sz w:val="22"/>
          <w:szCs w:val="22"/>
        </w:rPr>
      </w:pPr>
      <w:r>
        <w:rPr>
          <w:rFonts w:ascii="Helvetica Neue" w:eastAsia="Helvetica Neue" w:hAnsi="Helvetica Neue" w:cs="Helvetica Neue"/>
          <w:sz w:val="22"/>
          <w:szCs w:val="22"/>
        </w:rPr>
        <w:t>interlocu</w:t>
      </w:r>
      <w:del w:id="390" w:author="Arlindo Gomes Filho" w:date="2020-11-21T13:54:00Z">
        <w:r w:rsidDel="003C6E69">
          <w:rPr>
            <w:rFonts w:ascii="Helvetica Neue" w:eastAsia="Helvetica Neue" w:hAnsi="Helvetica Neue" w:cs="Helvetica Neue"/>
            <w:sz w:val="22"/>
            <w:szCs w:val="22"/>
          </w:rPr>
          <w:delText>c</w:delText>
        </w:r>
      </w:del>
      <w:ins w:id="391" w:author="Arlindo Gomes Filho" w:date="2020-11-21T13:54:00Z">
        <w:r w:rsidR="003C6E69">
          <w:rPr>
            <w:rFonts w:ascii="Helvetica Neue" w:eastAsia="Helvetica Neue" w:hAnsi="Helvetica Neue" w:cs="Helvetica Neue"/>
            <w:sz w:val="22"/>
            <w:szCs w:val="22"/>
          </w:rPr>
          <w:t>ção</w:t>
        </w:r>
      </w:ins>
      <w:del w:id="392" w:author="Arlindo Gomes Filho" w:date="2020-11-21T13:54:00Z">
        <w:r w:rsidDel="003C6E69">
          <w:rPr>
            <w:rFonts w:ascii="Helvetica Neue" w:eastAsia="Helvetica Neue" w:hAnsi="Helvetica Neue" w:cs="Helvetica Neue"/>
            <w:sz w:val="22"/>
            <w:szCs w:val="22"/>
          </w:rPr>
          <w:delText>ao</w:delText>
        </w:r>
      </w:del>
      <w:r>
        <w:rPr>
          <w:rFonts w:ascii="Helvetica Neue" w:eastAsia="Helvetica Neue" w:hAnsi="Helvetica Neue" w:cs="Helvetica Neue"/>
          <w:sz w:val="22"/>
          <w:szCs w:val="22"/>
        </w:rPr>
        <w:t xml:space="preserve"> com as contrapartes </w:t>
      </w:r>
      <w:del w:id="393" w:author="Arlindo Gomes Filho" w:date="2020-11-21T13:54:00Z">
        <w:r w:rsidDel="003C6E69">
          <w:rPr>
            <w:rFonts w:ascii="Helvetica Neue" w:eastAsia="Helvetica Neue" w:hAnsi="Helvetica Neue" w:cs="Helvetica Neue"/>
            <w:sz w:val="22"/>
            <w:szCs w:val="22"/>
          </w:rPr>
          <w:delText xml:space="preserve">locais </w:delText>
        </w:r>
      </w:del>
      <w:r>
        <w:rPr>
          <w:rFonts w:ascii="Helvetica Neue" w:eastAsia="Helvetica Neue" w:hAnsi="Helvetica Neue" w:cs="Helvetica Neue"/>
          <w:sz w:val="22"/>
          <w:szCs w:val="22"/>
        </w:rPr>
        <w:t xml:space="preserve">e contratados locais do </w:t>
      </w:r>
      <w:commentRangeStart w:id="394"/>
      <w:r>
        <w:rPr>
          <w:rFonts w:ascii="Helvetica Neue" w:eastAsia="Helvetica Neue" w:hAnsi="Helvetica Neue" w:cs="Helvetica Neue"/>
          <w:sz w:val="22"/>
          <w:szCs w:val="22"/>
        </w:rPr>
        <w:t>posto.</w:t>
      </w:r>
      <w:commentRangeEnd w:id="394"/>
      <w:r w:rsidR="003C6E69">
        <w:rPr>
          <w:rStyle w:val="Refdecomentrio"/>
        </w:rPr>
        <w:commentReference w:id="394"/>
      </w:r>
    </w:p>
    <w:p w14:paraId="0CF5320D" w14:textId="77777777" w:rsidR="00D15A3C" w:rsidRDefault="00D15A3C">
      <w:pPr>
        <w:widowControl w:val="0"/>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690"/>
        <w:jc w:val="both"/>
        <w:rPr>
          <w:rFonts w:ascii="Helvetica Neue" w:eastAsia="Helvetica Neue" w:hAnsi="Helvetica Neue" w:cs="Helvetica Neue"/>
          <w:sz w:val="22"/>
          <w:szCs w:val="22"/>
        </w:rPr>
      </w:pPr>
    </w:p>
    <w:p w14:paraId="358DD418" w14:textId="77777777" w:rsidR="00D15A3C" w:rsidRDefault="00D15A3C">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720" w:hanging="720"/>
        <w:jc w:val="both"/>
        <w:rPr>
          <w:color w:val="000000"/>
        </w:rPr>
      </w:pPr>
    </w:p>
    <w:p w14:paraId="1D0E7F7A" w14:textId="77777777" w:rsidR="00D15A3C" w:rsidRDefault="002A523F">
      <w:pPr>
        <w:numPr>
          <w:ilvl w:val="0"/>
          <w:numId w:val="2"/>
        </w:numPr>
        <w:pBdr>
          <w:top w:val="nil"/>
          <w:left w:val="nil"/>
          <w:bottom w:val="nil"/>
          <w:right w:val="nil"/>
          <w:between w:val="nil"/>
        </w:pBdr>
        <w:spacing w:line="360" w:lineRule="auto"/>
        <w:jc w:val="both"/>
        <w:rPr>
          <w:b/>
          <w:color w:val="000000"/>
        </w:rPr>
      </w:pPr>
      <w:r>
        <w:rPr>
          <w:b/>
          <w:color w:val="000000"/>
        </w:rPr>
        <w:t>Setor Consular</w:t>
      </w:r>
    </w:p>
    <w:tbl>
      <w:tblPr>
        <w:tblStyle w:val="a0"/>
        <w:tblW w:w="8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8638"/>
      </w:tblGrid>
      <w:tr w:rsidR="00D15A3C" w14:paraId="56236F24" w14:textId="77777777">
        <w:trPr>
          <w:trHeight w:val="452"/>
        </w:trPr>
        <w:tc>
          <w:tcPr>
            <w:tcW w:w="8638" w:type="dxa"/>
            <w:tcBorders>
              <w:top w:val="single" w:sz="8" w:space="0" w:color="000000"/>
              <w:left w:val="nil"/>
              <w:bottom w:val="single" w:sz="8" w:space="0" w:color="000000"/>
              <w:right w:val="nil"/>
            </w:tcBorders>
            <w:shd w:val="clear" w:color="auto" w:fill="auto"/>
            <w:tcMar>
              <w:top w:w="80" w:type="dxa"/>
              <w:left w:w="800" w:type="dxa"/>
              <w:bottom w:w="80" w:type="dxa"/>
              <w:right w:w="80" w:type="dxa"/>
            </w:tcMar>
          </w:tcPr>
          <w:p w14:paraId="503D2E3B" w14:textId="0CEDFB9B"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ab/>
              <w:t>•</w:t>
            </w:r>
            <w:r>
              <w:rPr>
                <w:color w:val="000000"/>
                <w:sz w:val="20"/>
                <w:szCs w:val="20"/>
              </w:rPr>
              <w:tab/>
            </w:r>
            <w:r>
              <w:rPr>
                <w:sz w:val="20"/>
                <w:szCs w:val="20"/>
              </w:rPr>
              <w:t>c</w:t>
            </w:r>
            <w:r>
              <w:rPr>
                <w:color w:val="000000"/>
                <w:sz w:val="20"/>
                <w:szCs w:val="20"/>
              </w:rPr>
              <w:t>ontatos com as autoridades imigratórias nos casos de assistência a brasileiros: detenções</w:t>
            </w:r>
            <w:ins w:id="395" w:author="Arlindo Gomes Filho" w:date="2020-11-21T13:58:00Z">
              <w:r w:rsidR="003C6E69">
                <w:rPr>
                  <w:color w:val="000000"/>
                  <w:sz w:val="20"/>
                  <w:szCs w:val="20"/>
                </w:rPr>
                <w:t>,</w:t>
              </w:r>
            </w:ins>
            <w:r>
              <w:rPr>
                <w:color w:val="000000"/>
                <w:sz w:val="20"/>
                <w:szCs w:val="20"/>
              </w:rPr>
              <w:t xml:space="preserve"> acidentes </w:t>
            </w:r>
            <w:ins w:id="396" w:author="Arlindo Gomes Filho" w:date="2020-11-21T13:58:00Z">
              <w:r w:rsidR="003C6E69">
                <w:rPr>
                  <w:color w:val="000000"/>
                  <w:sz w:val="20"/>
                  <w:szCs w:val="20"/>
                </w:rPr>
                <w:t>e</w:t>
              </w:r>
            </w:ins>
            <w:del w:id="397" w:author="Arlindo Gomes Filho" w:date="2020-11-21T13:58:00Z">
              <w:r w:rsidDel="003C6E69">
                <w:rPr>
                  <w:color w:val="000000"/>
                  <w:sz w:val="20"/>
                  <w:szCs w:val="20"/>
                </w:rPr>
                <w:delText> </w:delText>
              </w:r>
            </w:del>
            <w:ins w:id="398" w:author="Arlindo Gomes Filho" w:date="2020-11-21T13:58:00Z">
              <w:r w:rsidR="003C6E69">
                <w:rPr>
                  <w:color w:val="000000"/>
                  <w:sz w:val="20"/>
                  <w:szCs w:val="20"/>
                </w:rPr>
                <w:t xml:space="preserve"> </w:t>
              </w:r>
            </w:ins>
            <w:r>
              <w:rPr>
                <w:color w:val="000000"/>
                <w:sz w:val="20"/>
                <w:szCs w:val="20"/>
              </w:rPr>
              <w:t>deportações</w:t>
            </w:r>
            <w:r>
              <w:rPr>
                <w:sz w:val="20"/>
                <w:szCs w:val="20"/>
              </w:rPr>
              <w:t>;</w:t>
            </w:r>
          </w:p>
        </w:tc>
      </w:tr>
      <w:tr w:rsidR="00D15A3C" w14:paraId="40FABF5B" w14:textId="77777777">
        <w:trPr>
          <w:trHeight w:val="222"/>
        </w:trPr>
        <w:tc>
          <w:tcPr>
            <w:tcW w:w="8638" w:type="dxa"/>
            <w:tcBorders>
              <w:top w:val="single" w:sz="8" w:space="0" w:color="000000"/>
              <w:left w:val="nil"/>
              <w:bottom w:val="nil"/>
              <w:right w:val="nil"/>
            </w:tcBorders>
            <w:shd w:val="clear" w:color="auto" w:fill="C0C0C0"/>
            <w:tcMar>
              <w:top w:w="80" w:type="dxa"/>
              <w:left w:w="800" w:type="dxa"/>
              <w:bottom w:w="80" w:type="dxa"/>
              <w:right w:w="80" w:type="dxa"/>
            </w:tcMar>
          </w:tcPr>
          <w:p w14:paraId="286B8C86" w14:textId="3B4DE452"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ab/>
              <w:t>•</w:t>
            </w:r>
            <w:r>
              <w:rPr>
                <w:color w:val="000000"/>
                <w:sz w:val="20"/>
                <w:szCs w:val="20"/>
              </w:rPr>
              <w:tab/>
            </w:r>
            <w:r>
              <w:rPr>
                <w:sz w:val="20"/>
                <w:szCs w:val="20"/>
              </w:rPr>
              <w:t>c</w:t>
            </w:r>
            <w:r>
              <w:rPr>
                <w:color w:val="000000"/>
                <w:sz w:val="20"/>
                <w:szCs w:val="20"/>
              </w:rPr>
              <w:t xml:space="preserve">onstante revisão das </w:t>
            </w:r>
            <w:del w:id="399" w:author="Arlindo Gomes Filho" w:date="2020-11-21T14:00:00Z">
              <w:r w:rsidDel="003C6E69">
                <w:rPr>
                  <w:color w:val="000000"/>
                  <w:sz w:val="20"/>
                  <w:szCs w:val="20"/>
                </w:rPr>
                <w:delText xml:space="preserve">instruções </w:delText>
              </w:r>
            </w:del>
            <w:ins w:id="400" w:author="Arlindo Gomes Filho" w:date="2020-11-21T14:00:00Z">
              <w:r w:rsidR="003C6E69">
                <w:rPr>
                  <w:color w:val="000000"/>
                  <w:sz w:val="20"/>
                  <w:szCs w:val="20"/>
                </w:rPr>
                <w:t xml:space="preserve">informações </w:t>
              </w:r>
            </w:ins>
            <w:ins w:id="401" w:author="Arlindo Gomes Filho" w:date="2020-11-21T13:59:00Z">
              <w:r w:rsidR="003C6E69">
                <w:rPr>
                  <w:color w:val="000000"/>
                  <w:sz w:val="20"/>
                  <w:szCs w:val="20"/>
                </w:rPr>
                <w:t xml:space="preserve">disponibilizadas </w:t>
              </w:r>
            </w:ins>
            <w:del w:id="402" w:author="Arlindo Gomes Filho" w:date="2020-11-21T13:59:00Z">
              <w:r w:rsidDel="003C6E69">
                <w:rPr>
                  <w:color w:val="000000"/>
                  <w:sz w:val="20"/>
                  <w:szCs w:val="20"/>
                </w:rPr>
                <w:delText>c</w:delText>
              </w:r>
            </w:del>
            <w:del w:id="403" w:author="Arlindo Gomes Filho" w:date="2020-11-21T14:00:00Z">
              <w:r w:rsidDel="003C6E69">
                <w:rPr>
                  <w:color w:val="000000"/>
                  <w:sz w:val="20"/>
                  <w:szCs w:val="20"/>
                </w:rPr>
                <w:delText>onstantes d</w:delText>
              </w:r>
            </w:del>
            <w:ins w:id="404" w:author="Arlindo Gomes Filho" w:date="2020-11-21T14:00:00Z">
              <w:r w:rsidR="003C6E69">
                <w:rPr>
                  <w:color w:val="000000"/>
                  <w:sz w:val="20"/>
                  <w:szCs w:val="20"/>
                </w:rPr>
                <w:t xml:space="preserve"> n</w:t>
              </w:r>
            </w:ins>
            <w:r>
              <w:rPr>
                <w:color w:val="000000"/>
                <w:sz w:val="20"/>
                <w:szCs w:val="20"/>
              </w:rPr>
              <w:t xml:space="preserve">o </w:t>
            </w:r>
            <w:del w:id="405" w:author="Arlindo Gomes Filho" w:date="2020-11-21T14:00:00Z">
              <w:r w:rsidDel="003C6E69">
                <w:rPr>
                  <w:color w:val="000000"/>
                  <w:sz w:val="20"/>
                  <w:szCs w:val="20"/>
                </w:rPr>
                <w:delText xml:space="preserve">website </w:delText>
              </w:r>
            </w:del>
            <w:ins w:id="406" w:author="Arlindo Gomes Filho" w:date="2020-11-21T14:00:00Z">
              <w:r w:rsidR="003C6E69">
                <w:rPr>
                  <w:color w:val="000000"/>
                  <w:sz w:val="20"/>
                  <w:szCs w:val="20"/>
                </w:rPr>
                <w:t xml:space="preserve">sítio eletrônico </w:t>
              </w:r>
            </w:ins>
            <w:r>
              <w:rPr>
                <w:color w:val="000000"/>
                <w:sz w:val="20"/>
                <w:szCs w:val="20"/>
              </w:rPr>
              <w:t>do posto</w:t>
            </w:r>
            <w:r>
              <w:rPr>
                <w:sz w:val="20"/>
                <w:szCs w:val="20"/>
              </w:rPr>
              <w:t>;</w:t>
            </w:r>
          </w:p>
        </w:tc>
      </w:tr>
      <w:tr w:rsidR="00D15A3C" w14:paraId="05811E98" w14:textId="77777777">
        <w:trPr>
          <w:trHeight w:val="432"/>
        </w:trPr>
        <w:tc>
          <w:tcPr>
            <w:tcW w:w="8638" w:type="dxa"/>
            <w:tcBorders>
              <w:top w:val="nil"/>
              <w:left w:val="nil"/>
              <w:bottom w:val="nil"/>
              <w:right w:val="nil"/>
            </w:tcBorders>
            <w:shd w:val="clear" w:color="auto" w:fill="auto"/>
            <w:tcMar>
              <w:top w:w="80" w:type="dxa"/>
              <w:left w:w="800" w:type="dxa"/>
              <w:bottom w:w="80" w:type="dxa"/>
              <w:right w:w="80" w:type="dxa"/>
            </w:tcMar>
          </w:tcPr>
          <w:p w14:paraId="6E8BD541" w14:textId="77777777"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ab/>
              <w:t>•</w:t>
            </w:r>
            <w:r>
              <w:rPr>
                <w:color w:val="000000"/>
                <w:sz w:val="20"/>
                <w:szCs w:val="20"/>
              </w:rPr>
              <w:tab/>
            </w:r>
            <w:r>
              <w:rPr>
                <w:sz w:val="20"/>
                <w:szCs w:val="20"/>
              </w:rPr>
              <w:t>r</w:t>
            </w:r>
            <w:r>
              <w:rPr>
                <w:color w:val="000000"/>
                <w:sz w:val="20"/>
                <w:szCs w:val="20"/>
              </w:rPr>
              <w:t xml:space="preserve">espostas aos emails do setor de vistos ou quaisquer outros quando necessário </w:t>
            </w:r>
            <w:r>
              <w:rPr>
                <w:sz w:val="20"/>
                <w:szCs w:val="20"/>
              </w:rPr>
              <w:t>o</w:t>
            </w:r>
            <w:r>
              <w:rPr>
                <w:color w:val="000000"/>
                <w:sz w:val="20"/>
                <w:szCs w:val="20"/>
              </w:rPr>
              <w:t xml:space="preserve"> uso do idioma local</w:t>
            </w:r>
            <w:r>
              <w:rPr>
                <w:sz w:val="20"/>
                <w:szCs w:val="20"/>
              </w:rPr>
              <w:t>;</w:t>
            </w:r>
          </w:p>
        </w:tc>
      </w:tr>
      <w:tr w:rsidR="00D15A3C" w14:paraId="4411CE4D" w14:textId="77777777">
        <w:trPr>
          <w:trHeight w:val="652"/>
        </w:trPr>
        <w:tc>
          <w:tcPr>
            <w:tcW w:w="8638" w:type="dxa"/>
            <w:tcBorders>
              <w:top w:val="nil"/>
              <w:left w:val="nil"/>
              <w:bottom w:val="nil"/>
              <w:right w:val="nil"/>
            </w:tcBorders>
            <w:shd w:val="clear" w:color="auto" w:fill="C0C0C0"/>
            <w:tcMar>
              <w:top w:w="80" w:type="dxa"/>
              <w:left w:w="800" w:type="dxa"/>
              <w:bottom w:w="80" w:type="dxa"/>
              <w:right w:w="80" w:type="dxa"/>
            </w:tcMar>
          </w:tcPr>
          <w:p w14:paraId="457F69FC" w14:textId="197A7B5B"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ab/>
              <w:t>•</w:t>
            </w:r>
            <w:r>
              <w:rPr>
                <w:color w:val="000000"/>
                <w:sz w:val="20"/>
                <w:szCs w:val="20"/>
              </w:rPr>
              <w:tab/>
            </w:r>
            <w:r>
              <w:rPr>
                <w:sz w:val="20"/>
                <w:szCs w:val="20"/>
              </w:rPr>
              <w:t>a</w:t>
            </w:r>
            <w:r>
              <w:rPr>
                <w:color w:val="000000"/>
                <w:sz w:val="20"/>
                <w:szCs w:val="20"/>
              </w:rPr>
              <w:t xml:space="preserve">tendimento de chamadas de </w:t>
            </w:r>
            <w:r>
              <w:rPr>
                <w:sz w:val="20"/>
                <w:szCs w:val="20"/>
              </w:rPr>
              <w:t>emergência</w:t>
            </w:r>
            <w:r>
              <w:rPr>
                <w:color w:val="000000"/>
                <w:sz w:val="20"/>
                <w:szCs w:val="20"/>
              </w:rPr>
              <w:t xml:space="preserve"> no celular </w:t>
            </w:r>
            <w:del w:id="407" w:author="Arlindo Gomes Filho" w:date="2020-11-21T14:02:00Z">
              <w:r w:rsidDel="00C93514">
                <w:rPr>
                  <w:color w:val="000000"/>
                  <w:sz w:val="20"/>
                  <w:szCs w:val="20"/>
                </w:rPr>
                <w:delText xml:space="preserve">de plantão </w:delText>
              </w:r>
            </w:del>
            <w:r>
              <w:rPr>
                <w:color w:val="000000"/>
                <w:sz w:val="20"/>
                <w:szCs w:val="20"/>
              </w:rPr>
              <w:t>do posto</w:t>
            </w:r>
            <w:ins w:id="408" w:author="Arlindo Gomes Filho" w:date="2020-11-21T14:02:00Z">
              <w:r w:rsidR="00C93514">
                <w:rPr>
                  <w:color w:val="000000"/>
                  <w:sz w:val="20"/>
                  <w:szCs w:val="20"/>
                </w:rPr>
                <w:t xml:space="preserve"> durante os plantões,</w:t>
              </w:r>
            </w:ins>
            <w:r>
              <w:rPr>
                <w:color w:val="000000"/>
                <w:sz w:val="20"/>
                <w:szCs w:val="20"/>
              </w:rPr>
              <w:t xml:space="preserve"> quando </w:t>
            </w:r>
            <w:r>
              <w:rPr>
                <w:sz w:val="20"/>
                <w:szCs w:val="20"/>
              </w:rPr>
              <w:t>contatado</w:t>
            </w:r>
            <w:ins w:id="409" w:author="Arlindo Gomes Filho" w:date="2020-11-21T14:02:00Z">
              <w:r w:rsidR="00C93514">
                <w:rPr>
                  <w:sz w:val="20"/>
                  <w:szCs w:val="20"/>
                </w:rPr>
                <w:t>s</w:t>
              </w:r>
            </w:ins>
            <w:r>
              <w:rPr>
                <w:color w:val="000000"/>
                <w:sz w:val="20"/>
                <w:szCs w:val="20"/>
              </w:rPr>
              <w:t xml:space="preserve"> por autoridades </w:t>
            </w:r>
            <w:r>
              <w:rPr>
                <w:sz w:val="20"/>
                <w:szCs w:val="20"/>
              </w:rPr>
              <w:t>imigratórias</w:t>
            </w:r>
            <w:del w:id="410" w:author="Arlindo Gomes Filho" w:date="2020-11-21T14:02:00Z">
              <w:r w:rsidDel="00C93514">
                <w:rPr>
                  <w:color w:val="000000"/>
                  <w:sz w:val="20"/>
                  <w:szCs w:val="20"/>
                </w:rPr>
                <w:delText xml:space="preserve"> </w:delText>
              </w:r>
            </w:del>
            <w:r>
              <w:rPr>
                <w:color w:val="000000"/>
                <w:sz w:val="20"/>
                <w:szCs w:val="20"/>
              </w:rPr>
              <w:t>,</w:t>
            </w:r>
            <w:r>
              <w:rPr>
                <w:sz w:val="20"/>
                <w:szCs w:val="20"/>
              </w:rPr>
              <w:t xml:space="preserve"> </w:t>
            </w:r>
            <w:r>
              <w:rPr>
                <w:color w:val="000000"/>
                <w:sz w:val="20"/>
                <w:szCs w:val="20"/>
              </w:rPr>
              <w:t xml:space="preserve">nos casos de detenções, </w:t>
            </w:r>
            <w:r>
              <w:rPr>
                <w:sz w:val="20"/>
                <w:szCs w:val="20"/>
              </w:rPr>
              <w:t>acidentes</w:t>
            </w:r>
            <w:r>
              <w:rPr>
                <w:color w:val="000000"/>
                <w:sz w:val="20"/>
                <w:szCs w:val="20"/>
              </w:rPr>
              <w:t>, deportações, dentre outros casos de assistência a nacionais brasileiros</w:t>
            </w:r>
            <w:r>
              <w:rPr>
                <w:sz w:val="20"/>
                <w:szCs w:val="20"/>
              </w:rPr>
              <w:t>;</w:t>
            </w:r>
          </w:p>
        </w:tc>
      </w:tr>
      <w:tr w:rsidR="00D15A3C" w14:paraId="58E20838" w14:textId="77777777">
        <w:trPr>
          <w:trHeight w:val="432"/>
        </w:trPr>
        <w:tc>
          <w:tcPr>
            <w:tcW w:w="8638" w:type="dxa"/>
            <w:tcBorders>
              <w:top w:val="nil"/>
              <w:left w:val="nil"/>
              <w:bottom w:val="nil"/>
              <w:right w:val="nil"/>
            </w:tcBorders>
            <w:shd w:val="clear" w:color="auto" w:fill="auto"/>
            <w:tcMar>
              <w:top w:w="80" w:type="dxa"/>
              <w:left w:w="800" w:type="dxa"/>
              <w:bottom w:w="80" w:type="dxa"/>
              <w:right w:w="80" w:type="dxa"/>
            </w:tcMar>
          </w:tcPr>
          <w:p w14:paraId="7A242D12" w14:textId="77777777"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ab/>
              <w:t>•</w:t>
            </w:r>
            <w:r>
              <w:rPr>
                <w:color w:val="000000"/>
                <w:sz w:val="20"/>
                <w:szCs w:val="20"/>
              </w:rPr>
              <w:tab/>
            </w:r>
            <w:r>
              <w:rPr>
                <w:sz w:val="20"/>
                <w:szCs w:val="20"/>
              </w:rPr>
              <w:t>c</w:t>
            </w:r>
            <w:r>
              <w:rPr>
                <w:color w:val="000000"/>
                <w:sz w:val="20"/>
                <w:szCs w:val="20"/>
              </w:rPr>
              <w:t>ontatos com hospitais, aeroportos e delegacias para obtenção de informações sobre cidadãos brasileiros</w:t>
            </w:r>
            <w:r>
              <w:rPr>
                <w:sz w:val="20"/>
                <w:szCs w:val="20"/>
              </w:rPr>
              <w:t>;</w:t>
            </w:r>
          </w:p>
        </w:tc>
      </w:tr>
      <w:tr w:rsidR="00D15A3C" w14:paraId="3BCF9A31" w14:textId="77777777">
        <w:trPr>
          <w:trHeight w:val="222"/>
        </w:trPr>
        <w:tc>
          <w:tcPr>
            <w:tcW w:w="8638" w:type="dxa"/>
            <w:tcBorders>
              <w:top w:val="nil"/>
              <w:left w:val="nil"/>
              <w:bottom w:val="single" w:sz="8" w:space="0" w:color="000000"/>
              <w:right w:val="nil"/>
            </w:tcBorders>
            <w:shd w:val="clear" w:color="auto" w:fill="C0C0C0"/>
            <w:tcMar>
              <w:top w:w="80" w:type="dxa"/>
              <w:left w:w="800" w:type="dxa"/>
              <w:bottom w:w="80" w:type="dxa"/>
              <w:right w:w="80" w:type="dxa"/>
            </w:tcMar>
          </w:tcPr>
          <w:p w14:paraId="72622FC5" w14:textId="77777777"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ab/>
              <w:t>•</w:t>
            </w:r>
            <w:r>
              <w:rPr>
                <w:color w:val="000000"/>
                <w:sz w:val="20"/>
                <w:szCs w:val="20"/>
              </w:rPr>
              <w:tab/>
            </w:r>
            <w:r>
              <w:rPr>
                <w:sz w:val="20"/>
                <w:szCs w:val="20"/>
              </w:rPr>
              <w:t>a</w:t>
            </w:r>
            <w:r>
              <w:rPr>
                <w:color w:val="000000"/>
                <w:sz w:val="20"/>
                <w:szCs w:val="20"/>
              </w:rPr>
              <w:t>companhamento de audiências de presos na jurisdição do posto.</w:t>
            </w:r>
          </w:p>
        </w:tc>
      </w:tr>
    </w:tbl>
    <w:p w14:paraId="265B2CEF" w14:textId="0ADB00BE" w:rsidR="00D15A3C" w:rsidDel="00C93514" w:rsidRDefault="00D15A3C">
      <w:pPr>
        <w:widowControl w:val="0"/>
        <w:pBdr>
          <w:top w:val="nil"/>
          <w:left w:val="nil"/>
          <w:bottom w:val="nil"/>
          <w:right w:val="nil"/>
          <w:between w:val="nil"/>
        </w:pBdr>
        <w:ind w:left="690"/>
        <w:jc w:val="both"/>
        <w:rPr>
          <w:del w:id="411" w:author="Arlindo Gomes Filho" w:date="2020-11-21T14:03:00Z"/>
          <w:rFonts w:ascii="Helvetica Neue" w:eastAsia="Helvetica Neue" w:hAnsi="Helvetica Neue" w:cs="Helvetica Neue"/>
          <w:sz w:val="22"/>
          <w:szCs w:val="22"/>
        </w:rPr>
      </w:pPr>
    </w:p>
    <w:p w14:paraId="12D78C37" w14:textId="77777777" w:rsidR="00D15A3C" w:rsidRDefault="00D15A3C">
      <w:pPr>
        <w:pBdr>
          <w:top w:val="nil"/>
          <w:left w:val="nil"/>
          <w:bottom w:val="nil"/>
          <w:right w:val="nil"/>
          <w:between w:val="nil"/>
        </w:pBdr>
        <w:spacing w:line="360" w:lineRule="auto"/>
        <w:jc w:val="both"/>
        <w:rPr>
          <w:color w:val="000000"/>
        </w:rPr>
      </w:pPr>
    </w:p>
    <w:p w14:paraId="722AE714" w14:textId="77777777" w:rsidR="00D15A3C" w:rsidRDefault="002A523F">
      <w:pPr>
        <w:numPr>
          <w:ilvl w:val="0"/>
          <w:numId w:val="3"/>
        </w:numPr>
        <w:pBdr>
          <w:top w:val="nil"/>
          <w:left w:val="nil"/>
          <w:bottom w:val="nil"/>
          <w:right w:val="nil"/>
          <w:between w:val="nil"/>
        </w:pBdr>
        <w:spacing w:line="360" w:lineRule="auto"/>
        <w:jc w:val="both"/>
        <w:rPr>
          <w:b/>
          <w:color w:val="000000"/>
        </w:rPr>
      </w:pPr>
      <w:r>
        <w:rPr>
          <w:b/>
          <w:color w:val="000000"/>
        </w:rPr>
        <w:t xml:space="preserve"> Reflexos na vida cotidiana</w:t>
      </w:r>
    </w:p>
    <w:tbl>
      <w:tblPr>
        <w:tblStyle w:val="a1"/>
        <w:tblW w:w="8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8638"/>
      </w:tblGrid>
      <w:tr w:rsidR="00D15A3C" w14:paraId="787BB557" w14:textId="77777777">
        <w:trPr>
          <w:trHeight w:val="232"/>
        </w:trPr>
        <w:tc>
          <w:tcPr>
            <w:tcW w:w="8638" w:type="dxa"/>
            <w:tcBorders>
              <w:top w:val="single" w:sz="8" w:space="0" w:color="000000"/>
              <w:left w:val="nil"/>
              <w:bottom w:val="single" w:sz="8" w:space="0" w:color="000000"/>
              <w:right w:val="nil"/>
            </w:tcBorders>
            <w:shd w:val="clear" w:color="auto" w:fill="auto"/>
            <w:tcMar>
              <w:top w:w="80" w:type="dxa"/>
              <w:left w:w="800" w:type="dxa"/>
              <w:bottom w:w="80" w:type="dxa"/>
              <w:right w:w="80" w:type="dxa"/>
            </w:tcMar>
          </w:tcPr>
          <w:p w14:paraId="72EFE6F2" w14:textId="66DAC46B"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w:t>
            </w:r>
            <w:r>
              <w:rPr>
                <w:color w:val="000000"/>
                <w:sz w:val="20"/>
                <w:szCs w:val="20"/>
              </w:rPr>
              <w:tab/>
            </w:r>
            <w:r>
              <w:rPr>
                <w:sz w:val="20"/>
                <w:szCs w:val="20"/>
              </w:rPr>
              <w:t>m</w:t>
            </w:r>
            <w:r>
              <w:rPr>
                <w:color w:val="000000"/>
                <w:sz w:val="20"/>
                <w:szCs w:val="20"/>
              </w:rPr>
              <w:t xml:space="preserve">elhor inserção e adaptação </w:t>
            </w:r>
            <w:ins w:id="412" w:author="Arlindo Gomes Filho" w:date="2020-11-21T14:03:00Z">
              <w:r w:rsidR="00C93514">
                <w:rPr>
                  <w:color w:val="000000"/>
                  <w:sz w:val="20"/>
                  <w:szCs w:val="20"/>
                </w:rPr>
                <w:t xml:space="preserve">do posto e de seus servidores </w:t>
              </w:r>
            </w:ins>
            <w:r>
              <w:rPr>
                <w:color w:val="000000"/>
                <w:sz w:val="20"/>
                <w:szCs w:val="20"/>
              </w:rPr>
              <w:t xml:space="preserve">à vida cultural </w:t>
            </w:r>
            <w:ins w:id="413" w:author="Arlindo Gomes Filho" w:date="2020-11-21T14:03:00Z">
              <w:r w:rsidR="00C93514">
                <w:rPr>
                  <w:color w:val="000000"/>
                  <w:sz w:val="20"/>
                  <w:szCs w:val="20"/>
                </w:rPr>
                <w:t>local</w:t>
              </w:r>
            </w:ins>
            <w:del w:id="414" w:author="Arlindo Gomes Filho" w:date="2020-11-21T14:03:00Z">
              <w:r w:rsidDel="00C93514">
                <w:rPr>
                  <w:color w:val="000000"/>
                  <w:sz w:val="20"/>
                  <w:szCs w:val="20"/>
                </w:rPr>
                <w:delText>do posto</w:delText>
              </w:r>
            </w:del>
            <w:r>
              <w:rPr>
                <w:sz w:val="20"/>
                <w:szCs w:val="20"/>
              </w:rPr>
              <w:t>;</w:t>
            </w:r>
          </w:p>
        </w:tc>
      </w:tr>
      <w:tr w:rsidR="00D15A3C" w14:paraId="49F2B65C" w14:textId="77777777">
        <w:trPr>
          <w:trHeight w:val="662"/>
        </w:trPr>
        <w:tc>
          <w:tcPr>
            <w:tcW w:w="8638" w:type="dxa"/>
            <w:tcBorders>
              <w:top w:val="single" w:sz="8" w:space="0" w:color="000000"/>
              <w:left w:val="nil"/>
              <w:bottom w:val="nil"/>
              <w:right w:val="nil"/>
            </w:tcBorders>
            <w:shd w:val="clear" w:color="auto" w:fill="C0C0C0"/>
            <w:tcMar>
              <w:top w:w="80" w:type="dxa"/>
              <w:left w:w="800" w:type="dxa"/>
              <w:bottom w:w="80" w:type="dxa"/>
              <w:right w:w="80" w:type="dxa"/>
            </w:tcMar>
          </w:tcPr>
          <w:p w14:paraId="3CE8CC4F" w14:textId="6B7B294A"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 xml:space="preserve">• </w:t>
            </w:r>
            <w:r>
              <w:rPr>
                <w:sz w:val="20"/>
                <w:szCs w:val="20"/>
              </w:rPr>
              <w:t>maior</w:t>
            </w:r>
            <w:r>
              <w:rPr>
                <w:color w:val="000000"/>
                <w:sz w:val="20"/>
                <w:szCs w:val="20"/>
              </w:rPr>
              <w:t xml:space="preserve"> </w:t>
            </w:r>
            <w:r>
              <w:rPr>
                <w:sz w:val="20"/>
                <w:szCs w:val="20"/>
              </w:rPr>
              <w:t>desenvoltura</w:t>
            </w:r>
            <w:r>
              <w:rPr>
                <w:color w:val="000000"/>
                <w:sz w:val="20"/>
                <w:szCs w:val="20"/>
              </w:rPr>
              <w:t xml:space="preserve"> </w:t>
            </w:r>
            <w:del w:id="415" w:author="Arlindo Gomes Filho" w:date="2020-11-21T14:04:00Z">
              <w:r w:rsidDel="00C93514">
                <w:rPr>
                  <w:color w:val="000000"/>
                  <w:sz w:val="20"/>
                  <w:szCs w:val="20"/>
                </w:rPr>
                <w:delText> </w:delText>
              </w:r>
            </w:del>
            <w:r>
              <w:rPr>
                <w:color w:val="000000"/>
                <w:sz w:val="20"/>
                <w:szCs w:val="20"/>
              </w:rPr>
              <w:t>para executar tarefas essenciais para o estabelecimento no posto, tais como:</w:t>
            </w:r>
            <w:ins w:id="416" w:author="Arlindo Gomes Filho" w:date="2020-11-21T14:04:00Z">
              <w:r w:rsidR="00C93514">
                <w:rPr>
                  <w:color w:val="000000"/>
                  <w:sz w:val="20"/>
                  <w:szCs w:val="20"/>
                </w:rPr>
                <w:t xml:space="preserve"> </w:t>
              </w:r>
            </w:ins>
            <w:r>
              <w:rPr>
                <w:color w:val="000000"/>
                <w:sz w:val="20"/>
                <w:szCs w:val="20"/>
              </w:rPr>
              <w:t xml:space="preserve">assinatura de </w:t>
            </w:r>
            <w:r>
              <w:rPr>
                <w:sz w:val="20"/>
                <w:szCs w:val="20"/>
              </w:rPr>
              <w:t>contrato</w:t>
            </w:r>
            <w:r>
              <w:rPr>
                <w:color w:val="000000"/>
                <w:sz w:val="20"/>
                <w:szCs w:val="20"/>
              </w:rPr>
              <w:t xml:space="preserve"> de locação de imóveis, </w:t>
            </w:r>
            <w:ins w:id="417" w:author="Arlindo Gomes Filho" w:date="2020-11-21T14:05:00Z">
              <w:r w:rsidR="00C93514">
                <w:rPr>
                  <w:color w:val="000000"/>
                  <w:sz w:val="20"/>
                  <w:szCs w:val="20"/>
                </w:rPr>
                <w:t xml:space="preserve">instalação de </w:t>
              </w:r>
            </w:ins>
            <w:r>
              <w:rPr>
                <w:color w:val="000000"/>
                <w:sz w:val="20"/>
                <w:szCs w:val="20"/>
              </w:rPr>
              <w:t>rede</w:t>
            </w:r>
            <w:ins w:id="418" w:author="Arlindo Gomes Filho" w:date="2020-11-21T14:05:00Z">
              <w:r w:rsidR="00C93514">
                <w:rPr>
                  <w:color w:val="000000"/>
                  <w:sz w:val="20"/>
                  <w:szCs w:val="20"/>
                </w:rPr>
                <w:t>s de</w:t>
              </w:r>
            </w:ins>
            <w:r>
              <w:rPr>
                <w:color w:val="000000"/>
                <w:sz w:val="20"/>
                <w:szCs w:val="20"/>
              </w:rPr>
              <w:t xml:space="preserve"> internet, </w:t>
            </w:r>
            <w:ins w:id="419" w:author="Arlindo Gomes Filho" w:date="2020-11-21T14:05:00Z">
              <w:r w:rsidR="00C93514">
                <w:rPr>
                  <w:color w:val="000000"/>
                  <w:sz w:val="20"/>
                  <w:szCs w:val="20"/>
                </w:rPr>
                <w:t xml:space="preserve">contratação de serviços de </w:t>
              </w:r>
            </w:ins>
            <w:r>
              <w:rPr>
                <w:color w:val="000000"/>
                <w:sz w:val="20"/>
                <w:szCs w:val="20"/>
              </w:rPr>
              <w:t>telefon</w:t>
            </w:r>
            <w:ins w:id="420" w:author="Arlindo Gomes Filho" w:date="2020-11-21T14:05:00Z">
              <w:r w:rsidR="00C93514">
                <w:rPr>
                  <w:color w:val="000000"/>
                  <w:sz w:val="20"/>
                  <w:szCs w:val="20"/>
                </w:rPr>
                <w:t>ia</w:t>
              </w:r>
            </w:ins>
            <w:del w:id="421" w:author="Arlindo Gomes Filho" w:date="2020-11-21T14:05:00Z">
              <w:r w:rsidDel="00C93514">
                <w:rPr>
                  <w:color w:val="000000"/>
                  <w:sz w:val="20"/>
                  <w:szCs w:val="20"/>
                </w:rPr>
                <w:delText>e</w:delText>
              </w:r>
            </w:del>
            <w:r>
              <w:rPr>
                <w:color w:val="000000"/>
                <w:sz w:val="20"/>
                <w:szCs w:val="20"/>
              </w:rPr>
              <w:t xml:space="preserve"> celular, </w:t>
            </w:r>
            <w:ins w:id="422" w:author="Arlindo Gomes Filho" w:date="2020-11-21T14:05:00Z">
              <w:r w:rsidR="00C93514">
                <w:rPr>
                  <w:color w:val="000000"/>
                  <w:sz w:val="20"/>
                  <w:szCs w:val="20"/>
                </w:rPr>
                <w:t xml:space="preserve">de </w:t>
              </w:r>
            </w:ins>
            <w:r>
              <w:rPr>
                <w:color w:val="000000"/>
                <w:sz w:val="20"/>
                <w:szCs w:val="20"/>
              </w:rPr>
              <w:t xml:space="preserve">empresas </w:t>
            </w:r>
            <w:r>
              <w:rPr>
                <w:sz w:val="20"/>
                <w:szCs w:val="20"/>
              </w:rPr>
              <w:t>fornecedoras</w:t>
            </w:r>
            <w:r>
              <w:rPr>
                <w:color w:val="000000"/>
                <w:sz w:val="20"/>
                <w:szCs w:val="20"/>
              </w:rPr>
              <w:t xml:space="preserve"> de </w:t>
            </w:r>
            <w:r>
              <w:rPr>
                <w:sz w:val="20"/>
                <w:szCs w:val="20"/>
              </w:rPr>
              <w:t>água</w:t>
            </w:r>
            <w:r>
              <w:rPr>
                <w:color w:val="000000"/>
                <w:sz w:val="20"/>
                <w:szCs w:val="20"/>
              </w:rPr>
              <w:t xml:space="preserve">, luz e </w:t>
            </w:r>
            <w:ins w:id="423" w:author="Arlindo Gomes Filho" w:date="2020-11-21T14:05:00Z">
              <w:r w:rsidR="00C93514">
                <w:rPr>
                  <w:color w:val="000000"/>
                  <w:sz w:val="20"/>
                  <w:szCs w:val="20"/>
                </w:rPr>
                <w:t xml:space="preserve">de </w:t>
              </w:r>
            </w:ins>
            <w:r>
              <w:rPr>
                <w:color w:val="000000"/>
                <w:sz w:val="20"/>
                <w:szCs w:val="20"/>
              </w:rPr>
              <w:t>energia</w:t>
            </w:r>
            <w:r>
              <w:rPr>
                <w:sz w:val="20"/>
                <w:szCs w:val="20"/>
              </w:rPr>
              <w:t>;</w:t>
            </w:r>
          </w:p>
        </w:tc>
      </w:tr>
      <w:tr w:rsidR="00D15A3C" w14:paraId="72049796" w14:textId="77777777">
        <w:trPr>
          <w:trHeight w:val="432"/>
        </w:trPr>
        <w:tc>
          <w:tcPr>
            <w:tcW w:w="8638" w:type="dxa"/>
            <w:tcBorders>
              <w:top w:val="nil"/>
              <w:left w:val="nil"/>
              <w:bottom w:val="nil"/>
              <w:right w:val="nil"/>
            </w:tcBorders>
            <w:shd w:val="clear" w:color="auto" w:fill="auto"/>
            <w:tcMar>
              <w:top w:w="80" w:type="dxa"/>
              <w:left w:w="800" w:type="dxa"/>
              <w:bottom w:w="80" w:type="dxa"/>
              <w:right w:w="80" w:type="dxa"/>
            </w:tcMar>
          </w:tcPr>
          <w:p w14:paraId="7F4AC215" w14:textId="4600A80F" w:rsidR="00D15A3C" w:rsidRDefault="002A523F">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Helvetica Neue" w:eastAsia="Helvetica Neue" w:hAnsi="Helvetica Neue" w:cs="Helvetica Neue"/>
                <w:color w:val="000000"/>
                <w:sz w:val="22"/>
                <w:szCs w:val="22"/>
              </w:rPr>
            </w:pPr>
            <w:r>
              <w:rPr>
                <w:color w:val="000000"/>
                <w:sz w:val="20"/>
                <w:szCs w:val="20"/>
              </w:rPr>
              <w:t>•</w:t>
            </w:r>
            <w:r>
              <w:rPr>
                <w:color w:val="000000"/>
                <w:sz w:val="20"/>
                <w:szCs w:val="20"/>
              </w:rPr>
              <w:tab/>
            </w:r>
            <w:r>
              <w:rPr>
                <w:sz w:val="20"/>
                <w:szCs w:val="20"/>
              </w:rPr>
              <w:t>m</w:t>
            </w:r>
            <w:r>
              <w:rPr>
                <w:color w:val="000000"/>
                <w:sz w:val="20"/>
                <w:szCs w:val="20"/>
              </w:rPr>
              <w:t xml:space="preserve">aior independência </w:t>
            </w:r>
            <w:ins w:id="424" w:author="Arlindo Gomes Filho" w:date="2020-11-21T14:06:00Z">
              <w:r w:rsidR="00C93514">
                <w:rPr>
                  <w:color w:val="000000"/>
                  <w:sz w:val="20"/>
                  <w:szCs w:val="20"/>
                </w:rPr>
                <w:t xml:space="preserve">para o servidor e seus familiares </w:t>
              </w:r>
            </w:ins>
            <w:del w:id="425" w:author="Arlindo Gomes Filho" w:date="2020-11-21T14:06:00Z">
              <w:r w:rsidDel="00C93514">
                <w:rPr>
                  <w:color w:val="000000"/>
                  <w:sz w:val="20"/>
                  <w:szCs w:val="20"/>
                </w:rPr>
                <w:delText>para</w:delText>
              </w:r>
            </w:del>
            <w:ins w:id="426" w:author="Arlindo Gomes Filho" w:date="2020-11-21T14:06:00Z">
              <w:r w:rsidR="00C93514">
                <w:rPr>
                  <w:color w:val="000000"/>
                  <w:sz w:val="20"/>
                  <w:szCs w:val="20"/>
                </w:rPr>
                <w:t>ao</w:t>
              </w:r>
            </w:ins>
            <w:r>
              <w:rPr>
                <w:color w:val="000000"/>
                <w:sz w:val="20"/>
                <w:szCs w:val="20"/>
              </w:rPr>
              <w:t xml:space="preserve"> lidar com assuntos </w:t>
            </w:r>
            <w:del w:id="427" w:author="Arlindo Gomes Filho" w:date="2020-11-21T14:06:00Z">
              <w:r w:rsidDel="00C93514">
                <w:rPr>
                  <w:color w:val="000000"/>
                  <w:sz w:val="20"/>
                  <w:szCs w:val="20"/>
                </w:rPr>
                <w:delText xml:space="preserve">referentes </w:delText>
              </w:r>
              <w:r w:rsidDel="00C93514">
                <w:rPr>
                  <w:sz w:val="20"/>
                  <w:szCs w:val="20"/>
                </w:rPr>
                <w:delText>à</w:delText>
              </w:r>
              <w:r w:rsidDel="00C93514">
                <w:rPr>
                  <w:color w:val="000000"/>
                  <w:sz w:val="20"/>
                  <w:szCs w:val="20"/>
                </w:rPr>
                <w:delText xml:space="preserve"> </w:delText>
              </w:r>
            </w:del>
            <w:ins w:id="428" w:author="Arlindo Gomes Filho" w:date="2020-11-21T14:06:00Z">
              <w:r w:rsidR="00C93514">
                <w:rPr>
                  <w:color w:val="000000"/>
                  <w:sz w:val="20"/>
                  <w:szCs w:val="20"/>
                </w:rPr>
                <w:t>de</w:t>
              </w:r>
            </w:ins>
            <w:ins w:id="429" w:author="Arlindo Gomes Filho" w:date="2020-11-21T14:07:00Z">
              <w:r w:rsidR="00C93514">
                <w:rPr>
                  <w:color w:val="000000"/>
                  <w:sz w:val="20"/>
                  <w:szCs w:val="20"/>
                </w:rPr>
                <w:t xml:space="preserve"> </w:t>
              </w:r>
            </w:ins>
            <w:r>
              <w:rPr>
                <w:sz w:val="20"/>
                <w:szCs w:val="20"/>
              </w:rPr>
              <w:t>saúde</w:t>
            </w:r>
            <w:r>
              <w:rPr>
                <w:color w:val="000000"/>
                <w:sz w:val="20"/>
                <w:szCs w:val="20"/>
              </w:rPr>
              <w:t xml:space="preserve">, como agendar e se expressar com clareza em consultas </w:t>
            </w:r>
            <w:r>
              <w:rPr>
                <w:sz w:val="20"/>
                <w:szCs w:val="20"/>
              </w:rPr>
              <w:t>médicas</w:t>
            </w:r>
            <w:ins w:id="430" w:author="Arlindo Gomes Filho" w:date="2020-11-21T14:07:00Z">
              <w:r w:rsidR="00C93514">
                <w:rPr>
                  <w:sz w:val="20"/>
                  <w:szCs w:val="20"/>
                </w:rPr>
                <w:t>;</w:t>
              </w:r>
            </w:ins>
            <w:del w:id="431" w:author="Arlindo Gomes Filho" w:date="2020-11-21T14:06:00Z">
              <w:r w:rsidDel="00C93514">
                <w:rPr>
                  <w:color w:val="000000"/>
                  <w:sz w:val="20"/>
                  <w:szCs w:val="20"/>
                </w:rPr>
                <w:delText xml:space="preserve"> para o servidor e seus familiares</w:delText>
              </w:r>
            </w:del>
            <w:del w:id="432" w:author="Arlindo Gomes Filho" w:date="2020-11-21T14:07:00Z">
              <w:r w:rsidDel="00C93514">
                <w:rPr>
                  <w:sz w:val="20"/>
                  <w:szCs w:val="20"/>
                </w:rPr>
                <w:delText>;</w:delText>
              </w:r>
            </w:del>
          </w:p>
        </w:tc>
      </w:tr>
      <w:tr w:rsidR="00D15A3C" w14:paraId="4C22AC16" w14:textId="77777777">
        <w:trPr>
          <w:trHeight w:val="222"/>
        </w:trPr>
        <w:tc>
          <w:tcPr>
            <w:tcW w:w="8638" w:type="dxa"/>
            <w:tcBorders>
              <w:top w:val="nil"/>
              <w:left w:val="nil"/>
              <w:bottom w:val="single" w:sz="8" w:space="0" w:color="000000"/>
              <w:right w:val="nil"/>
            </w:tcBorders>
            <w:shd w:val="clear" w:color="auto" w:fill="C0C0C0"/>
            <w:tcMar>
              <w:top w:w="80" w:type="dxa"/>
              <w:left w:w="800" w:type="dxa"/>
              <w:bottom w:w="80" w:type="dxa"/>
              <w:right w:w="80" w:type="dxa"/>
            </w:tcMar>
          </w:tcPr>
          <w:p w14:paraId="35384E5A" w14:textId="0A485DB7" w:rsidR="00D15A3C" w:rsidRDefault="002A523F">
            <w:pPr>
              <w:pBdr>
                <w:top w:val="nil"/>
                <w:left w:val="nil"/>
                <w:bottom w:val="nil"/>
                <w:right w:val="nil"/>
                <w:between w:val="nil"/>
              </w:pBdr>
              <w:spacing w:line="276" w:lineRule="auto"/>
              <w:jc w:val="both"/>
              <w:rPr>
                <w:color w:val="000000"/>
                <w:sz w:val="20"/>
                <w:szCs w:val="20"/>
              </w:rPr>
            </w:pPr>
            <w:r>
              <w:rPr>
                <w:sz w:val="20"/>
                <w:szCs w:val="20"/>
              </w:rPr>
              <w:t>• maior autonomia: n</w:t>
            </w:r>
            <w:r>
              <w:rPr>
                <w:color w:val="000000"/>
                <w:sz w:val="20"/>
                <w:szCs w:val="20"/>
              </w:rPr>
              <w:t>ão depend</w:t>
            </w:r>
            <w:ins w:id="433" w:author="Arlindo Gomes Filho" w:date="2020-11-21T14:08:00Z">
              <w:r w:rsidR="00C93514">
                <w:rPr>
                  <w:color w:val="000000"/>
                  <w:sz w:val="20"/>
                  <w:szCs w:val="20"/>
                </w:rPr>
                <w:t>er</w:t>
              </w:r>
            </w:ins>
            <w:del w:id="434" w:author="Arlindo Gomes Filho" w:date="2020-11-21T14:08:00Z">
              <w:r w:rsidDel="00C93514">
                <w:rPr>
                  <w:color w:val="000000"/>
                  <w:sz w:val="20"/>
                  <w:szCs w:val="20"/>
                </w:rPr>
                <w:delText>ência</w:delText>
              </w:r>
            </w:del>
            <w:r>
              <w:rPr>
                <w:color w:val="000000"/>
                <w:sz w:val="20"/>
                <w:szCs w:val="20"/>
              </w:rPr>
              <w:t xml:space="preserve"> d</w:t>
            </w:r>
            <w:ins w:id="435" w:author="Arlindo Gomes Filho" w:date="2020-11-21T14:08:00Z">
              <w:r w:rsidR="00C93514">
                <w:rPr>
                  <w:color w:val="000000"/>
                  <w:sz w:val="20"/>
                  <w:szCs w:val="20"/>
                </w:rPr>
                <w:t>e</w:t>
              </w:r>
            </w:ins>
            <w:del w:id="436" w:author="Arlindo Gomes Filho" w:date="2020-11-21T14:08:00Z">
              <w:r w:rsidDel="00C93514">
                <w:rPr>
                  <w:color w:val="000000"/>
                  <w:sz w:val="20"/>
                  <w:szCs w:val="20"/>
                </w:rPr>
                <w:delText>os</w:delText>
              </w:r>
            </w:del>
            <w:r>
              <w:rPr>
                <w:color w:val="000000"/>
                <w:sz w:val="20"/>
                <w:szCs w:val="20"/>
              </w:rPr>
              <w:t xml:space="preserve"> funcionários locais do posto para lidar com problemas</w:t>
            </w:r>
            <w:ins w:id="437" w:author="Arlindo Gomes Filho" w:date="2020-11-21T14:09:00Z">
              <w:r w:rsidR="00C93514">
                <w:rPr>
                  <w:color w:val="000000"/>
                  <w:sz w:val="20"/>
                  <w:szCs w:val="20"/>
                </w:rPr>
                <w:t xml:space="preserve"> diversos</w:t>
              </w:r>
            </w:ins>
            <w:r>
              <w:rPr>
                <w:color w:val="000000"/>
                <w:sz w:val="20"/>
                <w:szCs w:val="20"/>
              </w:rPr>
              <w:t xml:space="preserve">, principalmente </w:t>
            </w:r>
            <w:ins w:id="438" w:author="Arlindo Gomes Filho" w:date="2020-11-21T14:09:00Z">
              <w:r w:rsidR="00C93514">
                <w:rPr>
                  <w:color w:val="000000"/>
                  <w:sz w:val="20"/>
                  <w:szCs w:val="20"/>
                </w:rPr>
                <w:t xml:space="preserve">aqueles </w:t>
              </w:r>
            </w:ins>
            <w:del w:id="439" w:author="Arlindo Gomes Filho" w:date="2020-11-21T14:09:00Z">
              <w:r w:rsidDel="00C93514">
                <w:rPr>
                  <w:color w:val="000000"/>
                  <w:sz w:val="20"/>
                  <w:szCs w:val="20"/>
                </w:rPr>
                <w:delText xml:space="preserve">com os </w:delText>
              </w:r>
            </w:del>
            <w:r>
              <w:rPr>
                <w:color w:val="000000"/>
                <w:sz w:val="20"/>
                <w:szCs w:val="20"/>
              </w:rPr>
              <w:t xml:space="preserve"> de cunho privado</w:t>
            </w:r>
            <w:del w:id="440" w:author="Arlindo Gomes Filho" w:date="2020-11-21T14:09:00Z">
              <w:r w:rsidDel="00C93514">
                <w:rPr>
                  <w:color w:val="000000"/>
                  <w:sz w:val="20"/>
                  <w:szCs w:val="20"/>
                </w:rPr>
                <w:delText xml:space="preserve"> </w:delText>
              </w:r>
            </w:del>
            <w:r>
              <w:rPr>
                <w:color w:val="000000"/>
                <w:sz w:val="20"/>
                <w:szCs w:val="20"/>
              </w:rPr>
              <w:t>.</w:t>
            </w:r>
          </w:p>
        </w:tc>
      </w:tr>
    </w:tbl>
    <w:p w14:paraId="69309637" w14:textId="77777777" w:rsidR="00D15A3C" w:rsidRDefault="00D15A3C">
      <w:pPr>
        <w:widowControl w:val="0"/>
        <w:pBdr>
          <w:top w:val="nil"/>
          <w:left w:val="nil"/>
          <w:bottom w:val="nil"/>
          <w:right w:val="nil"/>
          <w:between w:val="nil"/>
        </w:pBdr>
        <w:jc w:val="both"/>
        <w:rPr>
          <w:rFonts w:ascii="Helvetica Neue" w:eastAsia="Helvetica Neue" w:hAnsi="Helvetica Neue" w:cs="Helvetica Neue"/>
          <w:color w:val="000000"/>
          <w:sz w:val="22"/>
          <w:szCs w:val="22"/>
        </w:rPr>
      </w:pPr>
    </w:p>
    <w:p w14:paraId="07FFAE1A" w14:textId="153FF805" w:rsidR="00D15A3C" w:rsidDel="00C93514" w:rsidRDefault="00D15A3C">
      <w:pPr>
        <w:pBdr>
          <w:top w:val="nil"/>
          <w:left w:val="nil"/>
          <w:bottom w:val="nil"/>
          <w:right w:val="nil"/>
          <w:between w:val="nil"/>
        </w:pBd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441" w:author="Arlindo Gomes Filho" w:date="2020-11-21T14:09:00Z"/>
          <w:color w:val="000000"/>
        </w:rPr>
      </w:pPr>
    </w:p>
    <w:p w14:paraId="76C6C10E" w14:textId="0FE34D5A"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tab/>
        <w:t xml:space="preserve">As organizações funcionam </w:t>
      </w:r>
      <w:del w:id="442" w:author="Arlindo Gomes Filho" w:date="2020-11-21T14:11:00Z">
        <w:r w:rsidDel="00223DF1">
          <w:delText xml:space="preserve">através </w:delText>
        </w:r>
      </w:del>
      <w:ins w:id="443" w:author="Arlindo Gomes Filho" w:date="2020-11-21T14:11:00Z">
        <w:r w:rsidR="00223DF1">
          <w:t xml:space="preserve">por meio </w:t>
        </w:r>
      </w:ins>
      <w:r>
        <w:t>d</w:t>
      </w:r>
      <w:ins w:id="444" w:author="Arlindo Gomes Filho" w:date="2020-11-21T14:11:00Z">
        <w:r w:rsidR="00223DF1">
          <w:t>as</w:t>
        </w:r>
      </w:ins>
      <w:del w:id="445" w:author="Arlindo Gomes Filho" w:date="2020-11-21T14:11:00Z">
        <w:r w:rsidDel="00223DF1">
          <w:delText>e</w:delText>
        </w:r>
      </w:del>
      <w:r>
        <w:t xml:space="preserve"> pessoas que </w:t>
      </w:r>
      <w:ins w:id="446" w:author="Arlindo Gomes Filho" w:date="2020-11-21T14:11:00Z">
        <w:r w:rsidR="00223DF1">
          <w:t>a compõem,</w:t>
        </w:r>
      </w:ins>
      <w:del w:id="447" w:author="Arlindo Gomes Filho" w:date="2020-11-21T14:11:00Z">
        <w:r w:rsidDel="00223DF1">
          <w:delText>delas fazem parte</w:delText>
        </w:r>
      </w:del>
      <w:r>
        <w:t xml:space="preserve">, que decidem e agem em seu nome. </w:t>
      </w:r>
      <w:del w:id="448" w:author="Arlindo Gomes Filho" w:date="2020-11-21T14:12:00Z">
        <w:r w:rsidDel="00223DF1">
          <w:delText>Dentro d</w:delText>
        </w:r>
      </w:del>
      <w:ins w:id="449" w:author="Arlindo Gomes Filho" w:date="2020-11-21T14:12:00Z">
        <w:r w:rsidR="00223DF1">
          <w:t>N</w:t>
        </w:r>
      </w:ins>
      <w:r>
        <w:t xml:space="preserve">esse contexto, </w:t>
      </w:r>
      <w:del w:id="450" w:author="Arlindo Gomes Filho" w:date="2020-11-21T14:12:00Z">
        <w:r w:rsidDel="00223DF1">
          <w:delText xml:space="preserve">fica </w:delText>
        </w:r>
      </w:del>
      <w:ins w:id="451" w:author="Arlindo Gomes Filho" w:date="2020-11-21T14:12:00Z">
        <w:r w:rsidR="00223DF1">
          <w:t xml:space="preserve">é </w:t>
        </w:r>
      </w:ins>
      <w:r>
        <w:t xml:space="preserve">difícil estabelecer uma separação </w:t>
      </w:r>
      <w:ins w:id="452" w:author="Arlindo Gomes Filho" w:date="2020-11-21T14:13:00Z">
        <w:r w:rsidR="00223DF1">
          <w:t xml:space="preserve">clara </w:t>
        </w:r>
      </w:ins>
      <w:r>
        <w:t>entre o comportamento das pessoas e o das organizações</w:t>
      </w:r>
      <w:del w:id="453" w:author="Arlindo Gomes Filho" w:date="2020-11-21T14:13:00Z">
        <w:r w:rsidDel="00223DF1">
          <w:delText>.</w:delText>
        </w:r>
      </w:del>
      <w:r>
        <w:t xml:space="preserve"> (CHIAVENATO, 1999, p. 4). Salienta-se, portanto, que equívocos resultantes do desconhecimento do </w:t>
      </w:r>
      <w:del w:id="454" w:author="Arlindo Gomes Filho" w:date="2020-11-21T14:13:00Z">
        <w:r w:rsidDel="00223DF1">
          <w:delText xml:space="preserve"> </w:delText>
        </w:r>
      </w:del>
      <w:r>
        <w:t>idioma local</w:t>
      </w:r>
      <w:ins w:id="455" w:author="Arlindo Gomes Filho" w:date="2020-11-21T14:14:00Z">
        <w:r w:rsidR="00223DF1">
          <w:t xml:space="preserve"> podem</w:t>
        </w:r>
      </w:ins>
      <w:r>
        <w:t xml:space="preserve">, </w:t>
      </w:r>
      <w:del w:id="456" w:author="Arlindo Gomes Filho" w:date="2020-11-21T14:14:00Z">
        <w:r w:rsidDel="00223DF1">
          <w:delText xml:space="preserve"> </w:delText>
        </w:r>
      </w:del>
      <w:r>
        <w:t xml:space="preserve">não somente </w:t>
      </w:r>
      <w:del w:id="457" w:author="Arlindo Gomes Filho" w:date="2020-11-21T14:14:00Z">
        <w:r w:rsidDel="00223DF1">
          <w:delText xml:space="preserve"> </w:delText>
        </w:r>
      </w:del>
      <w:r>
        <w:t>desgasta</w:t>
      </w:r>
      <w:ins w:id="458" w:author="Arlindo Gomes Filho" w:date="2020-11-21T14:14:00Z">
        <w:r w:rsidR="00223DF1">
          <w:t>r</w:t>
        </w:r>
      </w:ins>
      <w:del w:id="459" w:author="Arlindo Gomes Filho" w:date="2020-11-21T14:14:00Z">
        <w:r w:rsidDel="00223DF1">
          <w:delText xml:space="preserve">m </w:delText>
        </w:r>
      </w:del>
      <w:r>
        <w:t xml:space="preserve">a imagem da instituição, mas </w:t>
      </w:r>
      <w:del w:id="460" w:author="Arlindo Gomes Filho" w:date="2020-11-21T14:14:00Z">
        <w:r w:rsidDel="00223DF1">
          <w:delText xml:space="preserve">podem </w:delText>
        </w:r>
      </w:del>
      <w:ins w:id="461" w:author="Arlindo Gomes Filho" w:date="2020-11-21T14:15:00Z">
        <w:r w:rsidR="00223DF1">
          <w:t xml:space="preserve">até mesmo </w:t>
        </w:r>
      </w:ins>
      <w:r>
        <w:t xml:space="preserve">acarretar </w:t>
      </w:r>
      <w:del w:id="462" w:author="Arlindo Gomes Filho" w:date="2020-11-21T14:15:00Z">
        <w:r w:rsidDel="00223DF1">
          <w:delText xml:space="preserve">até mesmo </w:delText>
        </w:r>
      </w:del>
      <w:r>
        <w:t xml:space="preserve">problemas de ordem legal. O </w:t>
      </w:r>
      <w:r>
        <w:lastRenderedPageBreak/>
        <w:t xml:space="preserve">servidor, </w:t>
      </w:r>
      <w:ins w:id="463" w:author="Arlindo Gomes Filho" w:date="2020-11-21T14:16:00Z">
        <w:r w:rsidR="00223DF1">
          <w:t xml:space="preserve">quando </w:t>
        </w:r>
      </w:ins>
      <w:r>
        <w:t xml:space="preserve">beneficiado em sua qualificação </w:t>
      </w:r>
      <w:ins w:id="464" w:author="Arlindo Gomes Filho" w:date="2020-11-21T14:16:00Z">
        <w:r w:rsidR="00223DF1">
          <w:t xml:space="preserve">profissional e </w:t>
        </w:r>
      </w:ins>
      <w:r>
        <w:t xml:space="preserve">pessoal às custas do Estado, deverá, portanto, </w:t>
      </w:r>
      <w:del w:id="465" w:author="Arlindo Gomes Filho" w:date="2020-11-21T14:17:00Z">
        <w:r w:rsidDel="00223DF1">
          <w:delText xml:space="preserve"> </w:delText>
        </w:r>
      </w:del>
      <w:r>
        <w:t xml:space="preserve">aplicar </w:t>
      </w:r>
      <w:ins w:id="466" w:author="Arlindo Gomes Filho" w:date="2020-11-21T14:17:00Z">
        <w:r w:rsidR="00223DF1">
          <w:t xml:space="preserve">as habilidades e </w:t>
        </w:r>
      </w:ins>
      <w:del w:id="467" w:author="Arlindo Gomes Filho" w:date="2020-11-21T14:17:00Z">
        <w:r w:rsidDel="00223DF1">
          <w:delText xml:space="preserve">os </w:delText>
        </w:r>
      </w:del>
      <w:r>
        <w:t>conhecimentos adquiridos em prol da finalidade pública.</w:t>
      </w:r>
    </w:p>
    <w:p w14:paraId="41E93D55"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p>
    <w:p w14:paraId="2BE2BA79" w14:textId="35937455" w:rsidR="00D15A3C" w:rsidRDefault="002A523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Pr>
          <w:color w:val="000000"/>
          <w:sz w:val="22"/>
          <w:szCs w:val="22"/>
        </w:rPr>
        <w:tab/>
      </w:r>
      <w:r>
        <w:rPr>
          <w:color w:val="000000"/>
        </w:rPr>
        <w:t xml:space="preserve">Em linhas gerais, a proficiência no idioma local permite que o servidor seja mais independente, mais ativo culturalmente, demonstre mais autoconfiança nas relações interpessoais e execute suas tarefas </w:t>
      </w:r>
      <w:r>
        <w:t xml:space="preserve">de forma mais </w:t>
      </w:r>
      <w:ins w:id="468" w:author="Arlindo Gomes Filho" w:date="2020-11-21T14:19:00Z">
        <w:r w:rsidR="00223DF1">
          <w:t xml:space="preserve">célere e </w:t>
        </w:r>
      </w:ins>
      <w:r>
        <w:t>produtiva</w:t>
      </w:r>
      <w:ins w:id="469" w:author="Arlindo Gomes Filho" w:date="2020-11-21T14:19:00Z">
        <w:r w:rsidR="00223DF1">
          <w:t>.</w:t>
        </w:r>
      </w:ins>
      <w:del w:id="470" w:author="Arlindo Gomes Filho" w:date="2020-11-21T14:19:00Z">
        <w:r w:rsidDel="00223DF1">
          <w:delText xml:space="preserve"> e célere.  </w:delText>
        </w:r>
        <w:r w:rsidDel="00223DF1">
          <w:rPr>
            <w:color w:val="000000"/>
          </w:rPr>
          <w:delText xml:space="preserve"> </w:delText>
        </w:r>
      </w:del>
      <w:r>
        <w:rPr>
          <w:color w:val="000000"/>
        </w:rPr>
        <w:t xml:space="preserve"> O</w:t>
      </w:r>
      <w:del w:id="471" w:author="Arlindo Gomes Filho" w:date="2020-11-21T14:25:00Z">
        <w:r w:rsidDel="00D85F9F">
          <w:rPr>
            <w:color w:val="000000"/>
          </w:rPr>
          <w:delText>s</w:delText>
        </w:r>
      </w:del>
      <w:r>
        <w:rPr>
          <w:color w:val="000000"/>
        </w:rPr>
        <w:t xml:space="preserve"> </w:t>
      </w:r>
      <w:del w:id="472" w:author="Arlindo Gomes Filho" w:date="2020-11-21T14:24:00Z">
        <w:r w:rsidDel="00D85F9F">
          <w:rPr>
            <w:color w:val="000000"/>
          </w:rPr>
          <w:delText xml:space="preserve">benefícios </w:delText>
        </w:r>
      </w:del>
      <w:ins w:id="473" w:author="Arlindo Gomes Filho" w:date="2020-11-21T14:24:00Z">
        <w:r w:rsidR="00D85F9F">
          <w:rPr>
            <w:color w:val="000000"/>
          </w:rPr>
          <w:t xml:space="preserve">esforço </w:t>
        </w:r>
      </w:ins>
      <w:ins w:id="474" w:author="Arlindo Gomes Filho" w:date="2020-11-21T14:25:00Z">
        <w:r w:rsidR="00D85F9F">
          <w:rPr>
            <w:color w:val="000000"/>
          </w:rPr>
          <w:t xml:space="preserve">institucional </w:t>
        </w:r>
      </w:ins>
      <w:ins w:id="475" w:author="Arlindo Gomes Filho" w:date="2020-11-21T14:21:00Z">
        <w:r w:rsidR="00D85F9F">
          <w:rPr>
            <w:color w:val="000000"/>
          </w:rPr>
          <w:t>d</w:t>
        </w:r>
      </w:ins>
      <w:ins w:id="476" w:author="Arlindo Gomes Filho" w:date="2020-11-21T14:24:00Z">
        <w:r w:rsidR="00D85F9F">
          <w:rPr>
            <w:color w:val="000000"/>
          </w:rPr>
          <w:t>e</w:t>
        </w:r>
      </w:ins>
      <w:ins w:id="477" w:author="Arlindo Gomes Filho" w:date="2020-11-21T14:21:00Z">
        <w:r w:rsidR="00D85F9F">
          <w:rPr>
            <w:color w:val="000000"/>
          </w:rPr>
          <w:t xml:space="preserve"> capacitação em línguas estrangeiras </w:t>
        </w:r>
      </w:ins>
      <w:r>
        <w:rPr>
          <w:color w:val="000000"/>
        </w:rPr>
        <w:t>se traduzir</w:t>
      </w:r>
      <w:ins w:id="478" w:author="Arlindo Gomes Filho" w:date="2020-11-21T14:25:00Z">
        <w:r w:rsidR="00D85F9F">
          <w:rPr>
            <w:color w:val="000000"/>
          </w:rPr>
          <w:t>á</w:t>
        </w:r>
      </w:ins>
      <w:del w:id="479" w:author="Arlindo Gomes Filho" w:date="2020-11-21T14:25:00Z">
        <w:r w:rsidDel="00D85F9F">
          <w:rPr>
            <w:color w:val="000000"/>
          </w:rPr>
          <w:delText>ão</w:delText>
        </w:r>
      </w:del>
      <w:r>
        <w:rPr>
          <w:color w:val="000000"/>
        </w:rPr>
        <w:t xml:space="preserve"> em um servidor</w:t>
      </w:r>
      <w:ins w:id="480" w:author="Arlindo Gomes Filho" w:date="2020-11-21T14:25:00Z">
        <w:r w:rsidR="00D85F9F">
          <w:rPr>
            <w:color w:val="000000"/>
          </w:rPr>
          <w:t>es</w:t>
        </w:r>
      </w:ins>
      <w:r>
        <w:rPr>
          <w:color w:val="000000"/>
        </w:rPr>
        <w:t xml:space="preserve"> com maior autonomia e </w:t>
      </w:r>
      <w:r>
        <w:t>flexibilidade</w:t>
      </w:r>
      <w:ins w:id="481" w:author="Arlindo Gomes Filho" w:date="2020-11-21T14:20:00Z">
        <w:r w:rsidR="00223DF1">
          <w:t>, capaz</w:t>
        </w:r>
      </w:ins>
      <w:ins w:id="482" w:author="Arlindo Gomes Filho" w:date="2020-11-21T14:25:00Z">
        <w:r w:rsidR="00D85F9F">
          <w:t>es</w:t>
        </w:r>
      </w:ins>
      <w:ins w:id="483" w:author="Arlindo Gomes Filho" w:date="2020-11-21T14:20:00Z">
        <w:r w:rsidR="00223DF1">
          <w:t xml:space="preserve"> de</w:t>
        </w:r>
      </w:ins>
      <w:del w:id="484" w:author="Arlindo Gomes Filho" w:date="2020-11-21T14:20:00Z">
        <w:r w:rsidDel="00223DF1">
          <w:rPr>
            <w:color w:val="000000"/>
          </w:rPr>
          <w:delText xml:space="preserve"> para</w:delText>
        </w:r>
      </w:del>
      <w:r>
        <w:rPr>
          <w:color w:val="000000"/>
        </w:rPr>
        <w:t xml:space="preserve"> executar as diferentes tarefas que lhe forem </w:t>
      </w:r>
      <w:del w:id="485" w:author="Arlindo Gomes Filho" w:date="2020-11-21T14:21:00Z">
        <w:r w:rsidDel="00D85F9F">
          <w:rPr>
            <w:color w:val="000000"/>
          </w:rPr>
          <w:delText>d</w:delText>
        </w:r>
      </w:del>
      <w:ins w:id="486" w:author="Arlindo Gomes Filho" w:date="2020-11-21T14:21:00Z">
        <w:r w:rsidR="00D85F9F">
          <w:rPr>
            <w:color w:val="000000"/>
          </w:rPr>
          <w:t>atribuídas</w:t>
        </w:r>
      </w:ins>
      <w:del w:id="487" w:author="Arlindo Gomes Filho" w:date="2020-11-21T14:21:00Z">
        <w:r w:rsidDel="00D85F9F">
          <w:rPr>
            <w:color w:val="000000"/>
          </w:rPr>
          <w:delText>esignad</w:delText>
        </w:r>
        <w:r w:rsidDel="00D85F9F">
          <w:delText>as</w:delText>
        </w:r>
      </w:del>
      <w:r>
        <w:t>.</w:t>
      </w:r>
      <w:del w:id="488" w:author="Arlindo Gomes Filho" w:date="2020-11-21T14:20:00Z">
        <w:r w:rsidDel="00D85F9F">
          <w:delText xml:space="preserve"> </w:delText>
        </w:r>
      </w:del>
    </w:p>
    <w:p w14:paraId="34189092" w14:textId="77777777" w:rsidR="00D15A3C" w:rsidRDefault="00D15A3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p>
    <w:p w14:paraId="2D6EF7FF" w14:textId="59EC3D16" w:rsidR="00D15A3C" w:rsidDel="00D85F9F" w:rsidRDefault="00D15A3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489" w:author="Arlindo Gomes Filho" w:date="2020-11-21T14:22:00Z"/>
        </w:rPr>
      </w:pPr>
    </w:p>
    <w:p w14:paraId="152CCC01" w14:textId="56F06409" w:rsidR="00D15A3C" w:rsidDel="00D85F9F" w:rsidRDefault="00D15A3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490" w:author="Arlindo Gomes Filho" w:date="2020-11-21T14:22:00Z"/>
        </w:rPr>
      </w:pPr>
    </w:p>
    <w:p w14:paraId="729AF816" w14:textId="5F3A8E73" w:rsidR="00D15A3C" w:rsidDel="00D85F9F" w:rsidRDefault="00D15A3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491" w:author="Arlindo Gomes Filho" w:date="2020-11-21T14:22:00Z"/>
        </w:rPr>
      </w:pPr>
    </w:p>
    <w:p w14:paraId="3E2C46E6" w14:textId="6477C22B" w:rsidR="00D15A3C" w:rsidDel="00D85F9F" w:rsidRDefault="00D15A3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492" w:author="Arlindo Gomes Filho" w:date="2020-11-21T14:22:00Z"/>
        </w:rPr>
      </w:pPr>
    </w:p>
    <w:p w14:paraId="43A8B667" w14:textId="6160D724" w:rsidR="00D15A3C" w:rsidDel="00D85F9F" w:rsidRDefault="00D15A3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493" w:author="Arlindo Gomes Filho" w:date="2020-11-21T14:22:00Z"/>
        </w:rPr>
      </w:pPr>
    </w:p>
    <w:p w14:paraId="3A6A66E2" w14:textId="5B2A7304" w:rsidR="00D15A3C" w:rsidDel="00D85F9F" w:rsidRDefault="00D15A3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494" w:author="Arlindo Gomes Filho" w:date="2020-11-21T14:22:00Z"/>
        </w:rPr>
      </w:pPr>
    </w:p>
    <w:p w14:paraId="1EF9C14C" w14:textId="068B52B9" w:rsidR="00D15A3C" w:rsidDel="00D85F9F" w:rsidRDefault="00D15A3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495" w:author="Arlindo Gomes Filho" w:date="2020-11-21T14:22:00Z"/>
        </w:rPr>
      </w:pPr>
    </w:p>
    <w:p w14:paraId="6E79483D" w14:textId="29F136C2" w:rsidR="00D15A3C" w:rsidDel="00D85F9F" w:rsidRDefault="00D15A3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496" w:author="Arlindo Gomes Filho" w:date="2020-11-21T14:22:00Z"/>
        </w:rPr>
      </w:pPr>
    </w:p>
    <w:p w14:paraId="3DD53EE0" w14:textId="25CE891E"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del w:id="497" w:author="Arlindo Gomes Filho" w:date="2020-11-21T14:22:00Z">
        <w:r w:rsidDel="00D85F9F">
          <w:tab/>
        </w:r>
      </w:del>
    </w:p>
    <w:p w14:paraId="38D9F4D0"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Times" w:eastAsia="Times" w:hAnsi="Times" w:cs="Times"/>
          <w:b/>
          <w:color w:val="000000"/>
        </w:rPr>
      </w:pPr>
      <w:r>
        <w:rPr>
          <w:rFonts w:ascii="Times" w:eastAsia="Times" w:hAnsi="Times" w:cs="Times"/>
          <w:b/>
          <w:color w:val="000000"/>
        </w:rPr>
        <w:t>1.2 - Benefícios do aprendizado de línguas estrangeiras</w:t>
      </w:r>
    </w:p>
    <w:p w14:paraId="1C919672"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Times" w:eastAsia="Times" w:hAnsi="Times" w:cs="Times"/>
          <w:b/>
          <w:color w:val="000000"/>
        </w:rPr>
      </w:pPr>
    </w:p>
    <w:p w14:paraId="184566D0" w14:textId="2FB02709"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Times" w:eastAsia="Times" w:hAnsi="Times" w:cs="Times"/>
          <w:color w:val="000000"/>
        </w:rPr>
      </w:pPr>
      <w:r>
        <w:rPr>
          <w:rFonts w:ascii="Times" w:eastAsia="Times" w:hAnsi="Times" w:cs="Times"/>
          <w:color w:val="000000"/>
        </w:rPr>
        <w:tab/>
        <w:t xml:space="preserve">O aprendizado de um idioma </w:t>
      </w:r>
      <w:r>
        <w:rPr>
          <w:rFonts w:ascii="Times" w:eastAsia="Times" w:hAnsi="Times" w:cs="Times"/>
        </w:rPr>
        <w:t>indiscutivelmente</w:t>
      </w:r>
      <w:r>
        <w:rPr>
          <w:rFonts w:ascii="Times" w:eastAsia="Times" w:hAnsi="Times" w:cs="Times"/>
          <w:color w:val="000000"/>
        </w:rPr>
        <w:t xml:space="preserve"> apresenta inúmer</w:t>
      </w:r>
      <w:ins w:id="498" w:author="Arlindo Gomes Filho" w:date="2020-11-21T14:27:00Z">
        <w:r w:rsidR="00D85F9F">
          <w:rPr>
            <w:rFonts w:ascii="Times" w:eastAsia="Times" w:hAnsi="Times" w:cs="Times"/>
            <w:color w:val="000000"/>
          </w:rPr>
          <w:t>o</w:t>
        </w:r>
      </w:ins>
      <w:del w:id="499" w:author="Arlindo Gomes Filho" w:date="2020-11-21T14:27:00Z">
        <w:r w:rsidDel="00D85F9F">
          <w:rPr>
            <w:rFonts w:ascii="Times" w:eastAsia="Times" w:hAnsi="Times" w:cs="Times"/>
            <w:color w:val="000000"/>
          </w:rPr>
          <w:delText>a</w:delText>
        </w:r>
      </w:del>
      <w:r>
        <w:rPr>
          <w:rFonts w:ascii="Times" w:eastAsia="Times" w:hAnsi="Times" w:cs="Times"/>
          <w:color w:val="000000"/>
        </w:rPr>
        <w:t xml:space="preserve">s </w:t>
      </w:r>
      <w:del w:id="500" w:author="Arlindo Gomes Filho" w:date="2020-11-21T14:26:00Z">
        <w:r w:rsidDel="00D85F9F">
          <w:rPr>
            <w:rFonts w:ascii="Times" w:eastAsia="Times" w:hAnsi="Times" w:cs="Times"/>
            <w:color w:val="000000"/>
          </w:rPr>
          <w:delText>vantagens</w:delText>
        </w:r>
      </w:del>
      <w:ins w:id="501" w:author="Arlindo Gomes Filho" w:date="2020-11-21T14:28:00Z">
        <w:r w:rsidR="00D85F9F">
          <w:rPr>
            <w:rFonts w:ascii="Times" w:eastAsia="Times" w:hAnsi="Times" w:cs="Times"/>
            <w:color w:val="000000"/>
          </w:rPr>
          <w:t>pontos positivos</w:t>
        </w:r>
      </w:ins>
      <w:r>
        <w:rPr>
          <w:rFonts w:ascii="Times" w:eastAsia="Times" w:hAnsi="Times" w:cs="Times"/>
          <w:color w:val="000000"/>
        </w:rPr>
        <w:t xml:space="preserve"> e pode ser considerado </w:t>
      </w:r>
      <w:del w:id="502" w:author="Arlindo Gomes Filho" w:date="2020-11-21T14:26:00Z">
        <w:r w:rsidDel="00D85F9F">
          <w:rPr>
            <w:rFonts w:ascii="Times" w:eastAsia="Times" w:hAnsi="Times" w:cs="Times"/>
            <w:color w:val="000000"/>
          </w:rPr>
          <w:delText xml:space="preserve">ferramenta </w:delText>
        </w:r>
      </w:del>
      <w:r>
        <w:rPr>
          <w:rFonts w:ascii="Times" w:eastAsia="Times" w:hAnsi="Times" w:cs="Times"/>
          <w:color w:val="000000"/>
        </w:rPr>
        <w:t>imprescindível para o bom desempenho das funções exercidas pelos funcionários do Serviço Exterior Brasileiro (SEB) e p</w:t>
      </w:r>
      <w:r>
        <w:rPr>
          <w:rFonts w:ascii="Times" w:eastAsia="Times" w:hAnsi="Times" w:cs="Times"/>
        </w:rPr>
        <w:t xml:space="preserve">elos integrantes </w:t>
      </w:r>
      <w:r>
        <w:rPr>
          <w:rFonts w:ascii="Times" w:eastAsia="Times" w:hAnsi="Times" w:cs="Times"/>
          <w:color w:val="000000"/>
        </w:rPr>
        <w:t xml:space="preserve">do PCC/PGPE. </w:t>
      </w:r>
      <w:del w:id="503" w:author="Arlindo Gomes Filho" w:date="2020-11-21T14:27:00Z">
        <w:r w:rsidDel="00D85F9F">
          <w:rPr>
            <w:rFonts w:ascii="Times" w:eastAsia="Times" w:hAnsi="Times" w:cs="Times"/>
            <w:color w:val="000000"/>
          </w:rPr>
          <w:delText xml:space="preserve"> </w:delText>
        </w:r>
      </w:del>
      <w:r>
        <w:rPr>
          <w:rFonts w:ascii="Times" w:eastAsia="Times" w:hAnsi="Times" w:cs="Times"/>
          <w:color w:val="000000"/>
        </w:rPr>
        <w:t xml:space="preserve">A literatura acadêmica tem reportado frequentemente que, além de proporcionar diversos benefícios no contexto profissional e no </w:t>
      </w:r>
      <w:del w:id="504" w:author="Arlindo Gomes Filho" w:date="2020-11-21T14:28:00Z">
        <w:r w:rsidDel="00D85F9F">
          <w:rPr>
            <w:rFonts w:ascii="Times" w:eastAsia="Times" w:hAnsi="Times" w:cs="Times"/>
            <w:color w:val="000000"/>
          </w:rPr>
          <w:delText xml:space="preserve">crescimento </w:delText>
        </w:r>
      </w:del>
      <w:ins w:id="505" w:author="Arlindo Gomes Filho" w:date="2020-11-21T14:28:00Z">
        <w:r w:rsidR="00D85F9F">
          <w:rPr>
            <w:rFonts w:ascii="Times" w:eastAsia="Times" w:hAnsi="Times" w:cs="Times"/>
            <w:color w:val="000000"/>
          </w:rPr>
          <w:t xml:space="preserve">desenvolvimento </w:t>
        </w:r>
      </w:ins>
      <w:r>
        <w:rPr>
          <w:rFonts w:ascii="Times" w:eastAsia="Times" w:hAnsi="Times" w:cs="Times"/>
          <w:color w:val="000000"/>
        </w:rPr>
        <w:t xml:space="preserve">pessoal, </w:t>
      </w:r>
      <w:del w:id="506" w:author="Arlindo Gomes Filho" w:date="2020-11-21T14:29:00Z">
        <w:r w:rsidDel="00D85F9F">
          <w:rPr>
            <w:rFonts w:ascii="Times" w:eastAsia="Times" w:hAnsi="Times" w:cs="Times"/>
            <w:color w:val="000000"/>
          </w:rPr>
          <w:delText xml:space="preserve">a aquisição </w:delText>
        </w:r>
      </w:del>
      <w:ins w:id="507" w:author="Arlindo Gomes Filho" w:date="2020-11-21T14:29:00Z">
        <w:r w:rsidR="00D85F9F">
          <w:rPr>
            <w:rFonts w:ascii="Times" w:eastAsia="Times" w:hAnsi="Times" w:cs="Times"/>
            <w:color w:val="000000"/>
          </w:rPr>
          <w:t xml:space="preserve">o aprendizado </w:t>
        </w:r>
      </w:ins>
      <w:r>
        <w:rPr>
          <w:rFonts w:ascii="Times" w:eastAsia="Times" w:hAnsi="Times" w:cs="Times"/>
          <w:color w:val="000000"/>
        </w:rPr>
        <w:t xml:space="preserve">de novos idiomas </w:t>
      </w:r>
      <w:del w:id="508" w:author="Arlindo Gomes Filho" w:date="2020-11-21T14:29:00Z">
        <w:r w:rsidDel="00D85F9F">
          <w:rPr>
            <w:rFonts w:ascii="Times" w:eastAsia="Times" w:hAnsi="Times" w:cs="Times"/>
            <w:color w:val="000000"/>
          </w:rPr>
          <w:delText xml:space="preserve">apresenta </w:delText>
        </w:r>
      </w:del>
      <w:ins w:id="509" w:author="Arlindo Gomes Filho" w:date="2020-11-21T14:29:00Z">
        <w:r w:rsidR="00D85F9F">
          <w:rPr>
            <w:rFonts w:ascii="Times" w:eastAsia="Times" w:hAnsi="Times" w:cs="Times"/>
            <w:color w:val="000000"/>
          </w:rPr>
          <w:t xml:space="preserve">implica </w:t>
        </w:r>
      </w:ins>
      <w:r>
        <w:rPr>
          <w:rFonts w:ascii="Times" w:eastAsia="Times" w:hAnsi="Times" w:cs="Times"/>
          <w:color w:val="000000"/>
        </w:rPr>
        <w:t>inúmeros benefícios cognitivos</w:t>
      </w:r>
      <w:ins w:id="510" w:author="Arlindo Gomes Filho" w:date="2020-11-21T14:29:00Z">
        <w:r w:rsidR="00D85F9F">
          <w:rPr>
            <w:rFonts w:ascii="Times" w:eastAsia="Times" w:hAnsi="Times" w:cs="Times"/>
            <w:color w:val="000000"/>
          </w:rPr>
          <w:t>:</w:t>
        </w:r>
      </w:ins>
      <w:del w:id="511" w:author="Arlindo Gomes Filho" w:date="2020-11-21T14:29:00Z">
        <w:r w:rsidDel="00D85F9F">
          <w:rPr>
            <w:rFonts w:ascii="Times" w:eastAsia="Times" w:hAnsi="Times" w:cs="Times"/>
            <w:color w:val="000000"/>
          </w:rPr>
          <w:delText>, a saber:</w:delText>
        </w:r>
      </w:del>
    </w:p>
    <w:p w14:paraId="3985F368"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Times" w:eastAsia="Times" w:hAnsi="Times" w:cs="Times"/>
          <w:b/>
          <w:color w:val="000000"/>
          <w:sz w:val="22"/>
          <w:szCs w:val="22"/>
        </w:rPr>
      </w:pPr>
    </w:p>
    <w:tbl>
      <w:tblPr>
        <w:tblStyle w:val="a2"/>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25"/>
        <w:gridCol w:w="7973"/>
      </w:tblGrid>
      <w:tr w:rsidR="00D15A3C" w:rsidDel="00D85F9F" w14:paraId="068F4E09" w14:textId="44170910">
        <w:trPr>
          <w:trHeight w:val="280"/>
          <w:del w:id="512" w:author="Arlindo Gomes Filho" w:date="2020-11-21T14:30:00Z"/>
        </w:trPr>
        <w:tc>
          <w:tcPr>
            <w:tcW w:w="52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62D7BF4F" w14:textId="13D66215" w:rsidR="00D15A3C" w:rsidDel="00D85F9F" w:rsidRDefault="00E453A7">
            <w:pPr>
              <w:rPr>
                <w:del w:id="513" w:author="Arlindo Gomes Filho" w:date="2020-11-21T14:30:00Z"/>
              </w:rPr>
            </w:pPr>
            <w:commentRangeStart w:id="514"/>
            <w:commentRangeEnd w:id="514"/>
            <w:r>
              <w:rPr>
                <w:rStyle w:val="Refdecomentrio"/>
              </w:rPr>
              <w:commentReference w:id="514"/>
            </w:r>
          </w:p>
        </w:tc>
        <w:tc>
          <w:tcPr>
            <w:tcW w:w="797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09D3346F" w14:textId="227D82FE" w:rsidR="00D15A3C" w:rsidDel="00D85F9F"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del w:id="515" w:author="Arlindo Gomes Filho" w:date="2020-11-21T14:30:00Z"/>
                <w:rFonts w:ascii="Helvetica Neue" w:eastAsia="Helvetica Neue" w:hAnsi="Helvetica Neue" w:cs="Helvetica Neue"/>
                <w:color w:val="000000"/>
                <w:sz w:val="22"/>
                <w:szCs w:val="22"/>
              </w:rPr>
            </w:pPr>
          </w:p>
        </w:tc>
      </w:tr>
      <w:tr w:rsidR="00D15A3C" w14:paraId="16951B5B" w14:textId="77777777">
        <w:trPr>
          <w:trHeight w:val="270"/>
        </w:trPr>
        <w:tc>
          <w:tcPr>
            <w:tcW w:w="525" w:type="dxa"/>
            <w:tcBorders>
              <w:top w:val="single" w:sz="8" w:space="0" w:color="000000"/>
              <w:left w:val="nil"/>
              <w:bottom w:val="nil"/>
              <w:right w:val="nil"/>
            </w:tcBorders>
            <w:shd w:val="clear" w:color="auto" w:fill="C0C0C0"/>
            <w:tcMar>
              <w:top w:w="80" w:type="dxa"/>
              <w:left w:w="80" w:type="dxa"/>
              <w:bottom w:w="80" w:type="dxa"/>
              <w:right w:w="80" w:type="dxa"/>
            </w:tcMar>
          </w:tcPr>
          <w:p w14:paraId="42B15C3A"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b/>
                <w:color w:val="000000"/>
                <w:sz w:val="20"/>
                <w:szCs w:val="20"/>
              </w:rPr>
              <w:t>*</w:t>
            </w:r>
          </w:p>
        </w:tc>
        <w:tc>
          <w:tcPr>
            <w:tcW w:w="7973" w:type="dxa"/>
            <w:tcBorders>
              <w:top w:val="single" w:sz="8" w:space="0" w:color="000000"/>
              <w:left w:val="nil"/>
              <w:bottom w:val="nil"/>
              <w:right w:val="nil"/>
            </w:tcBorders>
            <w:shd w:val="clear" w:color="auto" w:fill="C0C0C0"/>
            <w:tcMar>
              <w:top w:w="80" w:type="dxa"/>
              <w:left w:w="80" w:type="dxa"/>
              <w:bottom w:w="80" w:type="dxa"/>
              <w:right w:w="80" w:type="dxa"/>
            </w:tcMar>
          </w:tcPr>
          <w:p w14:paraId="292BF650" w14:textId="42C38CE5" w:rsidR="00D15A3C" w:rsidRDefault="002A523F">
            <w:pPr>
              <w:pBdr>
                <w:top w:val="nil"/>
                <w:left w:val="nil"/>
                <w:bottom w:val="nil"/>
                <w:right w:val="nil"/>
                <w:between w:val="nil"/>
              </w:pBdr>
              <w:tabs>
                <w:tab w:val="left" w:pos="1440"/>
                <w:tab w:val="left" w:pos="2160"/>
                <w:tab w:val="left" w:pos="228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sz w:val="20"/>
                <w:szCs w:val="20"/>
              </w:rPr>
              <w:t>f</w:t>
            </w:r>
            <w:r>
              <w:rPr>
                <w:rFonts w:ascii="Times" w:eastAsia="Times" w:hAnsi="Times" w:cs="Times"/>
                <w:color w:val="000000"/>
                <w:sz w:val="20"/>
                <w:szCs w:val="20"/>
              </w:rPr>
              <w:t xml:space="preserve">avorece a concentração e aprimora o foco do </w:t>
            </w:r>
            <w:r>
              <w:rPr>
                <w:rFonts w:ascii="Times" w:eastAsia="Times" w:hAnsi="Times" w:cs="Times"/>
                <w:sz w:val="20"/>
                <w:szCs w:val="20"/>
              </w:rPr>
              <w:t xml:space="preserve">indivíduo </w:t>
            </w:r>
            <w:r>
              <w:rPr>
                <w:rFonts w:ascii="Times" w:eastAsia="Times" w:hAnsi="Times" w:cs="Times"/>
                <w:color w:val="000000"/>
                <w:sz w:val="20"/>
                <w:szCs w:val="20"/>
              </w:rPr>
              <w:t>(</w:t>
            </w:r>
            <w:commentRangeStart w:id="516"/>
            <w:r>
              <w:rPr>
                <w:rFonts w:ascii="Times" w:eastAsia="Times" w:hAnsi="Times" w:cs="Times"/>
                <w:color w:val="000000"/>
                <w:sz w:val="20"/>
                <w:szCs w:val="20"/>
              </w:rPr>
              <w:t>BIALYSTOK</w:t>
            </w:r>
            <w:commentRangeEnd w:id="516"/>
            <w:r w:rsidR="00D85F9F">
              <w:rPr>
                <w:rStyle w:val="Refdecomentrio"/>
              </w:rPr>
              <w:commentReference w:id="516"/>
            </w:r>
            <w:r>
              <w:rPr>
                <w:rFonts w:ascii="Times" w:eastAsia="Times" w:hAnsi="Times" w:cs="Times"/>
                <w:color w:val="000000"/>
                <w:sz w:val="20"/>
                <w:szCs w:val="20"/>
              </w:rPr>
              <w:t>; CRAIK,</w:t>
            </w:r>
            <w:ins w:id="517" w:author="Arlindo Gomes Filho" w:date="2020-11-21T14:30:00Z">
              <w:r w:rsidR="00D85F9F">
                <w:rPr>
                  <w:rFonts w:ascii="Times" w:eastAsia="Times" w:hAnsi="Times" w:cs="Times"/>
                  <w:color w:val="000000"/>
                  <w:sz w:val="20"/>
                  <w:szCs w:val="20"/>
                </w:rPr>
                <w:t xml:space="preserve"> </w:t>
              </w:r>
            </w:ins>
            <w:r>
              <w:rPr>
                <w:rFonts w:ascii="Times" w:eastAsia="Times" w:hAnsi="Times" w:cs="Times"/>
                <w:color w:val="000000"/>
                <w:sz w:val="20"/>
                <w:szCs w:val="20"/>
              </w:rPr>
              <w:t>2010);</w:t>
            </w:r>
          </w:p>
        </w:tc>
      </w:tr>
      <w:tr w:rsidR="00D15A3C" w14:paraId="6229E6F7" w14:textId="77777777">
        <w:trPr>
          <w:trHeight w:val="260"/>
        </w:trPr>
        <w:tc>
          <w:tcPr>
            <w:tcW w:w="525" w:type="dxa"/>
            <w:tcBorders>
              <w:top w:val="nil"/>
              <w:left w:val="nil"/>
              <w:bottom w:val="nil"/>
              <w:right w:val="nil"/>
            </w:tcBorders>
            <w:shd w:val="clear" w:color="auto" w:fill="auto"/>
            <w:tcMar>
              <w:top w:w="80" w:type="dxa"/>
              <w:left w:w="80" w:type="dxa"/>
              <w:bottom w:w="80" w:type="dxa"/>
              <w:right w:w="80" w:type="dxa"/>
            </w:tcMar>
          </w:tcPr>
          <w:p w14:paraId="71471FB0"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b/>
                <w:color w:val="000000"/>
                <w:sz w:val="20"/>
                <w:szCs w:val="20"/>
              </w:rPr>
              <w:t>*</w:t>
            </w:r>
          </w:p>
        </w:tc>
        <w:tc>
          <w:tcPr>
            <w:tcW w:w="7973" w:type="dxa"/>
            <w:tcBorders>
              <w:top w:val="nil"/>
              <w:left w:val="nil"/>
              <w:bottom w:val="nil"/>
              <w:right w:val="nil"/>
            </w:tcBorders>
            <w:shd w:val="clear" w:color="auto" w:fill="auto"/>
            <w:tcMar>
              <w:top w:w="80" w:type="dxa"/>
              <w:left w:w="80" w:type="dxa"/>
              <w:bottom w:w="80" w:type="dxa"/>
              <w:right w:w="80" w:type="dxa"/>
            </w:tcMar>
          </w:tcPr>
          <w:p w14:paraId="50979487" w14:textId="689B3D98" w:rsidR="00D15A3C" w:rsidRDefault="002A523F">
            <w:pPr>
              <w:pBdr>
                <w:top w:val="nil"/>
                <w:left w:val="nil"/>
                <w:bottom w:val="nil"/>
                <w:right w:val="nil"/>
                <w:between w:val="nil"/>
              </w:pBdr>
              <w:tabs>
                <w:tab w:val="left" w:pos="1440"/>
                <w:tab w:val="left" w:pos="2160"/>
                <w:tab w:val="left" w:pos="228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sz w:val="20"/>
                <w:szCs w:val="20"/>
              </w:rPr>
              <w:t>melhora</w:t>
            </w:r>
            <w:r>
              <w:rPr>
                <w:rFonts w:ascii="Times" w:eastAsia="Times" w:hAnsi="Times" w:cs="Times"/>
                <w:color w:val="000000"/>
                <w:sz w:val="20"/>
                <w:szCs w:val="20"/>
              </w:rPr>
              <w:t xml:space="preserve"> o processo de tomada de decisões (COSTA et al</w:t>
            </w:r>
            <w:ins w:id="518" w:author="Arlindo Gomes Filho" w:date="2020-11-21T14:31:00Z">
              <w:r w:rsidR="00E453A7">
                <w:rPr>
                  <w:rFonts w:ascii="Times" w:eastAsia="Times" w:hAnsi="Times" w:cs="Times"/>
                  <w:color w:val="000000"/>
                  <w:sz w:val="20"/>
                  <w:szCs w:val="20"/>
                </w:rPr>
                <w:t>.</w:t>
              </w:r>
            </w:ins>
            <w:r>
              <w:rPr>
                <w:rFonts w:ascii="Times" w:eastAsia="Times" w:hAnsi="Times" w:cs="Times"/>
                <w:color w:val="000000"/>
                <w:sz w:val="20"/>
                <w:szCs w:val="20"/>
              </w:rPr>
              <w:t>, 2014</w:t>
            </w:r>
            <w:r>
              <w:rPr>
                <w:rFonts w:ascii="Times" w:eastAsia="Times" w:hAnsi="Times" w:cs="Times"/>
                <w:sz w:val="20"/>
                <w:szCs w:val="20"/>
              </w:rPr>
              <w:t>)</w:t>
            </w:r>
            <w:r>
              <w:rPr>
                <w:rFonts w:ascii="Times" w:eastAsia="Times" w:hAnsi="Times" w:cs="Times"/>
                <w:color w:val="000000"/>
                <w:sz w:val="20"/>
                <w:szCs w:val="20"/>
              </w:rPr>
              <w:t>;</w:t>
            </w:r>
            <w:del w:id="519" w:author="Arlindo Gomes Filho" w:date="2020-11-21T14:31:00Z">
              <w:r w:rsidDel="00E453A7">
                <w:rPr>
                  <w:rFonts w:ascii="Times" w:eastAsia="Times" w:hAnsi="Times" w:cs="Times"/>
                  <w:color w:val="000000"/>
                  <w:sz w:val="20"/>
                  <w:szCs w:val="20"/>
                </w:rPr>
                <w:delText xml:space="preserve"> </w:delText>
              </w:r>
            </w:del>
          </w:p>
        </w:tc>
      </w:tr>
      <w:tr w:rsidR="00D15A3C" w14:paraId="38BFEE36" w14:textId="77777777">
        <w:trPr>
          <w:trHeight w:val="260"/>
        </w:trPr>
        <w:tc>
          <w:tcPr>
            <w:tcW w:w="525" w:type="dxa"/>
            <w:tcBorders>
              <w:top w:val="nil"/>
              <w:left w:val="nil"/>
              <w:bottom w:val="nil"/>
              <w:right w:val="nil"/>
            </w:tcBorders>
            <w:shd w:val="clear" w:color="auto" w:fill="C0C0C0"/>
            <w:tcMar>
              <w:top w:w="80" w:type="dxa"/>
              <w:left w:w="80" w:type="dxa"/>
              <w:bottom w:w="80" w:type="dxa"/>
              <w:right w:w="80" w:type="dxa"/>
            </w:tcMar>
          </w:tcPr>
          <w:p w14:paraId="7C8E8F75"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b/>
                <w:color w:val="000000"/>
                <w:sz w:val="20"/>
                <w:szCs w:val="20"/>
              </w:rPr>
              <w:lastRenderedPageBreak/>
              <w:t>*</w:t>
            </w:r>
          </w:p>
        </w:tc>
        <w:tc>
          <w:tcPr>
            <w:tcW w:w="7973" w:type="dxa"/>
            <w:tcBorders>
              <w:top w:val="nil"/>
              <w:left w:val="nil"/>
              <w:bottom w:val="nil"/>
              <w:right w:val="nil"/>
            </w:tcBorders>
            <w:shd w:val="clear" w:color="auto" w:fill="C0C0C0"/>
            <w:tcMar>
              <w:top w:w="80" w:type="dxa"/>
              <w:left w:w="80" w:type="dxa"/>
              <w:bottom w:w="80" w:type="dxa"/>
              <w:right w:w="80" w:type="dxa"/>
            </w:tcMar>
          </w:tcPr>
          <w:p w14:paraId="042273C5" w14:textId="2696E5DC" w:rsidR="00D15A3C" w:rsidRDefault="002A523F">
            <w:pPr>
              <w:pBdr>
                <w:top w:val="nil"/>
                <w:left w:val="nil"/>
                <w:bottom w:val="nil"/>
                <w:right w:val="nil"/>
                <w:between w:val="nil"/>
              </w:pBdr>
              <w:tabs>
                <w:tab w:val="left" w:pos="1440"/>
                <w:tab w:val="left" w:pos="2160"/>
                <w:tab w:val="left" w:pos="228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sz w:val="20"/>
                <w:szCs w:val="20"/>
              </w:rPr>
              <w:t>aumenta a inteligência verbal e não-verbal (</w:t>
            </w:r>
            <w:commentRangeStart w:id="520"/>
            <w:r>
              <w:rPr>
                <w:rFonts w:ascii="Times" w:eastAsia="Times" w:hAnsi="Times" w:cs="Times"/>
                <w:sz w:val="20"/>
                <w:szCs w:val="20"/>
              </w:rPr>
              <w:t>PEAL</w:t>
            </w:r>
            <w:commentRangeEnd w:id="520"/>
            <w:r w:rsidR="00E453A7">
              <w:rPr>
                <w:rStyle w:val="Refdecomentrio"/>
              </w:rPr>
              <w:commentReference w:id="520"/>
            </w:r>
            <w:r>
              <w:rPr>
                <w:rFonts w:ascii="Times" w:eastAsia="Times" w:hAnsi="Times" w:cs="Times"/>
                <w:sz w:val="20"/>
                <w:szCs w:val="20"/>
              </w:rPr>
              <w:t>; LAMBERT, 1962)</w:t>
            </w:r>
            <w:ins w:id="521" w:author="Arlindo Gomes Filho" w:date="2020-11-21T14:31:00Z">
              <w:r w:rsidR="00E453A7">
                <w:rPr>
                  <w:rFonts w:ascii="Times" w:eastAsia="Times" w:hAnsi="Times" w:cs="Times"/>
                  <w:sz w:val="20"/>
                  <w:szCs w:val="20"/>
                </w:rPr>
                <w:t>;</w:t>
              </w:r>
            </w:ins>
          </w:p>
        </w:tc>
      </w:tr>
      <w:tr w:rsidR="00D15A3C" w14:paraId="6E14438E" w14:textId="77777777">
        <w:trPr>
          <w:trHeight w:val="520"/>
        </w:trPr>
        <w:tc>
          <w:tcPr>
            <w:tcW w:w="525" w:type="dxa"/>
            <w:tcBorders>
              <w:top w:val="nil"/>
              <w:left w:val="nil"/>
              <w:bottom w:val="nil"/>
              <w:right w:val="nil"/>
            </w:tcBorders>
            <w:shd w:val="clear" w:color="auto" w:fill="auto"/>
            <w:tcMar>
              <w:top w:w="80" w:type="dxa"/>
              <w:left w:w="80" w:type="dxa"/>
              <w:bottom w:w="80" w:type="dxa"/>
              <w:right w:w="80" w:type="dxa"/>
            </w:tcMar>
          </w:tcPr>
          <w:p w14:paraId="36225673"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b/>
                <w:color w:val="000000"/>
                <w:sz w:val="20"/>
                <w:szCs w:val="20"/>
              </w:rPr>
              <w:t>*</w:t>
            </w:r>
          </w:p>
        </w:tc>
        <w:tc>
          <w:tcPr>
            <w:tcW w:w="7973" w:type="dxa"/>
            <w:tcBorders>
              <w:top w:val="nil"/>
              <w:left w:val="nil"/>
              <w:bottom w:val="nil"/>
              <w:right w:val="nil"/>
            </w:tcBorders>
            <w:shd w:val="clear" w:color="auto" w:fill="auto"/>
            <w:tcMar>
              <w:top w:w="80" w:type="dxa"/>
              <w:left w:w="80" w:type="dxa"/>
              <w:bottom w:w="80" w:type="dxa"/>
              <w:right w:w="80" w:type="dxa"/>
            </w:tcMar>
          </w:tcPr>
          <w:p w14:paraId="5E5B4288" w14:textId="55F99E13" w:rsidR="00D15A3C" w:rsidRDefault="002A523F">
            <w:pPr>
              <w:pBdr>
                <w:top w:val="nil"/>
                <w:left w:val="nil"/>
                <w:bottom w:val="nil"/>
                <w:right w:val="nil"/>
                <w:between w:val="nil"/>
              </w:pBdr>
              <w:tabs>
                <w:tab w:val="left" w:pos="1440"/>
                <w:tab w:val="left" w:pos="2160"/>
                <w:tab w:val="left" w:pos="228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sz w:val="20"/>
                <w:szCs w:val="20"/>
              </w:rPr>
              <w:t>d</w:t>
            </w:r>
            <w:r>
              <w:rPr>
                <w:rFonts w:ascii="Times" w:eastAsia="Times" w:hAnsi="Times" w:cs="Times"/>
                <w:color w:val="000000"/>
                <w:sz w:val="20"/>
                <w:szCs w:val="20"/>
              </w:rPr>
              <w:t>esenvolve a habilidade “multitasking” - habilidade de executar diferentes tarefas ao mesmo tempo</w:t>
            </w:r>
            <w:del w:id="522" w:author="Arlindo Gomes Filho" w:date="2020-11-21T14:32:00Z">
              <w:r w:rsidDel="00E453A7">
                <w:rPr>
                  <w:rFonts w:ascii="Times" w:eastAsia="Times" w:hAnsi="Times" w:cs="Times"/>
                  <w:color w:val="000000"/>
                  <w:sz w:val="20"/>
                  <w:szCs w:val="20"/>
                </w:rPr>
                <w:delText>;</w:delText>
              </w:r>
            </w:del>
            <w:r>
              <w:rPr>
                <w:rFonts w:ascii="Times" w:eastAsia="Times" w:hAnsi="Times" w:cs="Times"/>
                <w:color w:val="000000"/>
                <w:sz w:val="20"/>
                <w:szCs w:val="20"/>
              </w:rPr>
              <w:t xml:space="preserve"> (GOLD et al</w:t>
            </w:r>
            <w:ins w:id="523" w:author="Arlindo Gomes Filho" w:date="2020-11-21T14:32:00Z">
              <w:r w:rsidR="00E453A7">
                <w:rPr>
                  <w:rFonts w:ascii="Times" w:eastAsia="Times" w:hAnsi="Times" w:cs="Times"/>
                  <w:color w:val="000000"/>
                  <w:sz w:val="20"/>
                  <w:szCs w:val="20"/>
                </w:rPr>
                <w:t>.</w:t>
              </w:r>
            </w:ins>
            <w:r>
              <w:rPr>
                <w:rFonts w:ascii="Times" w:eastAsia="Times" w:hAnsi="Times" w:cs="Times"/>
                <w:color w:val="000000"/>
                <w:sz w:val="20"/>
                <w:szCs w:val="20"/>
              </w:rPr>
              <w:t>, 2013)</w:t>
            </w:r>
            <w:ins w:id="524" w:author="Arlindo Gomes Filho" w:date="2020-11-21T14:32:00Z">
              <w:r w:rsidR="00E453A7">
                <w:rPr>
                  <w:rFonts w:ascii="Times" w:eastAsia="Times" w:hAnsi="Times" w:cs="Times"/>
                  <w:color w:val="000000"/>
                  <w:sz w:val="20"/>
                  <w:szCs w:val="20"/>
                </w:rPr>
                <w:t>;</w:t>
              </w:r>
            </w:ins>
          </w:p>
        </w:tc>
      </w:tr>
      <w:tr w:rsidR="00D15A3C" w14:paraId="130B346F" w14:textId="77777777">
        <w:trPr>
          <w:trHeight w:val="260"/>
        </w:trPr>
        <w:tc>
          <w:tcPr>
            <w:tcW w:w="525" w:type="dxa"/>
            <w:tcBorders>
              <w:top w:val="nil"/>
              <w:left w:val="nil"/>
              <w:bottom w:val="nil"/>
              <w:right w:val="nil"/>
            </w:tcBorders>
            <w:shd w:val="clear" w:color="auto" w:fill="C0C0C0"/>
            <w:tcMar>
              <w:top w:w="80" w:type="dxa"/>
              <w:left w:w="80" w:type="dxa"/>
              <w:bottom w:w="80" w:type="dxa"/>
              <w:right w:w="80" w:type="dxa"/>
            </w:tcMar>
          </w:tcPr>
          <w:p w14:paraId="1A708ADC"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b/>
                <w:color w:val="000000"/>
                <w:sz w:val="20"/>
                <w:szCs w:val="20"/>
              </w:rPr>
              <w:t>*</w:t>
            </w:r>
          </w:p>
        </w:tc>
        <w:tc>
          <w:tcPr>
            <w:tcW w:w="7973" w:type="dxa"/>
            <w:tcBorders>
              <w:top w:val="nil"/>
              <w:left w:val="nil"/>
              <w:bottom w:val="nil"/>
              <w:right w:val="nil"/>
            </w:tcBorders>
            <w:shd w:val="clear" w:color="auto" w:fill="C0C0C0"/>
            <w:tcMar>
              <w:top w:w="80" w:type="dxa"/>
              <w:left w:w="80" w:type="dxa"/>
              <w:bottom w:w="80" w:type="dxa"/>
              <w:right w:w="80" w:type="dxa"/>
            </w:tcMar>
          </w:tcPr>
          <w:p w14:paraId="6A8BDF87" w14:textId="643222C8" w:rsidR="00D15A3C" w:rsidRDefault="002A523F">
            <w:pPr>
              <w:pBdr>
                <w:top w:val="nil"/>
                <w:left w:val="nil"/>
                <w:bottom w:val="nil"/>
                <w:right w:val="nil"/>
                <w:between w:val="nil"/>
              </w:pBdr>
              <w:tabs>
                <w:tab w:val="left" w:pos="1440"/>
                <w:tab w:val="left" w:pos="2160"/>
                <w:tab w:val="left" w:pos="228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sz w:val="20"/>
                <w:szCs w:val="20"/>
              </w:rPr>
              <w:t>a</w:t>
            </w:r>
            <w:r>
              <w:rPr>
                <w:rFonts w:ascii="Times" w:eastAsia="Times" w:hAnsi="Times" w:cs="Times"/>
                <w:color w:val="000000"/>
                <w:sz w:val="20"/>
                <w:szCs w:val="20"/>
              </w:rPr>
              <w:t>umenta a atividade cerebral</w:t>
            </w:r>
            <w:del w:id="525" w:author="Arlindo Gomes Filho" w:date="2020-11-21T14:32:00Z">
              <w:r w:rsidDel="00E453A7">
                <w:rPr>
                  <w:rFonts w:ascii="Times" w:eastAsia="Times" w:hAnsi="Times" w:cs="Times"/>
                  <w:color w:val="000000"/>
                  <w:sz w:val="20"/>
                  <w:szCs w:val="20"/>
                </w:rPr>
                <w:delText xml:space="preserve"> </w:delText>
              </w:r>
            </w:del>
            <w:r>
              <w:rPr>
                <w:rFonts w:ascii="Times" w:eastAsia="Times" w:hAnsi="Times" w:cs="Times"/>
                <w:color w:val="000000"/>
                <w:sz w:val="20"/>
                <w:szCs w:val="20"/>
              </w:rPr>
              <w:t xml:space="preserve"> em geral </w:t>
            </w:r>
            <w:r>
              <w:rPr>
                <w:rFonts w:ascii="Times" w:eastAsia="Times" w:hAnsi="Times" w:cs="Times"/>
                <w:sz w:val="20"/>
                <w:szCs w:val="20"/>
              </w:rPr>
              <w:t>- raciocínio</w:t>
            </w:r>
            <w:r>
              <w:rPr>
                <w:rFonts w:ascii="Times" w:eastAsia="Times" w:hAnsi="Times" w:cs="Times"/>
                <w:color w:val="000000"/>
                <w:sz w:val="20"/>
                <w:szCs w:val="20"/>
              </w:rPr>
              <w:t xml:space="preserve"> e imaginação (STOC</w:t>
            </w:r>
            <w:r>
              <w:rPr>
                <w:rFonts w:ascii="Times" w:eastAsia="Times" w:hAnsi="Times" w:cs="Times"/>
                <w:sz w:val="20"/>
                <w:szCs w:val="20"/>
              </w:rPr>
              <w:t>CO et al</w:t>
            </w:r>
            <w:ins w:id="526" w:author="Arlindo Gomes Filho" w:date="2020-11-21T14:32:00Z">
              <w:r w:rsidR="00E453A7">
                <w:rPr>
                  <w:rFonts w:ascii="Times" w:eastAsia="Times" w:hAnsi="Times" w:cs="Times"/>
                  <w:sz w:val="20"/>
                  <w:szCs w:val="20"/>
                </w:rPr>
                <w:t>.</w:t>
              </w:r>
            </w:ins>
            <w:r>
              <w:rPr>
                <w:rFonts w:ascii="Times" w:eastAsia="Times" w:hAnsi="Times" w:cs="Times"/>
                <w:sz w:val="20"/>
                <w:szCs w:val="20"/>
              </w:rPr>
              <w:t xml:space="preserve">, </w:t>
            </w:r>
            <w:del w:id="527" w:author="Arlindo Gomes Filho" w:date="2020-11-21T14:32:00Z">
              <w:r w:rsidDel="00E453A7">
                <w:rPr>
                  <w:rFonts w:ascii="Times" w:eastAsia="Times" w:hAnsi="Times" w:cs="Times"/>
                  <w:sz w:val="20"/>
                  <w:szCs w:val="20"/>
                </w:rPr>
                <w:delText xml:space="preserve"> </w:delText>
              </w:r>
            </w:del>
            <w:r>
              <w:rPr>
                <w:rFonts w:ascii="Times" w:eastAsia="Times" w:hAnsi="Times" w:cs="Times"/>
                <w:sz w:val="20"/>
                <w:szCs w:val="20"/>
              </w:rPr>
              <w:t>2012</w:t>
            </w:r>
            <w:del w:id="528" w:author="Arlindo Gomes Filho" w:date="2020-11-21T14:32:00Z">
              <w:r w:rsidDel="00E453A7">
                <w:rPr>
                  <w:rFonts w:ascii="Times" w:eastAsia="Times" w:hAnsi="Times" w:cs="Times"/>
                  <w:sz w:val="20"/>
                  <w:szCs w:val="20"/>
                </w:rPr>
                <w:delText xml:space="preserve"> </w:delText>
              </w:r>
            </w:del>
            <w:r>
              <w:rPr>
                <w:rFonts w:ascii="Times" w:eastAsia="Times" w:hAnsi="Times" w:cs="Times"/>
                <w:color w:val="000000"/>
                <w:sz w:val="20"/>
                <w:szCs w:val="20"/>
              </w:rPr>
              <w:t>);</w:t>
            </w:r>
          </w:p>
        </w:tc>
      </w:tr>
      <w:tr w:rsidR="00D15A3C" w14:paraId="0FE6A045" w14:textId="77777777">
        <w:trPr>
          <w:trHeight w:val="260"/>
        </w:trPr>
        <w:tc>
          <w:tcPr>
            <w:tcW w:w="525" w:type="dxa"/>
            <w:tcBorders>
              <w:top w:val="nil"/>
              <w:left w:val="nil"/>
              <w:bottom w:val="nil"/>
              <w:right w:val="nil"/>
            </w:tcBorders>
            <w:shd w:val="clear" w:color="auto" w:fill="auto"/>
            <w:tcMar>
              <w:top w:w="80" w:type="dxa"/>
              <w:left w:w="80" w:type="dxa"/>
              <w:bottom w:w="80" w:type="dxa"/>
              <w:right w:w="80" w:type="dxa"/>
            </w:tcMar>
          </w:tcPr>
          <w:p w14:paraId="2FE73980"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b/>
                <w:color w:val="000000"/>
                <w:sz w:val="20"/>
                <w:szCs w:val="20"/>
              </w:rPr>
              <w:t>*</w:t>
            </w:r>
          </w:p>
        </w:tc>
        <w:tc>
          <w:tcPr>
            <w:tcW w:w="7973" w:type="dxa"/>
            <w:tcBorders>
              <w:top w:val="nil"/>
              <w:left w:val="nil"/>
              <w:bottom w:val="nil"/>
              <w:right w:val="nil"/>
            </w:tcBorders>
            <w:shd w:val="clear" w:color="auto" w:fill="auto"/>
            <w:tcMar>
              <w:top w:w="80" w:type="dxa"/>
              <w:left w:w="80" w:type="dxa"/>
              <w:bottom w:w="80" w:type="dxa"/>
              <w:right w:w="80" w:type="dxa"/>
            </w:tcMar>
          </w:tcPr>
          <w:p w14:paraId="5495BFA9" w14:textId="726D315D" w:rsidR="00D15A3C" w:rsidRDefault="002A523F">
            <w:pPr>
              <w:pBdr>
                <w:top w:val="nil"/>
                <w:left w:val="nil"/>
                <w:bottom w:val="nil"/>
                <w:right w:val="nil"/>
                <w:between w:val="nil"/>
              </w:pBdr>
              <w:tabs>
                <w:tab w:val="left" w:pos="1440"/>
                <w:tab w:val="left" w:pos="2160"/>
                <w:tab w:val="left" w:pos="228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sz w:val="20"/>
                <w:szCs w:val="20"/>
              </w:rPr>
              <w:t>c</w:t>
            </w:r>
            <w:r>
              <w:rPr>
                <w:rFonts w:ascii="Times" w:eastAsia="Times" w:hAnsi="Times" w:cs="Times"/>
                <w:color w:val="000000"/>
                <w:sz w:val="20"/>
                <w:szCs w:val="20"/>
              </w:rPr>
              <w:t>ria mais massa cinzenta no cérebro, melhorando a memória e a agilidade mental (MARTENSSON et al</w:t>
            </w:r>
            <w:ins w:id="529" w:author="Arlindo Gomes Filho" w:date="2020-11-21T14:32:00Z">
              <w:r w:rsidR="00E453A7">
                <w:rPr>
                  <w:rFonts w:ascii="Times" w:eastAsia="Times" w:hAnsi="Times" w:cs="Times"/>
                  <w:color w:val="000000"/>
                  <w:sz w:val="20"/>
                  <w:szCs w:val="20"/>
                </w:rPr>
                <w:t>.</w:t>
              </w:r>
            </w:ins>
            <w:r>
              <w:rPr>
                <w:rFonts w:ascii="Times" w:eastAsia="Times" w:hAnsi="Times" w:cs="Times"/>
                <w:color w:val="000000"/>
                <w:sz w:val="20"/>
                <w:szCs w:val="20"/>
              </w:rPr>
              <w:t xml:space="preserve">, 2012); </w:t>
            </w:r>
            <w:r>
              <w:rPr>
                <w:rFonts w:ascii="Times" w:eastAsia="Times" w:hAnsi="Times" w:cs="Times"/>
                <w:sz w:val="20"/>
                <w:szCs w:val="20"/>
              </w:rPr>
              <w:t>e</w:t>
            </w:r>
          </w:p>
        </w:tc>
      </w:tr>
      <w:tr w:rsidR="00D15A3C" w14:paraId="399BF82A" w14:textId="77777777">
        <w:trPr>
          <w:trHeight w:val="260"/>
        </w:trPr>
        <w:tc>
          <w:tcPr>
            <w:tcW w:w="525" w:type="dxa"/>
            <w:tcBorders>
              <w:top w:val="nil"/>
              <w:left w:val="nil"/>
              <w:bottom w:val="nil"/>
              <w:right w:val="nil"/>
            </w:tcBorders>
            <w:shd w:val="clear" w:color="auto" w:fill="C0C0C0"/>
            <w:tcMar>
              <w:top w:w="80" w:type="dxa"/>
              <w:left w:w="80" w:type="dxa"/>
              <w:bottom w:w="80" w:type="dxa"/>
              <w:right w:w="80" w:type="dxa"/>
            </w:tcMar>
          </w:tcPr>
          <w:p w14:paraId="1D9F43CC"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b/>
                <w:color w:val="000000"/>
                <w:sz w:val="20"/>
                <w:szCs w:val="20"/>
              </w:rPr>
              <w:t>*</w:t>
            </w:r>
          </w:p>
        </w:tc>
        <w:tc>
          <w:tcPr>
            <w:tcW w:w="7973" w:type="dxa"/>
            <w:tcBorders>
              <w:top w:val="nil"/>
              <w:left w:val="nil"/>
              <w:bottom w:val="nil"/>
              <w:right w:val="nil"/>
            </w:tcBorders>
            <w:shd w:val="clear" w:color="auto" w:fill="C0C0C0"/>
            <w:tcMar>
              <w:top w:w="80" w:type="dxa"/>
              <w:left w:w="80" w:type="dxa"/>
              <w:bottom w:w="80" w:type="dxa"/>
              <w:right w:w="80" w:type="dxa"/>
            </w:tcMar>
          </w:tcPr>
          <w:p w14:paraId="01F89C97" w14:textId="620BAD67" w:rsidR="00D15A3C" w:rsidRDefault="002A523F">
            <w:pPr>
              <w:pBdr>
                <w:top w:val="nil"/>
                <w:left w:val="nil"/>
                <w:bottom w:val="nil"/>
                <w:right w:val="nil"/>
                <w:between w:val="nil"/>
              </w:pBdr>
              <w:tabs>
                <w:tab w:val="left" w:pos="1440"/>
                <w:tab w:val="left" w:pos="2160"/>
                <w:tab w:val="left" w:pos="2280"/>
                <w:tab w:val="left" w:pos="2880"/>
                <w:tab w:val="left" w:pos="3600"/>
                <w:tab w:val="left" w:pos="4320"/>
                <w:tab w:val="left" w:pos="5040"/>
                <w:tab w:val="left" w:pos="5760"/>
                <w:tab w:val="left" w:pos="6480"/>
                <w:tab w:val="left" w:pos="7200"/>
                <w:tab w:val="left" w:pos="7920"/>
              </w:tabs>
              <w:jc w:val="both"/>
              <w:rPr>
                <w:rFonts w:ascii="Helvetica Neue" w:eastAsia="Helvetica Neue" w:hAnsi="Helvetica Neue" w:cs="Helvetica Neue"/>
                <w:color w:val="000000"/>
                <w:sz w:val="22"/>
                <w:szCs w:val="22"/>
              </w:rPr>
            </w:pPr>
            <w:r>
              <w:rPr>
                <w:rFonts w:ascii="Times" w:eastAsia="Times" w:hAnsi="Times" w:cs="Times"/>
                <w:sz w:val="20"/>
                <w:szCs w:val="20"/>
              </w:rPr>
              <w:t>r</w:t>
            </w:r>
            <w:r>
              <w:rPr>
                <w:rFonts w:ascii="Times" w:eastAsia="Times" w:hAnsi="Times" w:cs="Times"/>
                <w:color w:val="000000"/>
                <w:sz w:val="20"/>
                <w:szCs w:val="20"/>
              </w:rPr>
              <w:t xml:space="preserve">eduz os riscos de </w:t>
            </w:r>
            <w:r>
              <w:rPr>
                <w:rFonts w:ascii="Times" w:eastAsia="Times" w:hAnsi="Times" w:cs="Times"/>
                <w:sz w:val="20"/>
                <w:szCs w:val="20"/>
              </w:rPr>
              <w:t>demência</w:t>
            </w:r>
            <w:r>
              <w:rPr>
                <w:rFonts w:ascii="Times" w:eastAsia="Times" w:hAnsi="Times" w:cs="Times"/>
                <w:color w:val="000000"/>
                <w:sz w:val="20"/>
                <w:szCs w:val="20"/>
              </w:rPr>
              <w:t xml:space="preserve"> e de Alzheimer </w:t>
            </w:r>
            <w:r>
              <w:rPr>
                <w:rFonts w:ascii="Times" w:eastAsia="Times" w:hAnsi="Times" w:cs="Times"/>
                <w:sz w:val="20"/>
                <w:szCs w:val="20"/>
              </w:rPr>
              <w:t>(BAK et al</w:t>
            </w:r>
            <w:ins w:id="530" w:author="Arlindo Gomes Filho" w:date="2020-11-21T14:33:00Z">
              <w:r w:rsidR="00E453A7">
                <w:rPr>
                  <w:rFonts w:ascii="Times" w:eastAsia="Times" w:hAnsi="Times" w:cs="Times"/>
                  <w:sz w:val="20"/>
                  <w:szCs w:val="20"/>
                </w:rPr>
                <w:t>.</w:t>
              </w:r>
            </w:ins>
            <w:r>
              <w:rPr>
                <w:rFonts w:ascii="Times" w:eastAsia="Times" w:hAnsi="Times" w:cs="Times"/>
                <w:sz w:val="20"/>
                <w:szCs w:val="20"/>
              </w:rPr>
              <w:t>, 2014).</w:t>
            </w:r>
          </w:p>
        </w:tc>
      </w:tr>
      <w:tr w:rsidR="00D15A3C" w:rsidDel="00E453A7" w14:paraId="347EF775" w14:textId="4CD9D468">
        <w:trPr>
          <w:trHeight w:val="260"/>
          <w:del w:id="531" w:author="Arlindo Gomes Filho" w:date="2020-11-21T14:33:00Z"/>
        </w:trPr>
        <w:tc>
          <w:tcPr>
            <w:tcW w:w="525" w:type="dxa"/>
            <w:tcBorders>
              <w:top w:val="nil"/>
              <w:left w:val="nil"/>
              <w:bottom w:val="nil"/>
              <w:right w:val="nil"/>
            </w:tcBorders>
            <w:shd w:val="clear" w:color="auto" w:fill="auto"/>
            <w:tcMar>
              <w:top w:w="80" w:type="dxa"/>
              <w:left w:w="80" w:type="dxa"/>
              <w:bottom w:w="80" w:type="dxa"/>
              <w:right w:w="80" w:type="dxa"/>
            </w:tcMar>
          </w:tcPr>
          <w:p w14:paraId="2F8C3CA7" w14:textId="7508228E" w:rsidR="00D15A3C" w:rsidDel="00E453A7"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del w:id="532" w:author="Arlindo Gomes Filho" w:date="2020-11-21T14:33:00Z"/>
                <w:rFonts w:ascii="Helvetica Neue" w:eastAsia="Helvetica Neue" w:hAnsi="Helvetica Neue" w:cs="Helvetica Neue"/>
                <w:color w:val="000000"/>
                <w:sz w:val="22"/>
                <w:szCs w:val="22"/>
              </w:rPr>
            </w:pPr>
          </w:p>
        </w:tc>
        <w:tc>
          <w:tcPr>
            <w:tcW w:w="7973" w:type="dxa"/>
            <w:tcBorders>
              <w:top w:val="nil"/>
              <w:left w:val="nil"/>
              <w:bottom w:val="nil"/>
              <w:right w:val="nil"/>
            </w:tcBorders>
            <w:shd w:val="clear" w:color="auto" w:fill="auto"/>
            <w:tcMar>
              <w:top w:w="80" w:type="dxa"/>
              <w:left w:w="80" w:type="dxa"/>
              <w:bottom w:w="80" w:type="dxa"/>
              <w:right w:w="80" w:type="dxa"/>
            </w:tcMar>
          </w:tcPr>
          <w:p w14:paraId="31FF9189" w14:textId="54228F21" w:rsidR="00D15A3C" w:rsidDel="00E453A7" w:rsidRDefault="00D15A3C">
            <w:pPr>
              <w:pBdr>
                <w:top w:val="nil"/>
                <w:left w:val="nil"/>
                <w:bottom w:val="nil"/>
                <w:right w:val="nil"/>
                <w:between w:val="nil"/>
              </w:pBdr>
              <w:tabs>
                <w:tab w:val="left" w:pos="1440"/>
                <w:tab w:val="left" w:pos="2160"/>
                <w:tab w:val="left" w:pos="2280"/>
                <w:tab w:val="left" w:pos="2880"/>
                <w:tab w:val="left" w:pos="3600"/>
                <w:tab w:val="left" w:pos="4320"/>
                <w:tab w:val="left" w:pos="5040"/>
                <w:tab w:val="left" w:pos="5760"/>
                <w:tab w:val="left" w:pos="6480"/>
                <w:tab w:val="left" w:pos="7200"/>
                <w:tab w:val="left" w:pos="7920"/>
              </w:tabs>
              <w:jc w:val="both"/>
              <w:rPr>
                <w:del w:id="533" w:author="Arlindo Gomes Filho" w:date="2020-11-21T14:33:00Z"/>
                <w:rFonts w:ascii="Helvetica Neue" w:eastAsia="Helvetica Neue" w:hAnsi="Helvetica Neue" w:cs="Helvetica Neue"/>
                <w:color w:val="000000"/>
                <w:sz w:val="22"/>
                <w:szCs w:val="22"/>
              </w:rPr>
            </w:pPr>
          </w:p>
        </w:tc>
      </w:tr>
      <w:tr w:rsidR="00D15A3C" w:rsidDel="00E453A7" w14:paraId="7F8995FD" w14:textId="6219D023">
        <w:trPr>
          <w:trHeight w:val="270"/>
          <w:del w:id="534" w:author="Arlindo Gomes Filho" w:date="2020-11-21T14:33:00Z"/>
        </w:trPr>
        <w:tc>
          <w:tcPr>
            <w:tcW w:w="525" w:type="dxa"/>
            <w:tcBorders>
              <w:top w:val="nil"/>
              <w:left w:val="nil"/>
              <w:bottom w:val="single" w:sz="8" w:space="0" w:color="000000"/>
              <w:right w:val="nil"/>
            </w:tcBorders>
            <w:shd w:val="clear" w:color="auto" w:fill="C0C0C0"/>
            <w:tcMar>
              <w:top w:w="80" w:type="dxa"/>
              <w:left w:w="80" w:type="dxa"/>
              <w:bottom w:w="80" w:type="dxa"/>
              <w:right w:w="80" w:type="dxa"/>
            </w:tcMar>
          </w:tcPr>
          <w:p w14:paraId="05E8104F" w14:textId="5BB67771" w:rsidR="00D15A3C" w:rsidDel="00E453A7"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del w:id="535" w:author="Arlindo Gomes Filho" w:date="2020-11-21T14:33:00Z"/>
                <w:rFonts w:ascii="Helvetica Neue" w:eastAsia="Helvetica Neue" w:hAnsi="Helvetica Neue" w:cs="Helvetica Neue"/>
                <w:color w:val="000000"/>
                <w:sz w:val="22"/>
                <w:szCs w:val="22"/>
              </w:rPr>
            </w:pPr>
          </w:p>
        </w:tc>
        <w:tc>
          <w:tcPr>
            <w:tcW w:w="7973" w:type="dxa"/>
            <w:tcBorders>
              <w:top w:val="nil"/>
              <w:left w:val="nil"/>
              <w:bottom w:val="single" w:sz="8" w:space="0" w:color="000000"/>
              <w:right w:val="nil"/>
            </w:tcBorders>
            <w:shd w:val="clear" w:color="auto" w:fill="C0C0C0"/>
            <w:tcMar>
              <w:top w:w="80" w:type="dxa"/>
              <w:left w:w="80" w:type="dxa"/>
              <w:bottom w:w="80" w:type="dxa"/>
              <w:right w:w="80" w:type="dxa"/>
            </w:tcMar>
          </w:tcPr>
          <w:p w14:paraId="32C66125" w14:textId="021105D8" w:rsidR="00D15A3C" w:rsidDel="00E453A7" w:rsidRDefault="00D15A3C">
            <w:pPr>
              <w:pBdr>
                <w:top w:val="nil"/>
                <w:left w:val="nil"/>
                <w:bottom w:val="nil"/>
                <w:right w:val="nil"/>
                <w:between w:val="nil"/>
              </w:pBdr>
              <w:tabs>
                <w:tab w:val="left" w:pos="1440"/>
                <w:tab w:val="left" w:pos="2160"/>
                <w:tab w:val="left" w:pos="2280"/>
                <w:tab w:val="left" w:pos="2880"/>
                <w:tab w:val="left" w:pos="3600"/>
                <w:tab w:val="left" w:pos="4320"/>
                <w:tab w:val="left" w:pos="5040"/>
                <w:tab w:val="left" w:pos="5760"/>
                <w:tab w:val="left" w:pos="6480"/>
                <w:tab w:val="left" w:pos="7200"/>
                <w:tab w:val="left" w:pos="7920"/>
              </w:tabs>
              <w:jc w:val="both"/>
              <w:rPr>
                <w:del w:id="536" w:author="Arlindo Gomes Filho" w:date="2020-11-21T14:33:00Z"/>
                <w:rFonts w:ascii="Helvetica Neue" w:eastAsia="Helvetica Neue" w:hAnsi="Helvetica Neue" w:cs="Helvetica Neue"/>
                <w:color w:val="000000"/>
                <w:sz w:val="22"/>
                <w:szCs w:val="22"/>
              </w:rPr>
            </w:pPr>
          </w:p>
        </w:tc>
      </w:tr>
    </w:tbl>
    <w:p w14:paraId="5C4C0B09" w14:textId="77777777" w:rsidR="00D15A3C" w:rsidRDefault="00D15A3C">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w:eastAsia="Times" w:hAnsi="Times" w:cs="Times"/>
          <w:b/>
          <w:color w:val="000000"/>
          <w:sz w:val="22"/>
          <w:szCs w:val="22"/>
        </w:rPr>
      </w:pPr>
    </w:p>
    <w:p w14:paraId="6C50497C" w14:textId="03ED53AC"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Arimo" w:eastAsia="Arimo" w:hAnsi="Arimo" w:cs="Arimo"/>
          <w:color w:val="000000"/>
        </w:rPr>
      </w:pPr>
      <w:r>
        <w:rPr>
          <w:rFonts w:ascii="Times" w:eastAsia="Times" w:hAnsi="Times" w:cs="Times"/>
          <w:color w:val="000000"/>
          <w:sz w:val="20"/>
          <w:szCs w:val="20"/>
        </w:rPr>
        <w:tab/>
      </w:r>
      <w:r>
        <w:rPr>
          <w:rFonts w:ascii="Times" w:eastAsia="Times" w:hAnsi="Times" w:cs="Times"/>
          <w:color w:val="000000"/>
        </w:rPr>
        <w:t xml:space="preserve">Expressar-se no idioma local </w:t>
      </w:r>
      <w:del w:id="537" w:author="Arlindo Gomes Filho" w:date="2020-11-21T14:34:00Z">
        <w:r w:rsidDel="00E453A7">
          <w:rPr>
            <w:rFonts w:ascii="Times" w:eastAsia="Times" w:hAnsi="Times" w:cs="Times"/>
            <w:color w:val="000000"/>
          </w:rPr>
          <w:delText xml:space="preserve">torna-se-á </w:delText>
        </w:r>
      </w:del>
      <w:ins w:id="538" w:author="Arlindo Gomes Filho" w:date="2020-11-21T14:34:00Z">
        <w:r w:rsidR="00E453A7">
          <w:rPr>
            <w:rFonts w:ascii="Times" w:eastAsia="Times" w:hAnsi="Times" w:cs="Times"/>
            <w:color w:val="000000"/>
          </w:rPr>
          <w:t xml:space="preserve">é </w:t>
        </w:r>
      </w:ins>
      <w:r>
        <w:rPr>
          <w:rFonts w:ascii="Times" w:eastAsia="Times" w:hAnsi="Times" w:cs="Times"/>
          <w:color w:val="000000"/>
        </w:rPr>
        <w:t>um constante exercício de empatia, um “abraço cultural”, que amplia</w:t>
      </w:r>
      <w:del w:id="539" w:author="Arlindo Gomes Filho" w:date="2020-11-21T14:34:00Z">
        <w:r w:rsidDel="00E453A7">
          <w:rPr>
            <w:rFonts w:ascii="Times" w:eastAsia="Times" w:hAnsi="Times" w:cs="Times"/>
            <w:color w:val="000000"/>
          </w:rPr>
          <w:delText>rá</w:delText>
        </w:r>
      </w:del>
      <w:r>
        <w:rPr>
          <w:rFonts w:ascii="Times" w:eastAsia="Times" w:hAnsi="Times" w:cs="Times"/>
          <w:color w:val="000000"/>
        </w:rPr>
        <w:t xml:space="preserve"> a visão de mundo e aumenta</w:t>
      </w:r>
      <w:del w:id="540" w:author="Arlindo Gomes Filho" w:date="2020-11-21T14:34:00Z">
        <w:r w:rsidDel="00E453A7">
          <w:rPr>
            <w:rFonts w:ascii="Times" w:eastAsia="Times" w:hAnsi="Times" w:cs="Times"/>
            <w:color w:val="000000"/>
          </w:rPr>
          <w:delText>rá</w:delText>
        </w:r>
      </w:del>
      <w:r>
        <w:rPr>
          <w:rFonts w:ascii="Times" w:eastAsia="Times" w:hAnsi="Times" w:cs="Times"/>
          <w:color w:val="000000"/>
        </w:rPr>
        <w:t xml:space="preserve"> a autoconfiança ao lidar com os desafios cotidianos. </w:t>
      </w:r>
      <w:r>
        <w:rPr>
          <w:rFonts w:ascii="Times" w:eastAsia="Times" w:hAnsi="Times" w:cs="Times"/>
        </w:rPr>
        <w:t>O</w:t>
      </w:r>
      <w:r>
        <w:rPr>
          <w:rFonts w:ascii="Times" w:eastAsia="Times" w:hAnsi="Times" w:cs="Times"/>
          <w:color w:val="000000"/>
        </w:rPr>
        <w:t xml:space="preserve"> conhecimento do idioma local</w:t>
      </w:r>
      <w:ins w:id="541" w:author="Arlindo Gomes Filho" w:date="2020-11-21T14:35:00Z">
        <w:r w:rsidR="00E453A7">
          <w:rPr>
            <w:rFonts w:ascii="Times" w:eastAsia="Times" w:hAnsi="Times" w:cs="Times"/>
            <w:color w:val="000000"/>
          </w:rPr>
          <w:t>,</w:t>
        </w:r>
      </w:ins>
      <w:r>
        <w:rPr>
          <w:rFonts w:ascii="Times" w:eastAsia="Times" w:hAnsi="Times" w:cs="Times"/>
          <w:color w:val="000000"/>
        </w:rPr>
        <w:t xml:space="preserve"> </w:t>
      </w:r>
      <w:del w:id="542" w:author="Arlindo Gomes Filho" w:date="2020-11-21T14:35:00Z">
        <w:r w:rsidDel="00E453A7">
          <w:rPr>
            <w:rFonts w:ascii="Times" w:eastAsia="Times" w:hAnsi="Times" w:cs="Times"/>
          </w:rPr>
          <w:delText>indubitavelmente</w:delText>
        </w:r>
        <w:r w:rsidDel="00E453A7">
          <w:rPr>
            <w:rFonts w:ascii="Times" w:eastAsia="Times" w:hAnsi="Times" w:cs="Times"/>
            <w:color w:val="000000"/>
          </w:rPr>
          <w:delText xml:space="preserve">  </w:delText>
        </w:r>
      </w:del>
      <w:ins w:id="543" w:author="Arlindo Gomes Filho" w:date="2020-11-21T14:35:00Z">
        <w:r w:rsidR="00E453A7">
          <w:rPr>
            <w:rFonts w:ascii="Times" w:eastAsia="Times" w:hAnsi="Times" w:cs="Times"/>
            <w:color w:val="000000"/>
          </w:rPr>
          <w:t xml:space="preserve">sem dúvidas, </w:t>
        </w:r>
      </w:ins>
      <w:r>
        <w:rPr>
          <w:rFonts w:ascii="Times" w:eastAsia="Times" w:hAnsi="Times" w:cs="Times"/>
          <w:color w:val="000000"/>
        </w:rPr>
        <w:t xml:space="preserve">minimizará </w:t>
      </w:r>
      <w:r>
        <w:rPr>
          <w:rFonts w:ascii="Times" w:eastAsia="Times" w:hAnsi="Times" w:cs="Times"/>
        </w:rPr>
        <w:t xml:space="preserve">as </w:t>
      </w:r>
      <w:r>
        <w:rPr>
          <w:rFonts w:ascii="Times" w:eastAsia="Times" w:hAnsi="Times" w:cs="Times"/>
          <w:color w:val="000000"/>
        </w:rPr>
        <w:t>diferenças culturais</w:t>
      </w:r>
      <w:r>
        <w:rPr>
          <w:rFonts w:ascii="Times" w:eastAsia="Times" w:hAnsi="Times" w:cs="Times"/>
        </w:rPr>
        <w:t>, propiciando maior integração social.</w:t>
      </w:r>
    </w:p>
    <w:p w14:paraId="5F20057E"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Times" w:eastAsia="Times" w:hAnsi="Times" w:cs="Times"/>
          <w:color w:val="000000"/>
        </w:rPr>
      </w:pPr>
    </w:p>
    <w:p w14:paraId="6A7F9EE5" w14:textId="4E674F4F"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Times" w:eastAsia="Times" w:hAnsi="Times" w:cs="Times"/>
          <w:color w:val="000000"/>
        </w:rPr>
      </w:pPr>
      <w:r>
        <w:rPr>
          <w:rFonts w:ascii="Times" w:eastAsia="Times" w:hAnsi="Times" w:cs="Times"/>
          <w:color w:val="000000"/>
        </w:rPr>
        <w:tab/>
        <w:t xml:space="preserve">Vale ressaltar que </w:t>
      </w:r>
      <w:ins w:id="544" w:author="Arlindo Gomes Filho" w:date="2020-11-21T14:36:00Z">
        <w:r w:rsidR="00E453A7">
          <w:rPr>
            <w:rFonts w:ascii="Times" w:eastAsia="Times" w:hAnsi="Times" w:cs="Times"/>
            <w:color w:val="000000"/>
          </w:rPr>
          <w:t xml:space="preserve">comunicar-se em um novo idioma é </w:t>
        </w:r>
      </w:ins>
      <w:del w:id="545" w:author="Arlindo Gomes Filho" w:date="2020-11-21T14:36:00Z">
        <w:r w:rsidDel="00E453A7">
          <w:rPr>
            <w:rFonts w:ascii="Times" w:eastAsia="Times" w:hAnsi="Times" w:cs="Times"/>
          </w:rPr>
          <w:delText>o aprendizado de um novo idioma r</w:delText>
        </w:r>
        <w:r w:rsidDel="00E453A7">
          <w:rPr>
            <w:rFonts w:ascii="Times" w:eastAsia="Times" w:hAnsi="Times" w:cs="Times"/>
            <w:color w:val="000000"/>
          </w:rPr>
          <w:delText xml:space="preserve">eflete </w:delText>
        </w:r>
      </w:del>
      <w:r>
        <w:rPr>
          <w:rFonts w:ascii="Times" w:eastAsia="Times" w:hAnsi="Times" w:cs="Times"/>
          <w:color w:val="000000"/>
        </w:rPr>
        <w:t>uma habilidade que pode ser desenvolvida</w:t>
      </w:r>
      <w:r>
        <w:rPr>
          <w:rFonts w:ascii="Times" w:eastAsia="Times" w:hAnsi="Times" w:cs="Times"/>
        </w:rPr>
        <w:t xml:space="preserve">. </w:t>
      </w:r>
      <w:del w:id="546" w:author="Arlindo Gomes Filho" w:date="2020-11-21T14:37:00Z">
        <w:r w:rsidDel="00E453A7">
          <w:rPr>
            <w:rFonts w:ascii="Times" w:eastAsia="Times" w:hAnsi="Times" w:cs="Times"/>
          </w:rPr>
          <w:delText>Iniciar o</w:delText>
        </w:r>
      </w:del>
      <w:ins w:id="547" w:author="Arlindo Gomes Filho" w:date="2020-11-21T14:37:00Z">
        <w:r w:rsidR="00E453A7">
          <w:rPr>
            <w:rFonts w:ascii="Times" w:eastAsia="Times" w:hAnsi="Times" w:cs="Times"/>
          </w:rPr>
          <w:t>O</w:t>
        </w:r>
      </w:ins>
      <w:r>
        <w:rPr>
          <w:rFonts w:ascii="Times" w:eastAsia="Times" w:hAnsi="Times" w:cs="Times"/>
        </w:rPr>
        <w:t xml:space="preserve"> aprendizado de uma nova língua pode parecer intimidador, mas uma vez adquirida </w:t>
      </w:r>
      <w:ins w:id="548" w:author="Arlindo Gomes Filho" w:date="2020-11-21T14:38:00Z">
        <w:r w:rsidR="00E453A7">
          <w:rPr>
            <w:rFonts w:ascii="Times" w:eastAsia="Times" w:hAnsi="Times" w:cs="Times"/>
          </w:rPr>
          <w:t>essa habilidade</w:t>
        </w:r>
      </w:ins>
      <w:del w:id="549" w:author="Arlindo Gomes Filho" w:date="2020-11-21T14:38:00Z">
        <w:r w:rsidDel="00E453A7">
          <w:rPr>
            <w:rFonts w:ascii="Times" w:eastAsia="Times" w:hAnsi="Times" w:cs="Times"/>
          </w:rPr>
          <w:delText>uma segunda língua</w:delText>
        </w:r>
      </w:del>
      <w:r>
        <w:rPr>
          <w:rFonts w:ascii="Times" w:eastAsia="Times" w:hAnsi="Times" w:cs="Times"/>
        </w:rPr>
        <w:t xml:space="preserve">, o aprendiz demonstrará mais confiança </w:t>
      </w:r>
      <w:ins w:id="550" w:author="Arlindo Gomes Filho" w:date="2020-11-21T14:38:00Z">
        <w:r w:rsidR="00E453A7">
          <w:rPr>
            <w:rFonts w:ascii="Times" w:eastAsia="Times" w:hAnsi="Times" w:cs="Times"/>
          </w:rPr>
          <w:t>e se sentirá motivado a</w:t>
        </w:r>
      </w:ins>
      <w:del w:id="551" w:author="Arlindo Gomes Filho" w:date="2020-11-21T14:38:00Z">
        <w:r w:rsidDel="00E453A7">
          <w:rPr>
            <w:rFonts w:ascii="Times" w:eastAsia="Times" w:hAnsi="Times" w:cs="Times"/>
          </w:rPr>
          <w:delText xml:space="preserve">para </w:delText>
        </w:r>
      </w:del>
      <w:r>
        <w:rPr>
          <w:rFonts w:ascii="Times" w:eastAsia="Times" w:hAnsi="Times" w:cs="Times"/>
        </w:rPr>
        <w:t>aprender outra. Na verdade, quanto mais idiomas o indivíduo conhecer, melhor será</w:t>
      </w:r>
      <w:del w:id="552" w:author="Arlindo Gomes Filho" w:date="2020-11-21T14:39:00Z">
        <w:r w:rsidDel="00E453A7">
          <w:rPr>
            <w:rFonts w:ascii="Times" w:eastAsia="Times" w:hAnsi="Times" w:cs="Times"/>
          </w:rPr>
          <w:delText xml:space="preserve"> </w:delText>
        </w:r>
      </w:del>
      <w:r>
        <w:rPr>
          <w:rFonts w:ascii="Times" w:eastAsia="Times" w:hAnsi="Times" w:cs="Times"/>
        </w:rPr>
        <w:t xml:space="preserve"> o seu desempenho</w:t>
      </w:r>
      <w:ins w:id="553" w:author="Arlindo Gomes Filho" w:date="2020-11-21T14:39:00Z">
        <w:r w:rsidR="00E453A7">
          <w:rPr>
            <w:rFonts w:ascii="Times" w:eastAsia="Times" w:hAnsi="Times" w:cs="Times"/>
          </w:rPr>
          <w:t xml:space="preserve"> geral</w:t>
        </w:r>
      </w:ins>
      <w:del w:id="554" w:author="Arlindo Gomes Filho" w:date="2020-11-21T14:39:00Z">
        <w:r w:rsidDel="00E453A7">
          <w:rPr>
            <w:rFonts w:ascii="Times" w:eastAsia="Times" w:hAnsi="Times" w:cs="Times"/>
          </w:rPr>
          <w:delText>.</w:delText>
        </w:r>
      </w:del>
      <w:r>
        <w:rPr>
          <w:rFonts w:ascii="Times" w:eastAsia="Times" w:hAnsi="Times" w:cs="Times"/>
        </w:rPr>
        <w:t xml:space="preserve"> (KAUFMANN, 2003)</w:t>
      </w:r>
      <w:ins w:id="555" w:author="Arlindo Gomes Filho" w:date="2020-11-21T14:39:00Z">
        <w:r w:rsidR="00E453A7">
          <w:rPr>
            <w:rFonts w:ascii="Times" w:eastAsia="Times" w:hAnsi="Times" w:cs="Times"/>
          </w:rPr>
          <w:t>.</w:t>
        </w:r>
      </w:ins>
    </w:p>
    <w:p w14:paraId="3CFF9527"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Times" w:eastAsia="Times" w:hAnsi="Times" w:cs="Times"/>
        </w:rPr>
      </w:pPr>
    </w:p>
    <w:p w14:paraId="3409CA77" w14:textId="1134DAE9"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Times" w:eastAsia="Times" w:hAnsi="Times" w:cs="Times"/>
          <w:color w:val="000000"/>
        </w:rPr>
      </w:pPr>
      <w:r>
        <w:rPr>
          <w:rFonts w:ascii="Times" w:eastAsia="Times" w:hAnsi="Times" w:cs="Times"/>
        </w:rPr>
        <w:tab/>
        <w:t xml:space="preserve">Igualmente digno de menção </w:t>
      </w:r>
      <w:r>
        <w:t>é</w:t>
      </w:r>
      <w:r>
        <w:rPr>
          <w:rFonts w:ascii="Times" w:eastAsia="Times" w:hAnsi="Times" w:cs="Times"/>
        </w:rPr>
        <w:t xml:space="preserve"> o mito referente ao papel limitante da idade na </w:t>
      </w:r>
      <w:del w:id="556" w:author="Arlindo Gomes Filho" w:date="2020-11-21T14:40:00Z">
        <w:r w:rsidDel="00E453A7">
          <w:rPr>
            <w:rFonts w:ascii="Times" w:eastAsia="Times" w:hAnsi="Times" w:cs="Times"/>
          </w:rPr>
          <w:delText xml:space="preserve"> </w:delText>
        </w:r>
      </w:del>
      <w:r>
        <w:rPr>
          <w:rFonts w:ascii="Times" w:eastAsia="Times" w:hAnsi="Times" w:cs="Times"/>
        </w:rPr>
        <w:t xml:space="preserve">aprendizagem de idiomas. A idade </w:t>
      </w:r>
      <w:r>
        <w:t>é</w:t>
      </w:r>
      <w:r>
        <w:rPr>
          <w:rFonts w:ascii="Times" w:eastAsia="Times" w:hAnsi="Times" w:cs="Times"/>
        </w:rPr>
        <w:t xml:space="preserve"> somente uma das características que determinam o sucesso do aprendizado de uma língua estrangeira. Outros fatores que afetam o ritmo e o sucesso do aprendizado são: a quantidade de exposição ao </w:t>
      </w:r>
      <w:del w:id="557" w:author="Arlindo Gomes Filho" w:date="2020-11-21T14:40:00Z">
        <w:r w:rsidDel="00E453A7">
          <w:rPr>
            <w:rFonts w:ascii="Times" w:eastAsia="Times" w:hAnsi="Times" w:cs="Times"/>
          </w:rPr>
          <w:delText xml:space="preserve"> </w:delText>
        </w:r>
      </w:del>
      <w:r>
        <w:rPr>
          <w:rFonts w:ascii="Times" w:eastAsia="Times" w:hAnsi="Times" w:cs="Times"/>
        </w:rPr>
        <w:t xml:space="preserve">idioma (dentro ou fora de sala de aula), a motivação para aprender e as </w:t>
      </w:r>
      <w:del w:id="558" w:author="Arlindo Gomes Filho" w:date="2020-11-21T14:41:00Z">
        <w:r w:rsidDel="00E453A7">
          <w:rPr>
            <w:rFonts w:ascii="Times" w:eastAsia="Times" w:hAnsi="Times" w:cs="Times"/>
          </w:rPr>
          <w:delText xml:space="preserve"> </w:delText>
        </w:r>
      </w:del>
      <w:r>
        <w:rPr>
          <w:rFonts w:ascii="Times" w:eastAsia="Times" w:hAnsi="Times" w:cs="Times"/>
        </w:rPr>
        <w:t xml:space="preserve">aptidões </w:t>
      </w:r>
      <w:del w:id="559" w:author="Arlindo Gomes Filho" w:date="2020-11-21T14:41:00Z">
        <w:r w:rsidDel="00E453A7">
          <w:rPr>
            <w:rFonts w:ascii="Times" w:eastAsia="Times" w:hAnsi="Times" w:cs="Times"/>
          </w:rPr>
          <w:delText xml:space="preserve"> </w:delText>
        </w:r>
      </w:del>
      <w:r>
        <w:rPr>
          <w:rFonts w:ascii="Times" w:eastAsia="Times" w:hAnsi="Times" w:cs="Times"/>
        </w:rPr>
        <w:t>de cada indivíduo. Felizmente</w:t>
      </w:r>
      <w:ins w:id="560" w:author="Arlindo Gomes Filho" w:date="2020-11-21T14:41:00Z">
        <w:r w:rsidR="003B486D">
          <w:rPr>
            <w:rFonts w:ascii="Times" w:eastAsia="Times" w:hAnsi="Times" w:cs="Times"/>
          </w:rPr>
          <w:t>,</w:t>
        </w:r>
      </w:ins>
      <w:r>
        <w:rPr>
          <w:rFonts w:ascii="Times" w:eastAsia="Times" w:hAnsi="Times" w:cs="Times"/>
        </w:rPr>
        <w:t xml:space="preserve"> </w:t>
      </w:r>
      <w:del w:id="561" w:author="Arlindo Gomes Filho" w:date="2020-11-21T14:41:00Z">
        <w:r w:rsidDel="003B486D">
          <w:rPr>
            <w:rFonts w:ascii="Times" w:eastAsia="Times" w:hAnsi="Times" w:cs="Times"/>
          </w:rPr>
          <w:delText xml:space="preserve"> </w:delText>
        </w:r>
      </w:del>
      <w:r>
        <w:rPr>
          <w:rFonts w:ascii="Times" w:eastAsia="Times" w:hAnsi="Times" w:cs="Times"/>
        </w:rPr>
        <w:t xml:space="preserve">aprendizes em idade adulta podem usar, de maneira exitosa, </w:t>
      </w:r>
      <w:del w:id="562" w:author="Arlindo Gomes Filho" w:date="2020-11-21T14:41:00Z">
        <w:r w:rsidDel="003B486D">
          <w:rPr>
            <w:rFonts w:ascii="Times" w:eastAsia="Times" w:hAnsi="Times" w:cs="Times"/>
          </w:rPr>
          <w:delText xml:space="preserve"> </w:delText>
        </w:r>
      </w:del>
      <w:r>
        <w:rPr>
          <w:rFonts w:ascii="Times" w:eastAsia="Times" w:hAnsi="Times" w:cs="Times"/>
        </w:rPr>
        <w:t xml:space="preserve">suas competências linguísticas em </w:t>
      </w:r>
      <w:del w:id="563" w:author="Arlindo Gomes Filho" w:date="2020-11-21T14:41:00Z">
        <w:r w:rsidDel="003B486D">
          <w:rPr>
            <w:rFonts w:ascii="Times" w:eastAsia="Times" w:hAnsi="Times" w:cs="Times"/>
          </w:rPr>
          <w:delText xml:space="preserve"> </w:delText>
        </w:r>
      </w:del>
      <w:r>
        <w:rPr>
          <w:rFonts w:ascii="Times" w:eastAsia="Times" w:hAnsi="Times" w:cs="Times"/>
        </w:rPr>
        <w:t xml:space="preserve">diversas atividades, </w:t>
      </w:r>
      <w:del w:id="564" w:author="Arlindo Gomes Filho" w:date="2020-11-21T14:41:00Z">
        <w:r w:rsidDel="003B486D">
          <w:rPr>
            <w:rFonts w:ascii="Times" w:eastAsia="Times" w:hAnsi="Times" w:cs="Times"/>
          </w:rPr>
          <w:delText xml:space="preserve"> </w:delText>
        </w:r>
      </w:del>
      <w:r>
        <w:rPr>
          <w:rFonts w:ascii="Times" w:eastAsia="Times" w:hAnsi="Times" w:cs="Times"/>
        </w:rPr>
        <w:t xml:space="preserve">sejam elas de cunho pessoal, social ou laborativo (LIGHTBOWN e SPADA, </w:t>
      </w:r>
      <w:del w:id="565" w:author="Arlindo Gomes Filho" w:date="2020-11-21T14:41:00Z">
        <w:r w:rsidDel="003B486D">
          <w:rPr>
            <w:rFonts w:ascii="Times" w:eastAsia="Times" w:hAnsi="Times" w:cs="Times"/>
          </w:rPr>
          <w:delText xml:space="preserve"> </w:delText>
        </w:r>
      </w:del>
      <w:r>
        <w:rPr>
          <w:rFonts w:ascii="Times" w:eastAsia="Times" w:hAnsi="Times" w:cs="Times"/>
        </w:rPr>
        <w:t xml:space="preserve">2013). O objetivo </w:t>
      </w:r>
      <w:ins w:id="566" w:author="Arlindo Gomes Filho" w:date="2020-11-21T14:42:00Z">
        <w:r w:rsidR="003B486D">
          <w:rPr>
            <w:rFonts w:ascii="Times" w:eastAsia="Times" w:hAnsi="Times" w:cs="Times"/>
          </w:rPr>
          <w:t xml:space="preserve">do aprendizado </w:t>
        </w:r>
      </w:ins>
      <w:r>
        <w:rPr>
          <w:rFonts w:ascii="Times" w:eastAsia="Times" w:hAnsi="Times" w:cs="Times"/>
        </w:rPr>
        <w:t xml:space="preserve">não </w:t>
      </w:r>
      <w:r>
        <w:t>é</w:t>
      </w:r>
      <w:r>
        <w:rPr>
          <w:rFonts w:ascii="Times" w:eastAsia="Times" w:hAnsi="Times" w:cs="Times"/>
        </w:rPr>
        <w:t xml:space="preserve"> </w:t>
      </w:r>
      <w:ins w:id="567" w:author="Arlindo Gomes Filho" w:date="2020-11-21T14:42:00Z">
        <w:r w:rsidR="003B486D">
          <w:rPr>
            <w:rFonts w:ascii="Times" w:eastAsia="Times" w:hAnsi="Times" w:cs="Times"/>
          </w:rPr>
          <w:t>expressar-se com</w:t>
        </w:r>
      </w:ins>
      <w:del w:id="568" w:author="Arlindo Gomes Filho" w:date="2020-11-21T14:42:00Z">
        <w:r w:rsidDel="003B486D">
          <w:rPr>
            <w:rFonts w:ascii="Times" w:eastAsia="Times" w:hAnsi="Times" w:cs="Times"/>
          </w:rPr>
          <w:delText>a</w:delText>
        </w:r>
      </w:del>
      <w:r>
        <w:rPr>
          <w:rFonts w:ascii="Times" w:eastAsia="Times" w:hAnsi="Times" w:cs="Times"/>
        </w:rPr>
        <w:t xml:space="preserve"> perfeição, mas sim </w:t>
      </w:r>
      <w:ins w:id="569" w:author="Arlindo Gomes Filho" w:date="2020-11-21T14:42:00Z">
        <w:r w:rsidR="003B486D">
          <w:rPr>
            <w:rFonts w:ascii="Times" w:eastAsia="Times" w:hAnsi="Times" w:cs="Times"/>
          </w:rPr>
          <w:t xml:space="preserve">conseguir </w:t>
        </w:r>
      </w:ins>
      <w:del w:id="570" w:author="Arlindo Gomes Filho" w:date="2020-11-21T14:42:00Z">
        <w:r w:rsidDel="003B486D">
          <w:rPr>
            <w:rFonts w:ascii="Times" w:eastAsia="Times" w:hAnsi="Times" w:cs="Times"/>
          </w:rPr>
          <w:delText xml:space="preserve">a </w:delText>
        </w:r>
      </w:del>
      <w:r>
        <w:rPr>
          <w:rFonts w:ascii="Times" w:eastAsia="Times" w:hAnsi="Times" w:cs="Times"/>
        </w:rPr>
        <w:t>comunica</w:t>
      </w:r>
      <w:ins w:id="571" w:author="Arlindo Gomes Filho" w:date="2020-11-21T14:42:00Z">
        <w:r w:rsidR="003B486D">
          <w:rPr>
            <w:rFonts w:ascii="Times" w:eastAsia="Times" w:hAnsi="Times" w:cs="Times"/>
          </w:rPr>
          <w:t>r-se</w:t>
        </w:r>
      </w:ins>
      <w:del w:id="572" w:author="Arlindo Gomes Filho" w:date="2020-11-21T14:42:00Z">
        <w:r w:rsidDel="003B486D">
          <w:rPr>
            <w:rFonts w:ascii="Times" w:eastAsia="Times" w:hAnsi="Times" w:cs="Times"/>
          </w:rPr>
          <w:delText>ção</w:delText>
        </w:r>
      </w:del>
      <w:ins w:id="573" w:author="Arlindo Gomes Filho" w:date="2020-11-21T14:42:00Z">
        <w:r w:rsidR="003B486D">
          <w:rPr>
            <w:rFonts w:ascii="Times" w:eastAsia="Times" w:hAnsi="Times" w:cs="Times"/>
          </w:rPr>
          <w:t xml:space="preserve"> de forma efetiva</w:t>
        </w:r>
      </w:ins>
      <w:ins w:id="574" w:author="Arlindo Gomes Filho" w:date="2020-11-21T14:43:00Z">
        <w:r w:rsidR="003B486D">
          <w:rPr>
            <w:rFonts w:ascii="Times" w:eastAsia="Times" w:hAnsi="Times" w:cs="Times"/>
          </w:rPr>
          <w:t>, tendo o novo idioma como uma ferramenta para sua inserção cultural e o alcance d</w:t>
        </w:r>
      </w:ins>
      <w:ins w:id="575" w:author="Arlindo Gomes Filho" w:date="2020-11-21T14:44:00Z">
        <w:r w:rsidR="003B486D">
          <w:rPr>
            <w:rFonts w:ascii="Times" w:eastAsia="Times" w:hAnsi="Times" w:cs="Times"/>
          </w:rPr>
          <w:t>e seus</w:t>
        </w:r>
      </w:ins>
      <w:ins w:id="576" w:author="Arlindo Gomes Filho" w:date="2020-11-21T14:43:00Z">
        <w:r w:rsidR="003B486D">
          <w:rPr>
            <w:rFonts w:ascii="Times" w:eastAsia="Times" w:hAnsi="Times" w:cs="Times"/>
          </w:rPr>
          <w:t xml:space="preserve"> objetivos profissionais e pessoais.</w:t>
        </w:r>
      </w:ins>
    </w:p>
    <w:p w14:paraId="76A91423"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000000"/>
        </w:rPr>
      </w:pPr>
    </w:p>
    <w:p w14:paraId="4F768BE8" w14:textId="77777777" w:rsidR="00D15A3C" w:rsidRDefault="002A523F">
      <w:pPr>
        <w:pBdr>
          <w:top w:val="nil"/>
          <w:left w:val="nil"/>
          <w:bottom w:val="nil"/>
          <w:right w:val="nil"/>
          <w:between w:val="nil"/>
        </w:pBdr>
        <w:spacing w:line="360" w:lineRule="auto"/>
        <w:ind w:firstLine="360"/>
        <w:jc w:val="both"/>
        <w:rPr>
          <w:b/>
          <w:color w:val="000000"/>
        </w:rPr>
      </w:pPr>
      <w:r>
        <w:rPr>
          <w:b/>
          <w:color w:val="000000"/>
        </w:rPr>
        <w:t>1.3 - A importância da capacitação contínua</w:t>
      </w:r>
    </w:p>
    <w:p w14:paraId="11E2339A" w14:textId="77777777" w:rsidR="00D15A3C" w:rsidRDefault="00D15A3C">
      <w:pPr>
        <w:pBdr>
          <w:top w:val="nil"/>
          <w:left w:val="nil"/>
          <w:bottom w:val="nil"/>
          <w:right w:val="nil"/>
          <w:between w:val="nil"/>
        </w:pBdr>
        <w:spacing w:line="360" w:lineRule="auto"/>
        <w:jc w:val="both"/>
        <w:rPr>
          <w:b/>
        </w:rPr>
      </w:pPr>
    </w:p>
    <w:p w14:paraId="2DE25923" w14:textId="000CD6C0" w:rsidR="00D15A3C" w:rsidRDefault="002A523F">
      <w:pPr>
        <w:pBdr>
          <w:top w:val="nil"/>
          <w:left w:val="nil"/>
          <w:bottom w:val="nil"/>
          <w:right w:val="nil"/>
          <w:between w:val="nil"/>
        </w:pBdr>
        <w:spacing w:line="360" w:lineRule="auto"/>
        <w:ind w:firstLine="360"/>
        <w:jc w:val="both"/>
      </w:pPr>
      <w:r>
        <w:rPr>
          <w:b/>
        </w:rPr>
        <w:tab/>
      </w:r>
      <w:r>
        <w:t xml:space="preserve">Explicar </w:t>
      </w:r>
      <w:ins w:id="577" w:author="Arlindo Gomes Filho" w:date="2020-11-21T14:44:00Z">
        <w:r w:rsidR="003B486D">
          <w:t xml:space="preserve">o processo de </w:t>
        </w:r>
      </w:ins>
      <w:ins w:id="578" w:author="Arlindo Gomes Filho" w:date="2020-11-21T14:45:00Z">
        <w:r w:rsidR="003B486D">
          <w:t xml:space="preserve">aprendizado </w:t>
        </w:r>
      </w:ins>
      <w:del w:id="579" w:author="Arlindo Gomes Filho" w:date="2020-11-21T14:45:00Z">
        <w:r w:rsidDel="003B486D">
          <w:delText xml:space="preserve">a aquisição </w:delText>
        </w:r>
      </w:del>
      <w:r>
        <w:t xml:space="preserve">de línguas é uma </w:t>
      </w:r>
      <w:ins w:id="580" w:author="Arlindo Gomes Filho" w:date="2020-11-21T14:45:00Z">
        <w:r w:rsidR="003B486D">
          <w:t>tarefa</w:t>
        </w:r>
      </w:ins>
      <w:del w:id="581" w:author="Arlindo Gomes Filho" w:date="2020-11-21T14:45:00Z">
        <w:r w:rsidDel="003B486D">
          <w:delText>questão</w:delText>
        </w:r>
      </w:del>
      <w:r>
        <w:t xml:space="preserve"> difícil, já que se trata de um dos fenômenos mais complexos de</w:t>
      </w:r>
      <w:ins w:id="582" w:author="Arlindo Gomes Filho" w:date="2020-11-21T14:47:00Z">
        <w:r w:rsidR="003B486D">
          <w:t>ntre</w:t>
        </w:r>
      </w:ins>
      <w:r>
        <w:t xml:space="preserve"> todas as habilidades que são próprias do ser humano</w:t>
      </w:r>
      <w:ins w:id="583" w:author="Arlindo Gomes Filho" w:date="2020-11-21T14:47:00Z">
        <w:r w:rsidR="003B486D">
          <w:t xml:space="preserve"> (</w:t>
        </w:r>
      </w:ins>
      <w:del w:id="584" w:author="Arlindo Gomes Filho" w:date="2020-11-21T14:47:00Z">
        <w:r w:rsidDel="003B486D">
          <w:delText xml:space="preserve">, consoante </w:delText>
        </w:r>
      </w:del>
      <w:r>
        <w:t>Griffin</w:t>
      </w:r>
      <w:r>
        <w:rPr>
          <w:vertAlign w:val="superscript"/>
        </w:rPr>
        <w:footnoteReference w:id="4"/>
      </w:r>
      <w:ins w:id="585" w:author="Arlindo Gomes Filho" w:date="2020-11-21T14:47:00Z">
        <w:r w:rsidR="003B486D">
          <w:t xml:space="preserve">, </w:t>
        </w:r>
      </w:ins>
      <w:del w:id="586" w:author="Arlindo Gomes Filho" w:date="2020-11-21T14:47:00Z">
        <w:r w:rsidDel="003B486D">
          <w:delText xml:space="preserve"> (</w:delText>
        </w:r>
      </w:del>
      <w:r>
        <w:t xml:space="preserve">2011, p. 19). Para a autora, apesar da dificuldade em </w:t>
      </w:r>
      <w:ins w:id="587" w:author="Arlindo Gomes Filho" w:date="2020-11-21T14:47:00Z">
        <w:r w:rsidR="003B486D">
          <w:t xml:space="preserve">se </w:t>
        </w:r>
      </w:ins>
      <w:r>
        <w:t xml:space="preserve">definir, investigar e entender a aquisição de línguas, todo ser humano nasce com a capacidade inata de </w:t>
      </w:r>
      <w:ins w:id="588" w:author="Arlindo Gomes Filho" w:date="2020-11-21T14:48:00Z">
        <w:r w:rsidR="003B486D">
          <w:t>aprender</w:t>
        </w:r>
      </w:ins>
      <w:del w:id="589" w:author="Arlindo Gomes Filho" w:date="2020-11-21T14:48:00Z">
        <w:r w:rsidDel="003B486D">
          <w:delText>adquirir</w:delText>
        </w:r>
      </w:del>
      <w:r>
        <w:t xml:space="preserve"> uma língua, conforme já preconizava Chomsky em </w:t>
      </w:r>
      <w:ins w:id="590" w:author="Arlindo Gomes Filho" w:date="2020-11-21T14:48:00Z">
        <w:r w:rsidR="003B486D">
          <w:t>“</w:t>
        </w:r>
      </w:ins>
      <w:r w:rsidRPr="003B486D">
        <w:rPr>
          <w:i/>
          <w:iCs/>
          <w:rPrChange w:id="591" w:author="Arlindo Gomes Filho" w:date="2020-11-21T14:48:00Z">
            <w:rPr/>
          </w:rPrChange>
        </w:rPr>
        <w:t>Syntactic structures</w:t>
      </w:r>
      <w:ins w:id="592" w:author="Arlindo Gomes Filho" w:date="2020-11-21T14:48:00Z">
        <w:r w:rsidR="003B486D">
          <w:t>”</w:t>
        </w:r>
      </w:ins>
      <w:r>
        <w:t xml:space="preserve"> (1957) e em </w:t>
      </w:r>
      <w:ins w:id="593" w:author="Arlindo Gomes Filho" w:date="2020-11-21T14:48:00Z">
        <w:r w:rsidR="003B486D">
          <w:t>“</w:t>
        </w:r>
      </w:ins>
      <w:r w:rsidRPr="003B486D">
        <w:rPr>
          <w:i/>
          <w:iCs/>
          <w:rPrChange w:id="594" w:author="Arlindo Gomes Filho" w:date="2020-11-21T14:49:00Z">
            <w:rPr/>
          </w:rPrChange>
        </w:rPr>
        <w:t>Aspects of the theory of sintax</w:t>
      </w:r>
      <w:ins w:id="595" w:author="Arlindo Gomes Filho" w:date="2020-11-21T14:49:00Z">
        <w:r w:rsidR="003B486D">
          <w:t>”</w:t>
        </w:r>
      </w:ins>
      <w:r>
        <w:t xml:space="preserve"> (1965)</w:t>
      </w:r>
      <w:del w:id="596" w:author="Arlindo Gomes Filho" w:date="2020-11-21T14:49:00Z">
        <w:r w:rsidDel="003B486D">
          <w:delText xml:space="preserve">. </w:delText>
        </w:r>
      </w:del>
      <w:r>
        <w:t xml:space="preserve"> (</w:t>
      </w:r>
      <w:commentRangeStart w:id="597"/>
      <w:r>
        <w:t>ECKERT</w:t>
      </w:r>
      <w:commentRangeEnd w:id="597"/>
      <w:r w:rsidR="003B486D">
        <w:rPr>
          <w:rStyle w:val="Refdecomentrio"/>
        </w:rPr>
        <w:commentReference w:id="597"/>
      </w:r>
      <w:r>
        <w:t>; FROSI, 2015,</w:t>
      </w:r>
      <w:ins w:id="598" w:author="Arlindo Gomes Filho" w:date="2020-11-21T14:49:00Z">
        <w:r w:rsidR="003B486D">
          <w:t xml:space="preserve"> </w:t>
        </w:r>
      </w:ins>
      <w:r>
        <w:t>p. 199)</w:t>
      </w:r>
    </w:p>
    <w:p w14:paraId="5F826469" w14:textId="77777777" w:rsidR="00D15A3C" w:rsidRDefault="00D15A3C">
      <w:pPr>
        <w:pBdr>
          <w:top w:val="nil"/>
          <w:left w:val="nil"/>
          <w:bottom w:val="nil"/>
          <w:right w:val="nil"/>
          <w:between w:val="nil"/>
        </w:pBdr>
        <w:spacing w:line="360" w:lineRule="auto"/>
        <w:ind w:firstLine="360"/>
        <w:jc w:val="both"/>
      </w:pPr>
    </w:p>
    <w:p w14:paraId="2853020A" w14:textId="02B0B11C" w:rsidR="00D15A3C" w:rsidRDefault="002A523F">
      <w:pPr>
        <w:pBdr>
          <w:top w:val="nil"/>
          <w:left w:val="nil"/>
          <w:bottom w:val="nil"/>
          <w:right w:val="nil"/>
          <w:between w:val="nil"/>
        </w:pBdr>
        <w:spacing w:line="360" w:lineRule="auto"/>
        <w:ind w:firstLine="360"/>
        <w:jc w:val="both"/>
      </w:pPr>
      <w:r>
        <w:tab/>
      </w:r>
      <w:del w:id="599" w:author="Arlindo Gomes Filho" w:date="2020-11-21T14:50:00Z">
        <w:r w:rsidDel="003B486D">
          <w:delText>Deve-se, n</w:delText>
        </w:r>
      </w:del>
      <w:ins w:id="600" w:author="Arlindo Gomes Filho" w:date="2020-11-21T14:50:00Z">
        <w:r w:rsidR="003B486D">
          <w:t>N</w:t>
        </w:r>
      </w:ins>
      <w:r>
        <w:t xml:space="preserve">o entanto, </w:t>
      </w:r>
      <w:ins w:id="601" w:author="Arlindo Gomes Filho" w:date="2020-11-21T14:50:00Z">
        <w:r w:rsidR="003B486D">
          <w:t xml:space="preserve">devemos </w:t>
        </w:r>
      </w:ins>
      <w:r>
        <w:t xml:space="preserve">ter sempre em mente que </w:t>
      </w:r>
      <w:ins w:id="602" w:author="Arlindo Gomes Filho" w:date="2020-11-21T14:50:00Z">
        <w:r w:rsidR="003B486D">
          <w:t xml:space="preserve">o aprendizado </w:t>
        </w:r>
      </w:ins>
      <w:del w:id="603" w:author="Arlindo Gomes Filho" w:date="2020-11-21T14:50:00Z">
        <w:r w:rsidDel="003B486D">
          <w:delText xml:space="preserve">a aquisição  </w:delText>
        </w:r>
      </w:del>
      <w:r>
        <w:t xml:space="preserve">de uma língua estrangeira é um processo complexo, que não se dá de uma dia para </w:t>
      </w:r>
      <w:ins w:id="604" w:author="Arlindo Gomes Filho" w:date="2020-11-21T14:50:00Z">
        <w:r w:rsidR="003B486D">
          <w:t xml:space="preserve">o </w:t>
        </w:r>
      </w:ins>
      <w:r>
        <w:t xml:space="preserve">outro; </w:t>
      </w:r>
      <w:del w:id="605" w:author="Arlindo Gomes Filho" w:date="2020-11-21T14:51:00Z">
        <w:r w:rsidDel="0054480B">
          <w:delText>é outrossim</w:delText>
        </w:r>
      </w:del>
      <w:ins w:id="606" w:author="Arlindo Gomes Filho" w:date="2020-11-21T14:51:00Z">
        <w:r w:rsidR="0054480B">
          <w:t>sendo</w:t>
        </w:r>
      </w:ins>
      <w:del w:id="607" w:author="Arlindo Gomes Filho" w:date="2020-11-21T14:51:00Z">
        <w:r w:rsidDel="0054480B">
          <w:delText xml:space="preserve"> </w:delText>
        </w:r>
      </w:del>
      <w:r>
        <w:t xml:space="preserve"> um processo interminável, a exemplo de </w:t>
      </w:r>
      <w:del w:id="608" w:author="Arlindo Gomes Filho" w:date="2020-11-21T14:51:00Z">
        <w:r w:rsidDel="0054480B">
          <w:delText xml:space="preserve"> </w:delText>
        </w:r>
      </w:del>
      <w:r>
        <w:t>nossa própria língua materna. Daí a importância de que seja oferecida aos servidores do M</w:t>
      </w:r>
      <w:ins w:id="609" w:author="Arlindo Gomes Filho" w:date="2020-11-21T14:51:00Z">
        <w:r w:rsidR="0054480B">
          <w:t>RE</w:t>
        </w:r>
      </w:ins>
      <w:del w:id="610" w:author="Arlindo Gomes Filho" w:date="2020-11-21T14:51:00Z">
        <w:r w:rsidDel="0054480B">
          <w:delText>inistério das Relações Exteriores</w:delText>
        </w:r>
      </w:del>
      <w:r>
        <w:t xml:space="preserve"> uma capacitação contínua, pois independentemente do nível de fluência do servidor em um determinado idioma, </w:t>
      </w:r>
      <w:del w:id="611" w:author="Arlindo Gomes Filho" w:date="2020-11-21T14:52:00Z">
        <w:r w:rsidDel="0054480B">
          <w:delText>o</w:delText>
        </w:r>
      </w:del>
      <w:ins w:id="612" w:author="Arlindo Gomes Filho" w:date="2020-11-21T14:52:00Z">
        <w:r w:rsidR="0054480B">
          <w:t>esse</w:t>
        </w:r>
      </w:ins>
      <w:r>
        <w:t xml:space="preserve"> conhecimento </w:t>
      </w:r>
      <w:del w:id="613" w:author="Arlindo Gomes Filho" w:date="2020-11-21T14:52:00Z">
        <w:r w:rsidDel="0054480B">
          <w:delText xml:space="preserve">existente </w:delText>
        </w:r>
      </w:del>
      <w:r>
        <w:t xml:space="preserve">deve ser sempre </w:t>
      </w:r>
      <w:del w:id="614" w:author="Arlindo Gomes Filho" w:date="2020-11-21T14:52:00Z">
        <w:r w:rsidDel="0054480B">
          <w:delText xml:space="preserve"> </w:delText>
        </w:r>
      </w:del>
      <w:r>
        <w:t>reforçado. Partindo dessa premissa, a autora defende que todos os servidores - diplomáticos ou administrativos - possam estudar</w:t>
      </w:r>
      <w:del w:id="615" w:author="Arlindo Gomes Filho" w:date="2020-11-21T14:52:00Z">
        <w:r w:rsidDel="0054480B">
          <w:delText xml:space="preserve"> </w:delText>
        </w:r>
      </w:del>
      <w:ins w:id="616" w:author="Arlindo Gomes Filho" w:date="2020-11-21T14:52:00Z">
        <w:r w:rsidR="0054480B">
          <w:t>algum</w:t>
        </w:r>
      </w:ins>
      <w:r>
        <w:t xml:space="preserve"> idioma diverso do </w:t>
      </w:r>
      <w:del w:id="617" w:author="Arlindo Gomes Filho" w:date="2020-11-21T14:53:00Z">
        <w:r w:rsidDel="0054480B">
          <w:delText xml:space="preserve"> </w:delText>
        </w:r>
      </w:del>
      <w:r>
        <w:t xml:space="preserve">idioma oficial do posto, </w:t>
      </w:r>
      <w:del w:id="618" w:author="Arlindo Gomes Filho" w:date="2020-11-21T14:53:00Z">
        <w:r w:rsidDel="0054480B">
          <w:delText xml:space="preserve"> </w:delText>
        </w:r>
      </w:del>
      <w:r>
        <w:t>para fins de aperfeiçoamento linguístico.</w:t>
      </w:r>
    </w:p>
    <w:p w14:paraId="1381F0B5" w14:textId="77777777" w:rsidR="00D15A3C" w:rsidRDefault="00D15A3C">
      <w:pPr>
        <w:pBdr>
          <w:top w:val="nil"/>
          <w:left w:val="nil"/>
          <w:bottom w:val="nil"/>
          <w:right w:val="nil"/>
          <w:between w:val="nil"/>
        </w:pBdr>
        <w:spacing w:line="360" w:lineRule="auto"/>
        <w:ind w:firstLine="360"/>
        <w:jc w:val="both"/>
      </w:pPr>
    </w:p>
    <w:p w14:paraId="7AFC16A2" w14:textId="109A60DF"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jc w:val="both"/>
        <w:rPr>
          <w:color w:val="000000"/>
        </w:rPr>
      </w:pPr>
      <w:r>
        <w:rPr>
          <w:color w:val="000000"/>
        </w:rPr>
        <w:tab/>
      </w:r>
      <w:del w:id="619" w:author="Arlindo Gomes Filho" w:date="2020-11-21T14:53:00Z">
        <w:r w:rsidDel="0054480B">
          <w:delText xml:space="preserve">Haja </w:delText>
        </w:r>
      </w:del>
      <w:ins w:id="620" w:author="Arlindo Gomes Filho" w:date="2020-11-21T14:53:00Z">
        <w:r w:rsidR="0054480B">
          <w:t xml:space="preserve">Tendo em </w:t>
        </w:r>
      </w:ins>
      <w:r>
        <w:t>vista</w:t>
      </w:r>
      <w:r>
        <w:rPr>
          <w:color w:val="000000"/>
        </w:rPr>
        <w:t xml:space="preserve"> que </w:t>
      </w:r>
      <w:ins w:id="621" w:author="Arlindo Gomes Filho" w:date="2020-11-21T14:54:00Z">
        <w:r w:rsidR="0054480B">
          <w:rPr>
            <w:color w:val="000000"/>
          </w:rPr>
          <w:t>os processos de</w:t>
        </w:r>
      </w:ins>
      <w:del w:id="622" w:author="Arlindo Gomes Filho" w:date="2020-11-21T14:54:00Z">
        <w:r w:rsidDel="0054480B">
          <w:rPr>
            <w:color w:val="000000"/>
          </w:rPr>
          <w:delText xml:space="preserve">as </w:delText>
        </w:r>
      </w:del>
      <w:r>
        <w:rPr>
          <w:color w:val="000000"/>
        </w:rPr>
        <w:t>remoç</w:t>
      </w:r>
      <w:ins w:id="623" w:author="Arlindo Gomes Filho" w:date="2020-11-21T14:54:00Z">
        <w:r w:rsidR="0054480B">
          <w:rPr>
            <w:color w:val="000000"/>
          </w:rPr>
          <w:t>ão</w:t>
        </w:r>
      </w:ins>
      <w:del w:id="624" w:author="Arlindo Gomes Filho" w:date="2020-11-21T14:54:00Z">
        <w:r w:rsidDel="0054480B">
          <w:rPr>
            <w:color w:val="000000"/>
          </w:rPr>
          <w:delText>ões</w:delText>
        </w:r>
      </w:del>
      <w:r>
        <w:rPr>
          <w:color w:val="000000"/>
        </w:rPr>
        <w:t xml:space="preserve"> são </w:t>
      </w:r>
      <w:ins w:id="625" w:author="Arlindo Gomes Filho" w:date="2020-11-21T14:54:00Z">
        <w:r w:rsidR="0054480B">
          <w:rPr>
            <w:color w:val="000000"/>
          </w:rPr>
          <w:t>inerentes</w:t>
        </w:r>
      </w:ins>
      <w:del w:id="626" w:author="Arlindo Gomes Filho" w:date="2020-11-21T14:54:00Z">
        <w:r w:rsidDel="0054480B">
          <w:rPr>
            <w:color w:val="000000"/>
          </w:rPr>
          <w:delText>uma característica i</w:delText>
        </w:r>
        <w:r w:rsidDel="0054480B">
          <w:delText>nerente</w:delText>
        </w:r>
      </w:del>
      <w:r>
        <w:rPr>
          <w:color w:val="000000"/>
        </w:rPr>
        <w:t xml:space="preserve"> </w:t>
      </w:r>
      <w:r>
        <w:t>a</w:t>
      </w:r>
      <w:r>
        <w:rPr>
          <w:color w:val="000000"/>
        </w:rPr>
        <w:t>o Serviço Exterior Brasileiro</w:t>
      </w:r>
      <w:r>
        <w:t xml:space="preserve"> e dada a natureza das atividades desempenhadas, </w:t>
      </w:r>
      <w:del w:id="627" w:author="Arlindo Gomes Filho" w:date="2020-11-21T14:54:00Z">
        <w:r w:rsidDel="0054480B">
          <w:rPr>
            <w:color w:val="000000"/>
          </w:rPr>
          <w:delText xml:space="preserve"> </w:delText>
        </w:r>
      </w:del>
      <w:r>
        <w:rPr>
          <w:color w:val="000000"/>
        </w:rPr>
        <w:t>re</w:t>
      </w:r>
      <w:r>
        <w:t xml:space="preserve">itera-se que </w:t>
      </w:r>
      <w:r>
        <w:rPr>
          <w:color w:val="000000"/>
        </w:rPr>
        <w:t xml:space="preserve">o conhecimento e o domínio </w:t>
      </w:r>
      <w:ins w:id="628" w:author="Arlindo Gomes Filho" w:date="2020-11-21T14:55:00Z">
        <w:r w:rsidR="0054480B">
          <w:rPr>
            <w:color w:val="000000"/>
          </w:rPr>
          <w:t>de</w:t>
        </w:r>
      </w:ins>
      <w:del w:id="629" w:author="Arlindo Gomes Filho" w:date="2020-11-21T14:55:00Z">
        <w:r w:rsidDel="0054480B">
          <w:rPr>
            <w:color w:val="000000"/>
          </w:rPr>
          <w:delText>em</w:delText>
        </w:r>
      </w:del>
      <w:r>
        <w:rPr>
          <w:color w:val="000000"/>
        </w:rPr>
        <w:t xml:space="preserve"> idiomas </w:t>
      </w:r>
      <w:ins w:id="630" w:author="Arlindo Gomes Filho" w:date="2020-11-21T14:55:00Z">
        <w:r w:rsidR="0054480B">
          <w:rPr>
            <w:color w:val="000000"/>
          </w:rPr>
          <w:t xml:space="preserve">estrangeiros </w:t>
        </w:r>
      </w:ins>
      <w:r>
        <w:t>são</w:t>
      </w:r>
      <w:r>
        <w:rPr>
          <w:color w:val="000000"/>
        </w:rPr>
        <w:t xml:space="preserve"> fortes aliados  dos servidores administrativos para o </w:t>
      </w:r>
      <w:r>
        <w:t xml:space="preserve">alcance dos almejados resultados institucionais e, </w:t>
      </w:r>
      <w:r>
        <w:rPr>
          <w:color w:val="000000"/>
        </w:rPr>
        <w:t>consequente</w:t>
      </w:r>
      <w:ins w:id="631" w:author="Arlindo Gomes Filho" w:date="2020-11-21T14:55:00Z">
        <w:r w:rsidR="0054480B">
          <w:rPr>
            <w:color w:val="000000"/>
          </w:rPr>
          <w:t>mente</w:t>
        </w:r>
      </w:ins>
      <w:r>
        <w:rPr>
          <w:color w:val="000000"/>
        </w:rPr>
        <w:t xml:space="preserve">, </w:t>
      </w:r>
      <w:ins w:id="632" w:author="Arlindo Gomes Filho" w:date="2020-11-21T14:55:00Z">
        <w:r w:rsidR="0054480B">
          <w:rPr>
            <w:color w:val="000000"/>
          </w:rPr>
          <w:t>para a</w:t>
        </w:r>
      </w:ins>
      <w:r>
        <w:rPr>
          <w:color w:val="000000"/>
        </w:rPr>
        <w:t xml:space="preserve"> </w:t>
      </w:r>
      <w:r>
        <w:t>manutenção</w:t>
      </w:r>
      <w:r>
        <w:rPr>
          <w:color w:val="000000"/>
        </w:rPr>
        <w:t xml:space="preserve"> </w:t>
      </w:r>
      <w:ins w:id="633" w:author="Arlindo Gomes Filho" w:date="2020-11-21T14:56:00Z">
        <w:r w:rsidR="0054480B">
          <w:rPr>
            <w:color w:val="000000"/>
          </w:rPr>
          <w:t xml:space="preserve">e fortalecimento </w:t>
        </w:r>
      </w:ins>
      <w:r>
        <w:rPr>
          <w:color w:val="000000"/>
        </w:rPr>
        <w:t xml:space="preserve">da imagem de </w:t>
      </w:r>
      <w:r>
        <w:t>excelência</w:t>
      </w:r>
      <w:r>
        <w:rPr>
          <w:color w:val="000000"/>
        </w:rPr>
        <w:t xml:space="preserve"> de que goza o </w:t>
      </w:r>
      <w:r>
        <w:t>Ministério das Relações Exteriores.</w:t>
      </w:r>
    </w:p>
    <w:p w14:paraId="33FD3E9C" w14:textId="0D830708"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jc w:val="both"/>
        <w:rPr>
          <w:color w:val="000000"/>
        </w:rPr>
      </w:pPr>
      <w:r>
        <w:rPr>
          <w:color w:val="000000"/>
        </w:rPr>
        <w:tab/>
        <w:t>M</w:t>
      </w:r>
      <w:r>
        <w:t>c</w:t>
      </w:r>
      <w:r>
        <w:rPr>
          <w:color w:val="000000"/>
        </w:rPr>
        <w:t>N</w:t>
      </w:r>
      <w:r>
        <w:t>amara</w:t>
      </w:r>
      <w:r>
        <w:rPr>
          <w:color w:val="000000"/>
        </w:rPr>
        <w:t xml:space="preserve"> (2019, p. 41) afirma </w:t>
      </w:r>
      <w:del w:id="634" w:author="Arlindo Gomes Filho" w:date="2020-11-21T14:56:00Z">
        <w:r w:rsidDel="0054480B">
          <w:rPr>
            <w:color w:val="000000"/>
          </w:rPr>
          <w:delText xml:space="preserve">em sua monografia </w:delText>
        </w:r>
      </w:del>
      <w:r>
        <w:rPr>
          <w:color w:val="000000"/>
        </w:rPr>
        <w:t>que “os desafios do conhecimento ou domínio da língua local, muitas vezes de difícil e longa aprendizagem, mostram o quanto é crucial a manutenção do estudo e aprimoramento de idiomas no exterior, como o Programa de Cursos de Idiomas no Exterior (PCIEx</w:t>
      </w:r>
      <w:commentRangeStart w:id="635"/>
      <w:r>
        <w:rPr>
          <w:color w:val="000000"/>
        </w:rPr>
        <w:t xml:space="preserve">). </w:t>
      </w:r>
      <w:del w:id="636" w:author="Arlindo Gomes Filho" w:date="2020-11-21T14:57:00Z">
        <w:r w:rsidDel="0054480B">
          <w:rPr>
            <w:color w:val="000000"/>
          </w:rPr>
          <w:delText xml:space="preserve"> </w:delText>
        </w:r>
      </w:del>
      <w:r>
        <w:rPr>
          <w:color w:val="000000"/>
        </w:rPr>
        <w:t xml:space="preserve">Precipuamente, a demanda por profissionalização e aperfeiçoamento dos colaboradores públicos, no </w:t>
      </w:r>
      <w:r>
        <w:rPr>
          <w:color w:val="000000"/>
        </w:rPr>
        <w:lastRenderedPageBreak/>
        <w:t>exterior, merece relevo, uma vez que apresenta alta demanda e a disponibilização dos recursos, muitas vezes, é baixa.</w:t>
      </w:r>
      <w:commentRangeEnd w:id="635"/>
      <w:r w:rsidR="0054480B">
        <w:rPr>
          <w:rStyle w:val="Refdecomentrio"/>
        </w:rPr>
        <w:commentReference w:id="635"/>
      </w:r>
    </w:p>
    <w:p w14:paraId="1557C6F5" w14:textId="52562414"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jc w:val="both"/>
        <w:rPr>
          <w:color w:val="000000"/>
        </w:rPr>
      </w:pPr>
      <w:r>
        <w:rPr>
          <w:color w:val="000000"/>
        </w:rPr>
        <w:tab/>
        <w:t xml:space="preserve">De acordo com dados </w:t>
      </w:r>
      <w:del w:id="637" w:author="Arlindo Gomes Filho" w:date="2020-11-21T14:59:00Z">
        <w:r w:rsidDel="0054480B">
          <w:rPr>
            <w:color w:val="000000"/>
          </w:rPr>
          <w:delText xml:space="preserve">fornecidos pela </w:delText>
        </w:r>
      </w:del>
      <w:ins w:id="638" w:author="Arlindo Gomes Filho" w:date="2020-11-21T14:59:00Z">
        <w:r w:rsidR="0054480B">
          <w:rPr>
            <w:color w:val="000000"/>
          </w:rPr>
          <w:t xml:space="preserve"> da </w:t>
        </w:r>
      </w:ins>
      <w:r>
        <w:rPr>
          <w:color w:val="000000"/>
        </w:rPr>
        <w:t>Divisão de Treinamento e Aperfeiçoamento (DTA), os recursos destinados aos cursos de capacitação em idiomas giram em torno de   % do orçamento total do MRE. Nos últimos anos, tal montante sofreu redução de …………</w:t>
      </w:r>
      <w:del w:id="639" w:author="Arlindo Gomes Filho" w:date="2020-11-21T14:59:00Z">
        <w:r w:rsidDel="0054480B">
          <w:rPr>
            <w:color w:val="000000"/>
          </w:rPr>
          <w:delText>..</w:delText>
        </w:r>
      </w:del>
      <w:ins w:id="640" w:author="Arlindo Gomes Filho" w:date="2020-11-21T14:59:00Z">
        <w:r w:rsidR="0054480B">
          <w:rPr>
            <w:color w:val="000000"/>
          </w:rPr>
          <w:t>…</w:t>
        </w:r>
      </w:ins>
    </w:p>
    <w:p w14:paraId="63786823" w14:textId="4DB2F92B"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jc w:val="both"/>
        <w:rPr>
          <w:color w:val="000000"/>
        </w:rPr>
      </w:pPr>
      <w:r>
        <w:rPr>
          <w:color w:val="000000"/>
        </w:rPr>
        <w:tab/>
        <w:t xml:space="preserve">Além disso, cabe mencionar que </w:t>
      </w:r>
      <w:del w:id="641" w:author="Arlindo Gomes Filho" w:date="2020-11-21T15:00:00Z">
        <w:r w:rsidDel="0054480B">
          <w:rPr>
            <w:color w:val="000000"/>
          </w:rPr>
          <w:delText xml:space="preserve">no período </w:delText>
        </w:r>
      </w:del>
      <w:r>
        <w:rPr>
          <w:color w:val="000000"/>
        </w:rPr>
        <w:t>de</w:t>
      </w:r>
      <w:del w:id="642" w:author="Arlindo Gomes Filho" w:date="2020-11-21T15:00:00Z">
        <w:r w:rsidDel="0054480B">
          <w:rPr>
            <w:color w:val="000000"/>
          </w:rPr>
          <w:delText xml:space="preserve"> </w:delText>
        </w:r>
      </w:del>
      <w:r>
        <w:rPr>
          <w:color w:val="000000"/>
        </w:rPr>
        <w:t xml:space="preserve"> julho de 2013 a </w:t>
      </w:r>
      <w:del w:id="643" w:author="Arlindo Gomes Filho" w:date="2020-11-21T15:00:00Z">
        <w:r w:rsidDel="0054480B">
          <w:rPr>
            <w:color w:val="000000"/>
          </w:rPr>
          <w:delText xml:space="preserve"> </w:delText>
        </w:r>
      </w:del>
      <w:r>
        <w:rPr>
          <w:color w:val="000000"/>
        </w:rPr>
        <w:t xml:space="preserve">outubro de 2017, devido ao quadro de restrições orçamentárias, o PCIEx esteve suspenso, conforme informado pelas circulares telegráficas 91.440, de 11/07/2013, </w:t>
      </w:r>
      <w:del w:id="644" w:author="Arlindo Gomes Filho" w:date="2020-11-21T15:00:00Z">
        <w:r w:rsidDel="0054480B">
          <w:rPr>
            <w:color w:val="000000"/>
          </w:rPr>
          <w:delText xml:space="preserve"> </w:delText>
        </w:r>
      </w:del>
      <w:r>
        <w:rPr>
          <w:color w:val="000000"/>
        </w:rPr>
        <w:t>93.516, de 03/02/2014 e 105.721/2017</w:t>
      </w:r>
      <w:r>
        <w:rPr>
          <w:color w:val="000000"/>
          <w:vertAlign w:val="superscript"/>
        </w:rPr>
        <w:footnoteReference w:id="5"/>
      </w:r>
      <w:r>
        <w:rPr>
          <w:color w:val="000000"/>
        </w:rPr>
        <w:t>.</w:t>
      </w:r>
    </w:p>
    <w:p w14:paraId="1D3FFD54" w14:textId="0DA383DD"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jc w:val="both"/>
      </w:pPr>
      <w:r>
        <w:tab/>
        <w:t xml:space="preserve">Os cursos de reciclagem, ministrados de forma contínua, são essenciais ao aperfeiçoamento profissional não apenas da carreira de oficial de chancelaria, mas também das demais carreiras do SEB. Ademais, são fundamentais tanto para o </w:t>
      </w:r>
      <w:del w:id="645" w:author="Arlindo Gomes Filho" w:date="2020-11-21T15:01:00Z">
        <w:r w:rsidDel="00EF44F7">
          <w:delText xml:space="preserve">melhoramento </w:delText>
        </w:r>
      </w:del>
      <w:ins w:id="646" w:author="Arlindo Gomes Filho" w:date="2020-11-21T15:01:00Z">
        <w:r w:rsidR="00EF44F7">
          <w:t xml:space="preserve">aprimoramento </w:t>
        </w:r>
      </w:ins>
      <w:r>
        <w:t xml:space="preserve">das atividades internas do ministério como </w:t>
      </w:r>
      <w:ins w:id="647" w:author="Arlindo Gomes Filho" w:date="2020-11-21T15:01:00Z">
        <w:r w:rsidR="00EF44F7">
          <w:t>dos</w:t>
        </w:r>
      </w:ins>
      <w:del w:id="648" w:author="Arlindo Gomes Filho" w:date="2020-11-21T15:01:00Z">
        <w:r w:rsidDel="00EF44F7">
          <w:delText>para os</w:delText>
        </w:r>
      </w:del>
      <w:r>
        <w:t xml:space="preserve"> serviços prestados pela instituição </w:t>
      </w:r>
      <w:del w:id="649" w:author="Arlindo Gomes Filho" w:date="2020-11-21T15:01:00Z">
        <w:r w:rsidDel="00EF44F7">
          <w:delText xml:space="preserve"> </w:delText>
        </w:r>
      </w:del>
      <w:r>
        <w:t>(CRUZ, 2018, p. 27).</w:t>
      </w:r>
    </w:p>
    <w:p w14:paraId="3AE64799" w14:textId="1A52EFA5" w:rsidR="00D15A3C" w:rsidRDefault="002A523F">
      <w:pPr>
        <w:pBdr>
          <w:top w:val="nil"/>
          <w:left w:val="nil"/>
          <w:bottom w:val="nil"/>
          <w:right w:val="nil"/>
          <w:between w:val="nil"/>
        </w:pBdr>
        <w:spacing w:line="360" w:lineRule="auto"/>
        <w:ind w:firstLine="360"/>
        <w:jc w:val="both"/>
      </w:pPr>
      <w:r>
        <w:rPr>
          <w:color w:val="000000"/>
        </w:rPr>
        <w:tab/>
        <w:t xml:space="preserve">O treinamento das pessoas na organização deve ser </w:t>
      </w:r>
      <w:del w:id="650" w:author="Arlindo Gomes Filho" w:date="2020-11-21T15:02:00Z">
        <w:r w:rsidDel="00EF44F7">
          <w:rPr>
            <w:color w:val="000000"/>
          </w:rPr>
          <w:delText xml:space="preserve">uma atividade </w:delText>
        </w:r>
      </w:del>
      <w:r>
        <w:rPr>
          <w:color w:val="000000"/>
        </w:rPr>
        <w:t>contínu</w:t>
      </w:r>
      <w:ins w:id="651" w:author="Arlindo Gomes Filho" w:date="2020-11-21T15:02:00Z">
        <w:r w:rsidR="00EF44F7">
          <w:rPr>
            <w:color w:val="000000"/>
          </w:rPr>
          <w:t>o</w:t>
        </w:r>
      </w:ins>
      <w:del w:id="652" w:author="Arlindo Gomes Filho" w:date="2020-11-21T15:02:00Z">
        <w:r w:rsidDel="00EF44F7">
          <w:rPr>
            <w:color w:val="000000"/>
          </w:rPr>
          <w:delText>a</w:delText>
        </w:r>
      </w:del>
      <w:r>
        <w:rPr>
          <w:color w:val="000000"/>
        </w:rPr>
        <w:t>, constante e ininterrupt</w:t>
      </w:r>
      <w:ins w:id="653" w:author="Arlindo Gomes Filho" w:date="2020-11-21T15:02:00Z">
        <w:r w:rsidR="00EF44F7">
          <w:rPr>
            <w:color w:val="000000"/>
          </w:rPr>
          <w:t>o</w:t>
        </w:r>
      </w:ins>
      <w:del w:id="654" w:author="Arlindo Gomes Filho" w:date="2020-11-21T15:02:00Z">
        <w:r w:rsidDel="00EF44F7">
          <w:rPr>
            <w:color w:val="000000"/>
          </w:rPr>
          <w:delText>a</w:delText>
        </w:r>
      </w:del>
      <w:r>
        <w:rPr>
          <w:color w:val="000000"/>
        </w:rPr>
        <w:t>. Mesmo quando as pessoas apresentam excelente desempenho, alguma melhoria das suas habilidades e competências sempre deve ser introduzida ou incentivada</w:t>
      </w:r>
      <w:del w:id="655" w:author="Arlindo Gomes Filho" w:date="2020-11-21T15:03:00Z">
        <w:r w:rsidDel="00EF44F7">
          <w:rPr>
            <w:color w:val="000000"/>
          </w:rPr>
          <w:delText>.</w:delText>
        </w:r>
      </w:del>
      <w:r>
        <w:rPr>
          <w:color w:val="000000"/>
        </w:rPr>
        <w:t xml:space="preserve"> (CHIAVENATO</w:t>
      </w:r>
      <w:del w:id="656" w:author="Arlindo Gomes Filho" w:date="2020-11-21T15:03:00Z">
        <w:r w:rsidDel="00EF44F7">
          <w:rPr>
            <w:color w:val="000000"/>
          </w:rPr>
          <w:delText xml:space="preserve"> </w:delText>
        </w:r>
      </w:del>
      <w:r>
        <w:t xml:space="preserve">, </w:t>
      </w:r>
      <w:r>
        <w:rPr>
          <w:color w:val="000000"/>
        </w:rPr>
        <w:t>2014, p. 317</w:t>
      </w:r>
      <w:r>
        <w:t>)</w:t>
      </w:r>
      <w:ins w:id="657" w:author="Arlindo Gomes Filho" w:date="2020-11-21T15:03:00Z">
        <w:r w:rsidR="00EF44F7">
          <w:t>.</w:t>
        </w:r>
      </w:ins>
    </w:p>
    <w:p w14:paraId="2F558862" w14:textId="77777777" w:rsidR="00D15A3C" w:rsidRDefault="00D15A3C">
      <w:pPr>
        <w:pBdr>
          <w:top w:val="nil"/>
          <w:left w:val="nil"/>
          <w:bottom w:val="nil"/>
          <w:right w:val="nil"/>
          <w:between w:val="nil"/>
        </w:pBdr>
        <w:spacing w:line="360" w:lineRule="auto"/>
        <w:jc w:val="both"/>
        <w:rPr>
          <w:b/>
        </w:rPr>
      </w:pPr>
    </w:p>
    <w:p w14:paraId="7F5DDC3B" w14:textId="77777777" w:rsidR="00D15A3C" w:rsidRDefault="002A523F">
      <w:pPr>
        <w:pBdr>
          <w:top w:val="nil"/>
          <w:left w:val="nil"/>
          <w:bottom w:val="nil"/>
          <w:right w:val="nil"/>
          <w:between w:val="nil"/>
        </w:pBdr>
        <w:spacing w:line="360" w:lineRule="auto"/>
        <w:jc w:val="both"/>
        <w:rPr>
          <w:color w:val="000000"/>
        </w:rPr>
      </w:pPr>
      <w:r>
        <w:rPr>
          <w:b/>
          <w:color w:val="000000"/>
        </w:rPr>
        <w:t xml:space="preserve">2. </w:t>
      </w:r>
      <w:r>
        <w:rPr>
          <w:b/>
        </w:rPr>
        <w:t>CAPÍTULO II - QUADRO ATUAL NO MRE</w:t>
      </w:r>
    </w:p>
    <w:p w14:paraId="4ED6D252" w14:textId="77777777" w:rsidR="00D15A3C" w:rsidRDefault="00D15A3C">
      <w:pPr>
        <w:pBdr>
          <w:top w:val="nil"/>
          <w:left w:val="nil"/>
          <w:bottom w:val="nil"/>
          <w:right w:val="nil"/>
          <w:between w:val="nil"/>
        </w:pBdr>
        <w:spacing w:line="360" w:lineRule="auto"/>
        <w:ind w:firstLine="360"/>
        <w:jc w:val="both"/>
        <w:rPr>
          <w:color w:val="000000"/>
        </w:rPr>
      </w:pPr>
    </w:p>
    <w:p w14:paraId="224F7C9E" w14:textId="77777777" w:rsidR="00D15A3C" w:rsidRDefault="002A523F">
      <w:pPr>
        <w:pBdr>
          <w:top w:val="nil"/>
          <w:left w:val="nil"/>
          <w:bottom w:val="nil"/>
          <w:right w:val="nil"/>
          <w:between w:val="nil"/>
        </w:pBdr>
        <w:spacing w:line="360" w:lineRule="auto"/>
        <w:jc w:val="both"/>
        <w:rPr>
          <w:b/>
          <w:color w:val="000000"/>
        </w:rPr>
      </w:pPr>
      <w:r>
        <w:rPr>
          <w:b/>
          <w:color w:val="000000"/>
        </w:rPr>
        <w:t>2.</w:t>
      </w:r>
      <w:r>
        <w:rPr>
          <w:b/>
        </w:rPr>
        <w:t>1</w:t>
      </w:r>
      <w:r>
        <w:rPr>
          <w:b/>
          <w:color w:val="000000"/>
        </w:rPr>
        <w:t xml:space="preserve">- Atual projeto de capacitação </w:t>
      </w:r>
      <w:del w:id="658" w:author="Arlindo Gomes Filho" w:date="2020-11-21T15:03:00Z">
        <w:r w:rsidDel="00952438">
          <w:rPr>
            <w:b/>
            <w:color w:val="000000"/>
          </w:rPr>
          <w:delText xml:space="preserve"> </w:delText>
        </w:r>
      </w:del>
      <w:r>
        <w:rPr>
          <w:b/>
          <w:color w:val="000000"/>
        </w:rPr>
        <w:t>no Brasil e no Exterior</w:t>
      </w:r>
    </w:p>
    <w:p w14:paraId="5E6C714B" w14:textId="77777777" w:rsidR="00D15A3C" w:rsidRDefault="00D15A3C">
      <w:pPr>
        <w:pBdr>
          <w:top w:val="nil"/>
          <w:left w:val="nil"/>
          <w:bottom w:val="nil"/>
          <w:right w:val="nil"/>
          <w:between w:val="nil"/>
        </w:pBdr>
        <w:spacing w:line="360" w:lineRule="auto"/>
        <w:ind w:firstLine="360"/>
        <w:jc w:val="both"/>
        <w:rPr>
          <w:color w:val="000000"/>
        </w:rPr>
      </w:pPr>
    </w:p>
    <w:p w14:paraId="0143376C" w14:textId="77777777" w:rsidR="00D15A3C" w:rsidRDefault="002A523F">
      <w:pPr>
        <w:pBdr>
          <w:top w:val="nil"/>
          <w:left w:val="nil"/>
          <w:bottom w:val="nil"/>
          <w:right w:val="nil"/>
          <w:between w:val="nil"/>
        </w:pBdr>
        <w:spacing w:line="360" w:lineRule="auto"/>
        <w:ind w:firstLine="360"/>
        <w:jc w:val="both"/>
        <w:rPr>
          <w:color w:val="000000"/>
        </w:rPr>
      </w:pPr>
      <w:r>
        <w:rPr>
          <w:color w:val="000000"/>
        </w:rPr>
        <w:t xml:space="preserve">Com o intuito de melhor capacitar e qualificar os servidores do MRE para o desempenho de suas funções, a DTA oferece dois programas de capacitação </w:t>
      </w:r>
      <w:del w:id="659" w:author="Arlindo Gomes Filho" w:date="2020-11-21T15:04:00Z">
        <w:r w:rsidDel="00952438">
          <w:rPr>
            <w:color w:val="000000"/>
          </w:rPr>
          <w:delText xml:space="preserve"> </w:delText>
        </w:r>
      </w:del>
      <w:r>
        <w:rPr>
          <w:color w:val="000000"/>
        </w:rPr>
        <w:t>em idiomas: PCIB (Programa de Capacitação em Idiomas no Brasil) e PCIEx (Programa de Capacitação de Idiomas no Exterior).</w:t>
      </w:r>
    </w:p>
    <w:p w14:paraId="0AB1D04D" w14:textId="77777777" w:rsidR="00D15A3C" w:rsidRDefault="00D15A3C">
      <w:pPr>
        <w:pBdr>
          <w:top w:val="nil"/>
          <w:left w:val="nil"/>
          <w:bottom w:val="nil"/>
          <w:right w:val="nil"/>
          <w:between w:val="nil"/>
        </w:pBdr>
        <w:spacing w:line="360" w:lineRule="auto"/>
        <w:ind w:firstLine="360"/>
        <w:jc w:val="both"/>
        <w:rPr>
          <w:color w:val="000000"/>
        </w:rPr>
      </w:pPr>
    </w:p>
    <w:p w14:paraId="6290D7F0" w14:textId="400A89E8"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highlight w:val="white"/>
        </w:rPr>
      </w:pPr>
      <w:r>
        <w:rPr>
          <w:highlight w:val="white"/>
        </w:rPr>
        <w:lastRenderedPageBreak/>
        <w:tab/>
      </w:r>
      <w:del w:id="660" w:author="Arlindo Gomes Filho" w:date="2020-11-21T15:04:00Z">
        <w:r w:rsidDel="00952438">
          <w:rPr>
            <w:color w:val="000000"/>
            <w:highlight w:val="white"/>
          </w:rPr>
          <w:delText xml:space="preserve"> </w:delText>
        </w:r>
      </w:del>
      <w:r>
        <w:rPr>
          <w:color w:val="000000"/>
          <w:highlight w:val="white"/>
        </w:rPr>
        <w:t>O Programa de Cursos de Idiomas no Brasil (PCIB)</w:t>
      </w:r>
      <w:del w:id="661" w:author="Arlindo Gomes Filho" w:date="2020-11-21T15:05:00Z">
        <w:r w:rsidDel="00952438">
          <w:rPr>
            <w:color w:val="000000"/>
            <w:highlight w:val="white"/>
          </w:rPr>
          <w:delText xml:space="preserve"> </w:delText>
        </w:r>
      </w:del>
      <w:r>
        <w:rPr>
          <w:color w:val="000000"/>
          <w:highlight w:val="white"/>
          <w:vertAlign w:val="superscript"/>
        </w:rPr>
        <w:footnoteReference w:id="6"/>
      </w:r>
      <w:r>
        <w:rPr>
          <w:color w:val="000000"/>
          <w:highlight w:val="white"/>
        </w:rPr>
        <w:t xml:space="preserve"> tem por objetivo capacitar os servidores do Ministério das Relações Exteriores</w:t>
      </w:r>
      <w:del w:id="662" w:author="Arlindo Gomes Filho" w:date="2020-11-21T15:05:00Z">
        <w:r w:rsidDel="00952438">
          <w:rPr>
            <w:color w:val="000000"/>
            <w:highlight w:val="white"/>
          </w:rPr>
          <w:delText>,</w:delText>
        </w:r>
      </w:del>
      <w:r>
        <w:rPr>
          <w:color w:val="000000"/>
          <w:highlight w:val="white"/>
        </w:rPr>
        <w:t xml:space="preserve"> em efetivo exercício na Secretaria de E</w:t>
      </w:r>
      <w:r>
        <w:rPr>
          <w:highlight w:val="white"/>
        </w:rPr>
        <w:t>stado das Relações Exteriores</w:t>
      </w:r>
      <w:del w:id="663" w:author="Arlindo Gomes Filho" w:date="2020-11-21T15:05:00Z">
        <w:r w:rsidDel="00952438">
          <w:rPr>
            <w:color w:val="000000"/>
            <w:highlight w:val="white"/>
          </w:rPr>
          <w:delText>,</w:delText>
        </w:r>
      </w:del>
      <w:r>
        <w:rPr>
          <w:color w:val="000000"/>
          <w:highlight w:val="white"/>
        </w:rPr>
        <w:t xml:space="preserve"> no estudo de 11 idiomas – alemão, mandarim, russo, grego, hebraico, árabe, inglês, francês, italiano, japonês e espanhol – na modalidade de cursos regulares e presenciais. Em funcionamento desde 2004, o PCIB está regulamentado pela Portaria nº 387, de 29 de junho de 2006. No</w:t>
      </w:r>
      <w:r>
        <w:rPr>
          <w:highlight w:val="white"/>
        </w:rPr>
        <w:t>s termos do artigo 4º</w:t>
      </w:r>
      <w:del w:id="664" w:author="Arlindo Gomes Filho" w:date="2020-11-21T15:06:00Z">
        <w:r w:rsidDel="00952438">
          <w:rPr>
            <w:highlight w:val="white"/>
          </w:rPr>
          <w:delText xml:space="preserve"> ,</w:delText>
        </w:r>
      </w:del>
      <w:r>
        <w:rPr>
          <w:highlight w:val="white"/>
        </w:rPr>
        <w:t xml:space="preserve"> da referida portaria, a</w:t>
      </w:r>
      <w:r>
        <w:rPr>
          <w:color w:val="000000"/>
          <w:highlight w:val="white"/>
        </w:rPr>
        <w:t xml:space="preserve"> participação do servidor está condicionada à:</w:t>
      </w:r>
      <w:del w:id="665" w:author="Arlindo Gomes Filho" w:date="2020-11-21T15:06:00Z">
        <w:r w:rsidDel="00952438">
          <w:rPr>
            <w:color w:val="000000"/>
            <w:highlight w:val="white"/>
          </w:rPr>
          <w:delText xml:space="preserve"> </w:delText>
        </w:r>
      </w:del>
      <w:r>
        <w:rPr>
          <w:color w:val="000000"/>
          <w:highlight w:val="white"/>
        </w:rPr>
        <w:t xml:space="preserve"> realização de exame de classificação de nível; autorização expressa da chefia imediata</w:t>
      </w:r>
      <w:ins w:id="666" w:author="Arlindo Gomes Filho" w:date="2020-11-21T15:06:00Z">
        <w:r w:rsidR="00952438">
          <w:rPr>
            <w:color w:val="000000"/>
            <w:highlight w:val="white"/>
          </w:rPr>
          <w:t xml:space="preserve">, </w:t>
        </w:r>
      </w:ins>
      <w:del w:id="667" w:author="Arlindo Gomes Filho" w:date="2020-11-21T15:06:00Z">
        <w:r w:rsidDel="00952438">
          <w:rPr>
            <w:highlight w:val="white"/>
          </w:rPr>
          <w:delText xml:space="preserve"> e </w:delText>
        </w:r>
        <w:r w:rsidDel="00952438">
          <w:rPr>
            <w:color w:val="000000"/>
            <w:highlight w:val="white"/>
          </w:rPr>
          <w:delText xml:space="preserve"> </w:delText>
        </w:r>
      </w:del>
      <w:r>
        <w:rPr>
          <w:color w:val="000000"/>
          <w:highlight w:val="white"/>
        </w:rPr>
        <w:t xml:space="preserve">preenchimento da ficha de inscrição e aceitação </w:t>
      </w:r>
      <w:ins w:id="668" w:author="Arlindo Gomes Filho" w:date="2020-11-21T15:06:00Z">
        <w:r w:rsidR="00952438">
          <w:rPr>
            <w:color w:val="000000"/>
            <w:highlight w:val="white"/>
          </w:rPr>
          <w:t xml:space="preserve">formal </w:t>
        </w:r>
      </w:ins>
      <w:del w:id="669" w:author="Arlindo Gomes Filho" w:date="2020-11-21T15:06:00Z">
        <w:r w:rsidDel="00952438">
          <w:rPr>
            <w:color w:val="000000"/>
            <w:highlight w:val="white"/>
          </w:rPr>
          <w:delText xml:space="preserve">escrita </w:delText>
        </w:r>
      </w:del>
      <w:r>
        <w:rPr>
          <w:color w:val="000000"/>
          <w:highlight w:val="white"/>
        </w:rPr>
        <w:t>do Termo de Compromisso.</w:t>
      </w:r>
      <w:del w:id="670" w:author="Arlindo Gomes Filho" w:date="2020-11-21T15:06:00Z">
        <w:r w:rsidDel="00952438">
          <w:rPr>
            <w:color w:val="000000"/>
            <w:highlight w:val="white"/>
          </w:rPr>
          <w:delText xml:space="preserve"> </w:delText>
        </w:r>
      </w:del>
    </w:p>
    <w:p w14:paraId="69B8FFD8"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highlight w:val="white"/>
        </w:rPr>
      </w:pPr>
    </w:p>
    <w:p w14:paraId="793BE7F8" w14:textId="00D401D5"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r>
        <w:rPr>
          <w:color w:val="212121"/>
          <w:highlight w:val="white"/>
        </w:rPr>
        <w:tab/>
        <w:t xml:space="preserve">Os cursos, ministrados por instituições competentes, </w:t>
      </w:r>
      <w:ins w:id="671" w:author="Arlindo Gomes Filho" w:date="2020-11-21T15:07:00Z">
        <w:r w:rsidR="00952438">
          <w:rPr>
            <w:color w:val="212121"/>
            <w:highlight w:val="white"/>
          </w:rPr>
          <w:t xml:space="preserve">vinculadas </w:t>
        </w:r>
      </w:ins>
      <w:r>
        <w:rPr>
          <w:color w:val="212121"/>
          <w:highlight w:val="white"/>
        </w:rPr>
        <w:t>por meio de parceria</w:t>
      </w:r>
      <w:ins w:id="672" w:author="Arlindo Gomes Filho" w:date="2020-11-21T15:07:00Z">
        <w:r w:rsidR="00952438">
          <w:rPr>
            <w:color w:val="212121"/>
            <w:highlight w:val="white"/>
          </w:rPr>
          <w:t>s</w:t>
        </w:r>
      </w:ins>
      <w:r>
        <w:rPr>
          <w:color w:val="212121"/>
          <w:highlight w:val="white"/>
        </w:rPr>
        <w:t xml:space="preserve"> com o Ministério das Relações Exteriores, representado pela Divisão de Treinamento e Aperfeiçoamento (DTA), possuem a seguinte estrutura:</w:t>
      </w:r>
      <w:del w:id="673" w:author="Arlindo Gomes Filho" w:date="2020-11-21T15:08:00Z">
        <w:r w:rsidDel="00952438">
          <w:rPr>
            <w:color w:val="212121"/>
            <w:highlight w:val="white"/>
          </w:rPr>
          <w:delText>.</w:delText>
        </w:r>
      </w:del>
    </w:p>
    <w:p w14:paraId="0A3F0185"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p>
    <w:p w14:paraId="2E29F880"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del w:id="674" w:author="Arlindo Gomes Filho" w:date="2020-11-21T15:08:00Z">
        <w:r w:rsidDel="00952438">
          <w:rPr>
            <w:color w:val="212121"/>
            <w:highlight w:val="white"/>
          </w:rPr>
          <w:tab/>
        </w:r>
      </w:del>
    </w:p>
    <w:p w14:paraId="1B2F0E49" w14:textId="34C00DE9" w:rsidR="00D15A3C" w:rsidRDefault="00952438">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ins w:id="675" w:author="Arlindo Gomes Filho" w:date="2020-11-21T15:08:00Z">
        <w:r>
          <w:rPr>
            <w:b/>
            <w:color w:val="212121"/>
            <w:highlight w:val="white"/>
          </w:rPr>
          <w:t xml:space="preserve">Tabela 2. </w:t>
        </w:r>
      </w:ins>
      <w:r w:rsidR="002A523F">
        <w:rPr>
          <w:b/>
          <w:color w:val="212121"/>
          <w:highlight w:val="white"/>
        </w:rPr>
        <w:t xml:space="preserve">Estrutura dos cursos regulares ministrados na Secretaria de Estado das Relações Exteriores </w:t>
      </w:r>
      <w:del w:id="676" w:author="Arlindo Gomes Filho" w:date="2020-11-21T15:08:00Z">
        <w:r w:rsidR="002A523F" w:rsidDel="00952438">
          <w:rPr>
            <w:b/>
            <w:color w:val="212121"/>
            <w:highlight w:val="white"/>
          </w:rPr>
          <w:delText>-</w:delText>
        </w:r>
      </w:del>
      <w:ins w:id="677" w:author="Arlindo Gomes Filho" w:date="2020-11-21T15:08:00Z">
        <w:r>
          <w:rPr>
            <w:b/>
            <w:color w:val="212121"/>
            <w:highlight w:val="white"/>
          </w:rPr>
          <w:t>–</w:t>
        </w:r>
      </w:ins>
      <w:r w:rsidR="002A523F">
        <w:rPr>
          <w:b/>
          <w:color w:val="212121"/>
          <w:highlight w:val="white"/>
        </w:rPr>
        <w:t xml:space="preserve"> SERE</w:t>
      </w:r>
      <w:ins w:id="678" w:author="Arlindo Gomes Filho" w:date="2020-11-21T15:08:00Z">
        <w:r>
          <w:rPr>
            <w:color w:val="212121"/>
            <w:highlight w:val="white"/>
          </w:rPr>
          <w:t>.</w:t>
        </w:r>
      </w:ins>
      <w:del w:id="679" w:author="Arlindo Gomes Filho" w:date="2020-11-21T15:08:00Z">
        <w:r w:rsidR="002A523F" w:rsidDel="00952438">
          <w:rPr>
            <w:color w:val="212121"/>
            <w:highlight w:val="white"/>
          </w:rPr>
          <w:delText>:</w:delText>
        </w:r>
      </w:del>
    </w:p>
    <w:p w14:paraId="7743BA71"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p>
    <w:p w14:paraId="7C547C87"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b/>
          <w:color w:val="212121"/>
          <w:highlight w:val="white"/>
        </w:rPr>
      </w:pPr>
      <w:commentRangeStart w:id="680"/>
      <w:r>
        <w:rPr>
          <w:b/>
          <w:color w:val="212121"/>
          <w:highlight w:val="white"/>
        </w:rPr>
        <w:t>Cursos regulares</w:t>
      </w:r>
      <w:commentRangeEnd w:id="680"/>
      <w:r w:rsidR="00952438">
        <w:rPr>
          <w:rStyle w:val="Refdecomentrio"/>
        </w:rPr>
        <w:commentReference w:id="680"/>
      </w:r>
    </w:p>
    <w:tbl>
      <w:tblPr>
        <w:tblStyle w:val="a3"/>
        <w:tblW w:w="8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928"/>
        <w:gridCol w:w="3710"/>
      </w:tblGrid>
      <w:tr w:rsidR="00D15A3C" w14:paraId="0D9CACF8" w14:textId="77777777">
        <w:trPr>
          <w:trHeight w:val="232"/>
        </w:trPr>
        <w:tc>
          <w:tcPr>
            <w:tcW w:w="492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503A546F"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b/>
                <w:color w:val="212121"/>
                <w:sz w:val="20"/>
                <w:szCs w:val="20"/>
                <w:highlight w:val="white"/>
              </w:rPr>
              <w:t>Nível</w:t>
            </w:r>
          </w:p>
        </w:tc>
        <w:tc>
          <w:tcPr>
            <w:tcW w:w="371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68C5F6DF" w14:textId="77777777" w:rsidR="00D15A3C" w:rsidRDefault="002A523F">
            <w:pPr>
              <w:pBdr>
                <w:top w:val="nil"/>
                <w:left w:val="nil"/>
                <w:bottom w:val="nil"/>
                <w:right w:val="nil"/>
                <w:between w:val="nil"/>
              </w:pBdr>
              <w:spacing w:before="100" w:after="100"/>
              <w:jc w:val="both"/>
              <w:rPr>
                <w:color w:val="000000"/>
              </w:rPr>
            </w:pPr>
            <w:r>
              <w:rPr>
                <w:b/>
                <w:color w:val="212121"/>
                <w:sz w:val="20"/>
                <w:szCs w:val="20"/>
                <w:highlight w:val="white"/>
              </w:rPr>
              <w:t>Carga horária</w:t>
            </w:r>
          </w:p>
        </w:tc>
      </w:tr>
      <w:tr w:rsidR="00D15A3C" w14:paraId="2863053C" w14:textId="77777777">
        <w:trPr>
          <w:trHeight w:val="222"/>
        </w:trPr>
        <w:tc>
          <w:tcPr>
            <w:tcW w:w="4928" w:type="dxa"/>
            <w:tcBorders>
              <w:top w:val="single" w:sz="8" w:space="0" w:color="000000"/>
              <w:left w:val="nil"/>
              <w:bottom w:val="nil"/>
              <w:right w:val="nil"/>
            </w:tcBorders>
            <w:shd w:val="clear" w:color="auto" w:fill="C0C0C0"/>
            <w:tcMar>
              <w:top w:w="80" w:type="dxa"/>
              <w:left w:w="80" w:type="dxa"/>
              <w:bottom w:w="80" w:type="dxa"/>
              <w:right w:w="80" w:type="dxa"/>
            </w:tcMar>
          </w:tcPr>
          <w:p w14:paraId="4EA46568"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Básico 1 </w:t>
            </w:r>
          </w:p>
        </w:tc>
        <w:tc>
          <w:tcPr>
            <w:tcW w:w="3710" w:type="dxa"/>
            <w:tcBorders>
              <w:top w:val="single" w:sz="8" w:space="0" w:color="000000"/>
              <w:left w:val="nil"/>
              <w:bottom w:val="nil"/>
              <w:right w:val="nil"/>
            </w:tcBorders>
            <w:shd w:val="clear" w:color="auto" w:fill="C0C0C0"/>
            <w:tcMar>
              <w:top w:w="80" w:type="dxa"/>
              <w:left w:w="80" w:type="dxa"/>
              <w:bottom w:w="80" w:type="dxa"/>
              <w:right w:w="80" w:type="dxa"/>
            </w:tcMar>
          </w:tcPr>
          <w:p w14:paraId="13D33348"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54h</w:t>
            </w:r>
          </w:p>
        </w:tc>
      </w:tr>
      <w:tr w:rsidR="00D15A3C" w14:paraId="7FA36475"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79CC8B7C"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Básico 2</w:t>
            </w:r>
          </w:p>
        </w:tc>
        <w:tc>
          <w:tcPr>
            <w:tcW w:w="3710" w:type="dxa"/>
            <w:tcBorders>
              <w:top w:val="nil"/>
              <w:left w:val="nil"/>
              <w:bottom w:val="nil"/>
              <w:right w:val="nil"/>
            </w:tcBorders>
            <w:shd w:val="clear" w:color="auto" w:fill="auto"/>
            <w:tcMar>
              <w:top w:w="80" w:type="dxa"/>
              <w:left w:w="80" w:type="dxa"/>
              <w:bottom w:w="80" w:type="dxa"/>
              <w:right w:w="80" w:type="dxa"/>
            </w:tcMar>
          </w:tcPr>
          <w:p w14:paraId="37101932"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54h</w:t>
            </w:r>
          </w:p>
        </w:tc>
      </w:tr>
      <w:tr w:rsidR="00D15A3C" w14:paraId="6D5E6D80"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3A51DFC7"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Pré-Intermediário 1 </w:t>
            </w:r>
          </w:p>
        </w:tc>
        <w:tc>
          <w:tcPr>
            <w:tcW w:w="3710" w:type="dxa"/>
            <w:tcBorders>
              <w:top w:val="nil"/>
              <w:left w:val="nil"/>
              <w:bottom w:val="nil"/>
              <w:right w:val="nil"/>
            </w:tcBorders>
            <w:shd w:val="clear" w:color="auto" w:fill="C0C0C0"/>
            <w:tcMar>
              <w:top w:w="80" w:type="dxa"/>
              <w:left w:w="80" w:type="dxa"/>
              <w:bottom w:w="80" w:type="dxa"/>
              <w:right w:w="80" w:type="dxa"/>
            </w:tcMar>
          </w:tcPr>
          <w:p w14:paraId="7202B81F"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54h</w:t>
            </w:r>
          </w:p>
        </w:tc>
      </w:tr>
      <w:tr w:rsidR="00D15A3C" w14:paraId="66309F63"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5A9BCB99"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Pré-</w:t>
            </w:r>
            <w:r>
              <w:rPr>
                <w:color w:val="000000"/>
                <w:sz w:val="20"/>
                <w:szCs w:val="20"/>
                <w:highlight w:val="white"/>
              </w:rPr>
              <w:t>Intermediário</w:t>
            </w:r>
            <w:r>
              <w:rPr>
                <w:color w:val="212121"/>
                <w:sz w:val="20"/>
                <w:szCs w:val="20"/>
                <w:highlight w:val="white"/>
              </w:rPr>
              <w:t xml:space="preserve"> 2 </w:t>
            </w:r>
          </w:p>
        </w:tc>
        <w:tc>
          <w:tcPr>
            <w:tcW w:w="3710" w:type="dxa"/>
            <w:tcBorders>
              <w:top w:val="nil"/>
              <w:left w:val="nil"/>
              <w:bottom w:val="nil"/>
              <w:right w:val="nil"/>
            </w:tcBorders>
            <w:shd w:val="clear" w:color="auto" w:fill="auto"/>
            <w:tcMar>
              <w:top w:w="80" w:type="dxa"/>
              <w:left w:w="80" w:type="dxa"/>
              <w:bottom w:w="80" w:type="dxa"/>
              <w:right w:w="80" w:type="dxa"/>
            </w:tcMar>
          </w:tcPr>
          <w:p w14:paraId="25DE8F6A"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54h</w:t>
            </w:r>
          </w:p>
        </w:tc>
      </w:tr>
      <w:tr w:rsidR="00D15A3C" w14:paraId="51FA7526"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725F768C"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Intermediário 1 </w:t>
            </w:r>
          </w:p>
        </w:tc>
        <w:tc>
          <w:tcPr>
            <w:tcW w:w="3710" w:type="dxa"/>
            <w:tcBorders>
              <w:top w:val="nil"/>
              <w:left w:val="nil"/>
              <w:bottom w:val="nil"/>
              <w:right w:val="nil"/>
            </w:tcBorders>
            <w:shd w:val="clear" w:color="auto" w:fill="C0C0C0"/>
            <w:tcMar>
              <w:top w:w="80" w:type="dxa"/>
              <w:left w:w="80" w:type="dxa"/>
              <w:bottom w:w="80" w:type="dxa"/>
              <w:right w:w="80" w:type="dxa"/>
            </w:tcMar>
          </w:tcPr>
          <w:p w14:paraId="5353D40A"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54h</w:t>
            </w:r>
          </w:p>
        </w:tc>
      </w:tr>
      <w:tr w:rsidR="00D15A3C" w14:paraId="52059709"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106D13C4"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Intermediário 2 </w:t>
            </w:r>
          </w:p>
        </w:tc>
        <w:tc>
          <w:tcPr>
            <w:tcW w:w="3710" w:type="dxa"/>
            <w:tcBorders>
              <w:top w:val="nil"/>
              <w:left w:val="nil"/>
              <w:bottom w:val="nil"/>
              <w:right w:val="nil"/>
            </w:tcBorders>
            <w:shd w:val="clear" w:color="auto" w:fill="auto"/>
            <w:tcMar>
              <w:top w:w="80" w:type="dxa"/>
              <w:left w:w="80" w:type="dxa"/>
              <w:bottom w:w="80" w:type="dxa"/>
              <w:right w:w="80" w:type="dxa"/>
            </w:tcMar>
          </w:tcPr>
          <w:p w14:paraId="439BFB54"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54h</w:t>
            </w:r>
          </w:p>
        </w:tc>
      </w:tr>
      <w:tr w:rsidR="00D15A3C" w14:paraId="02B2A9E0"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3B802616"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Avançado 1 </w:t>
            </w:r>
          </w:p>
        </w:tc>
        <w:tc>
          <w:tcPr>
            <w:tcW w:w="3710" w:type="dxa"/>
            <w:tcBorders>
              <w:top w:val="nil"/>
              <w:left w:val="nil"/>
              <w:bottom w:val="nil"/>
              <w:right w:val="nil"/>
            </w:tcBorders>
            <w:shd w:val="clear" w:color="auto" w:fill="C0C0C0"/>
            <w:tcMar>
              <w:top w:w="80" w:type="dxa"/>
              <w:left w:w="80" w:type="dxa"/>
              <w:bottom w:w="80" w:type="dxa"/>
              <w:right w:w="80" w:type="dxa"/>
            </w:tcMar>
          </w:tcPr>
          <w:p w14:paraId="3E41F076"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54h</w:t>
            </w:r>
          </w:p>
        </w:tc>
      </w:tr>
      <w:tr w:rsidR="00D15A3C" w14:paraId="30214DFE"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1B2BA309"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lastRenderedPageBreak/>
              <w:t xml:space="preserve">Avançado 2 </w:t>
            </w:r>
          </w:p>
        </w:tc>
        <w:tc>
          <w:tcPr>
            <w:tcW w:w="3710" w:type="dxa"/>
            <w:tcBorders>
              <w:top w:val="nil"/>
              <w:left w:val="nil"/>
              <w:bottom w:val="nil"/>
              <w:right w:val="nil"/>
            </w:tcBorders>
            <w:shd w:val="clear" w:color="auto" w:fill="auto"/>
            <w:tcMar>
              <w:top w:w="80" w:type="dxa"/>
              <w:left w:w="80" w:type="dxa"/>
              <w:bottom w:w="80" w:type="dxa"/>
              <w:right w:w="80" w:type="dxa"/>
            </w:tcMar>
          </w:tcPr>
          <w:p w14:paraId="741A4DA3"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54h</w:t>
            </w:r>
          </w:p>
        </w:tc>
      </w:tr>
      <w:tr w:rsidR="00D15A3C" w14:paraId="08211B7C" w14:textId="77777777">
        <w:trPr>
          <w:trHeight w:val="222"/>
        </w:trPr>
        <w:tc>
          <w:tcPr>
            <w:tcW w:w="4928" w:type="dxa"/>
            <w:tcBorders>
              <w:top w:val="nil"/>
              <w:left w:val="nil"/>
              <w:bottom w:val="single" w:sz="8" w:space="0" w:color="000000"/>
              <w:right w:val="nil"/>
            </w:tcBorders>
            <w:shd w:val="clear" w:color="auto" w:fill="C0C0C0"/>
            <w:tcMar>
              <w:top w:w="80" w:type="dxa"/>
              <w:left w:w="80" w:type="dxa"/>
              <w:bottom w:w="80" w:type="dxa"/>
              <w:right w:w="80" w:type="dxa"/>
            </w:tcMar>
          </w:tcPr>
          <w:p w14:paraId="08B9D2C8"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b/>
                <w:color w:val="212121"/>
                <w:sz w:val="20"/>
                <w:szCs w:val="20"/>
                <w:highlight w:val="white"/>
              </w:rPr>
              <w:t xml:space="preserve">Total: </w:t>
            </w:r>
          </w:p>
        </w:tc>
        <w:tc>
          <w:tcPr>
            <w:tcW w:w="3710" w:type="dxa"/>
            <w:tcBorders>
              <w:top w:val="nil"/>
              <w:left w:val="nil"/>
              <w:bottom w:val="single" w:sz="8" w:space="0" w:color="000000"/>
              <w:right w:val="nil"/>
            </w:tcBorders>
            <w:shd w:val="clear" w:color="auto" w:fill="C0C0C0"/>
            <w:tcMar>
              <w:top w:w="80" w:type="dxa"/>
              <w:left w:w="80" w:type="dxa"/>
              <w:bottom w:w="80" w:type="dxa"/>
              <w:right w:w="80" w:type="dxa"/>
            </w:tcMar>
          </w:tcPr>
          <w:p w14:paraId="5BD7FD66" w14:textId="77777777" w:rsidR="00D15A3C" w:rsidRDefault="002A523F">
            <w:pPr>
              <w:pBdr>
                <w:top w:val="nil"/>
                <w:left w:val="nil"/>
                <w:bottom w:val="nil"/>
                <w:right w:val="nil"/>
                <w:between w:val="nil"/>
              </w:pBdr>
              <w:spacing w:before="100" w:after="100"/>
              <w:jc w:val="both"/>
              <w:rPr>
                <w:color w:val="000000"/>
              </w:rPr>
            </w:pPr>
            <w:r>
              <w:rPr>
                <w:b/>
                <w:color w:val="000000"/>
                <w:sz w:val="20"/>
                <w:szCs w:val="20"/>
              </w:rPr>
              <w:t>432h</w:t>
            </w:r>
          </w:p>
        </w:tc>
      </w:tr>
    </w:tbl>
    <w:p w14:paraId="7645FA22" w14:textId="77777777" w:rsidR="00952438" w:rsidRDefault="00952438">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ins w:id="681" w:author="Arlindo Gomes Filho" w:date="2020-11-21T15:10:00Z"/>
          <w:b/>
          <w:color w:val="212121"/>
          <w:highlight w:val="white"/>
        </w:rPr>
      </w:pPr>
    </w:p>
    <w:p w14:paraId="792806F6" w14:textId="7599F318" w:rsidR="00D15A3C" w:rsidRDefault="002A523F">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szCs w:val="20"/>
        </w:rPr>
      </w:pPr>
      <w:r>
        <w:rPr>
          <w:b/>
          <w:color w:val="212121"/>
          <w:highlight w:val="white"/>
        </w:rPr>
        <w:t>Fonte:</w:t>
      </w:r>
      <w:sdt>
        <w:sdtPr>
          <w:tag w:val="goog_rdk_0"/>
          <w:id w:val="1331723727"/>
        </w:sdtPr>
        <w:sdtContent>
          <w:r>
            <w:rPr>
              <w:rFonts w:ascii="Arial Unicode MS" w:eastAsia="Arial Unicode MS" w:hAnsi="Arial Unicode MS" w:cs="Arial Unicode MS"/>
              <w:sz w:val="20"/>
              <w:szCs w:val="20"/>
            </w:rPr>
            <w:t>sítio eletrônico oficial do Ministério das Relações Exteriores ﹤</w:t>
          </w:r>
        </w:sdtContent>
      </w:sdt>
      <w:hyperlink r:id="rId13">
        <w:r>
          <w:rPr>
            <w:color w:val="1155CC"/>
            <w:sz w:val="20"/>
            <w:szCs w:val="20"/>
            <w:u w:val="single"/>
          </w:rPr>
          <w:t>http://diplopedia.itamaraty.gov.br</w:t>
        </w:r>
      </w:hyperlink>
      <w:commentRangeStart w:id="682"/>
      <w:sdt>
        <w:sdtPr>
          <w:tag w:val="goog_rdk_1"/>
          <w:id w:val="-1101267681"/>
        </w:sdtPr>
        <w:sdtContent>
          <w:r>
            <w:rPr>
              <w:rFonts w:ascii="Gungsuh" w:eastAsia="Gungsuh" w:hAnsi="Gungsuh" w:cs="Gungsuh"/>
              <w:sz w:val="20"/>
              <w:szCs w:val="20"/>
            </w:rPr>
            <w:t>＞.</w:t>
          </w:r>
          <w:ins w:id="683" w:author="Arlindo Gomes Filho" w:date="2020-11-21T15:10:00Z">
            <w:r w:rsidR="00952438">
              <w:rPr>
                <w:rFonts w:ascii="Gungsuh" w:eastAsia="Gungsuh" w:hAnsi="Gungsuh" w:cs="Gungsuh"/>
                <w:sz w:val="20"/>
                <w:szCs w:val="20"/>
              </w:rPr>
              <w:t xml:space="preserve"> </w:t>
            </w:r>
          </w:ins>
          <w:r>
            <w:rPr>
              <w:rFonts w:ascii="Gungsuh" w:eastAsia="Gungsuh" w:hAnsi="Gungsuh" w:cs="Gungsuh"/>
              <w:sz w:val="20"/>
              <w:szCs w:val="20"/>
            </w:rPr>
            <w:t>Consultado em 10 de novembro de 2020.</w:t>
          </w:r>
        </w:sdtContent>
      </w:sdt>
      <w:commentRangeEnd w:id="682"/>
      <w:r w:rsidR="00952438">
        <w:rPr>
          <w:rStyle w:val="Refdecomentrio"/>
        </w:rPr>
        <w:commentReference w:id="682"/>
      </w:r>
    </w:p>
    <w:p w14:paraId="0F9FFDF0" w14:textId="77777777" w:rsidR="00D15A3C" w:rsidRDefault="00D15A3C">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color w:val="212121"/>
          <w:highlight w:val="white"/>
        </w:rPr>
      </w:pPr>
    </w:p>
    <w:p w14:paraId="07DD8954" w14:textId="78E965CB" w:rsidR="00D15A3C" w:rsidDel="00952438"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del w:id="684" w:author="Arlindo Gomes Filho" w:date="2020-11-21T15:11:00Z"/>
          <w:color w:val="212121"/>
          <w:highlight w:val="white"/>
        </w:rPr>
      </w:pPr>
    </w:p>
    <w:p w14:paraId="58EA0447" w14:textId="0DCF2758"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r>
        <w:rPr>
          <w:color w:val="212121"/>
          <w:highlight w:val="white"/>
        </w:rPr>
        <w:t xml:space="preserve">Os cursos são realizados </w:t>
      </w:r>
      <w:del w:id="685" w:author="Arlindo Gomes Filho" w:date="2020-11-21T15:11:00Z">
        <w:r w:rsidDel="009C5BC3">
          <w:rPr>
            <w:color w:val="212121"/>
            <w:highlight w:val="white"/>
          </w:rPr>
          <w:delText>dentro d</w:delText>
        </w:r>
      </w:del>
      <w:ins w:id="686" w:author="Arlindo Gomes Filho" w:date="2020-11-21T15:11:00Z">
        <w:r w:rsidR="009C5BC3">
          <w:rPr>
            <w:color w:val="212121"/>
            <w:highlight w:val="white"/>
          </w:rPr>
          <w:t>n</w:t>
        </w:r>
      </w:ins>
      <w:r>
        <w:rPr>
          <w:color w:val="212121"/>
          <w:highlight w:val="white"/>
        </w:rPr>
        <w:t xml:space="preserve">o semestre letivo, ou seja, </w:t>
      </w:r>
      <w:del w:id="687" w:author="Arlindo Gomes Filho" w:date="2020-11-21T15:11:00Z">
        <w:r w:rsidDel="009C5BC3">
          <w:rPr>
            <w:color w:val="212121"/>
            <w:highlight w:val="white"/>
          </w:rPr>
          <w:delText xml:space="preserve">entre </w:delText>
        </w:r>
      </w:del>
      <w:ins w:id="688" w:author="Arlindo Gomes Filho" w:date="2020-11-21T15:11:00Z">
        <w:r w:rsidR="009C5BC3">
          <w:rPr>
            <w:color w:val="212121"/>
            <w:highlight w:val="white"/>
          </w:rPr>
          <w:t xml:space="preserve">de </w:t>
        </w:r>
      </w:ins>
      <w:r>
        <w:rPr>
          <w:color w:val="212121"/>
          <w:highlight w:val="white"/>
        </w:rPr>
        <w:t xml:space="preserve">março </w:t>
      </w:r>
      <w:ins w:id="689" w:author="Arlindo Gomes Filho" w:date="2020-11-21T15:11:00Z">
        <w:r w:rsidR="009C5BC3">
          <w:rPr>
            <w:color w:val="212121"/>
            <w:highlight w:val="white"/>
          </w:rPr>
          <w:t>a</w:t>
        </w:r>
      </w:ins>
      <w:del w:id="690" w:author="Arlindo Gomes Filho" w:date="2020-11-21T15:11:00Z">
        <w:r w:rsidDel="009C5BC3">
          <w:rPr>
            <w:color w:val="212121"/>
            <w:highlight w:val="white"/>
          </w:rPr>
          <w:delText>e</w:delText>
        </w:r>
      </w:del>
      <w:r>
        <w:rPr>
          <w:color w:val="212121"/>
          <w:highlight w:val="white"/>
        </w:rPr>
        <w:t xml:space="preserve"> junho/início de julho e </w:t>
      </w:r>
      <w:del w:id="691" w:author="Arlindo Gomes Filho" w:date="2020-11-21T15:12:00Z">
        <w:r w:rsidDel="009C5BC3">
          <w:rPr>
            <w:color w:val="212121"/>
            <w:highlight w:val="white"/>
          </w:rPr>
          <w:delText xml:space="preserve">entre </w:delText>
        </w:r>
      </w:del>
      <w:ins w:id="692" w:author="Arlindo Gomes Filho" w:date="2020-11-21T15:12:00Z">
        <w:r w:rsidR="009C5BC3">
          <w:rPr>
            <w:color w:val="212121"/>
            <w:highlight w:val="white"/>
          </w:rPr>
          <w:t xml:space="preserve">de </w:t>
        </w:r>
      </w:ins>
      <w:r>
        <w:rPr>
          <w:color w:val="212121"/>
          <w:highlight w:val="white"/>
        </w:rPr>
        <w:t xml:space="preserve">agosto </w:t>
      </w:r>
      <w:ins w:id="693" w:author="Arlindo Gomes Filho" w:date="2020-11-21T15:12:00Z">
        <w:r w:rsidR="009C5BC3">
          <w:rPr>
            <w:color w:val="212121"/>
            <w:highlight w:val="white"/>
          </w:rPr>
          <w:t>a</w:t>
        </w:r>
      </w:ins>
      <w:del w:id="694" w:author="Arlindo Gomes Filho" w:date="2020-11-21T15:12:00Z">
        <w:r w:rsidDel="009C5BC3">
          <w:rPr>
            <w:color w:val="212121"/>
            <w:highlight w:val="white"/>
          </w:rPr>
          <w:delText>e</w:delText>
        </w:r>
      </w:del>
      <w:r>
        <w:rPr>
          <w:color w:val="212121"/>
          <w:highlight w:val="white"/>
        </w:rPr>
        <w:t xml:space="preserve"> novembro/início de dezembro.</w:t>
      </w:r>
    </w:p>
    <w:p w14:paraId="24B2EA71"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b/>
          <w:color w:val="212121"/>
          <w:highlight w:val="white"/>
        </w:rPr>
      </w:pPr>
    </w:p>
    <w:p w14:paraId="7ED8B1EF" w14:textId="525D67A2" w:rsidR="00D15A3C" w:rsidRPr="009C5BC3" w:rsidRDefault="009C5BC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bCs/>
          <w:color w:val="212121"/>
          <w:highlight w:val="white"/>
        </w:rPr>
      </w:pPr>
      <w:ins w:id="695" w:author="Arlindo Gomes Filho" w:date="2020-11-21T15:13:00Z">
        <w:r>
          <w:rPr>
            <w:bCs/>
            <w:color w:val="212121"/>
            <w:highlight w:val="white"/>
          </w:rPr>
          <w:t xml:space="preserve">A tabela 3 apresenta </w:t>
        </w:r>
      </w:ins>
      <w:ins w:id="696" w:author="Arlindo Gomes Filho" w:date="2020-11-21T15:14:00Z">
        <w:r>
          <w:rPr>
            <w:bCs/>
            <w:color w:val="212121"/>
            <w:highlight w:val="white"/>
          </w:rPr>
          <w:t>a estrutura d</w:t>
        </w:r>
      </w:ins>
      <w:ins w:id="697" w:author="Arlindo Gomes Filho" w:date="2020-11-21T15:13:00Z">
        <w:r>
          <w:rPr>
            <w:bCs/>
            <w:color w:val="212121"/>
            <w:highlight w:val="white"/>
          </w:rPr>
          <w:t xml:space="preserve">os </w:t>
        </w:r>
      </w:ins>
      <w:commentRangeStart w:id="698"/>
      <w:del w:id="699" w:author="Arlindo Gomes Filho" w:date="2020-11-21T15:13:00Z">
        <w:r w:rsidR="002A523F" w:rsidRPr="009C5BC3" w:rsidDel="009C5BC3">
          <w:rPr>
            <w:bCs/>
            <w:color w:val="212121"/>
            <w:highlight w:val="white"/>
            <w:rPrChange w:id="700" w:author="Arlindo Gomes Filho" w:date="2020-11-21T15:12:00Z">
              <w:rPr>
                <w:b/>
                <w:color w:val="212121"/>
                <w:highlight w:val="white"/>
              </w:rPr>
            </w:rPrChange>
          </w:rPr>
          <w:delText xml:space="preserve">Os </w:delText>
        </w:r>
      </w:del>
      <w:r w:rsidR="002A523F" w:rsidRPr="009C5BC3">
        <w:rPr>
          <w:bCs/>
          <w:color w:val="212121"/>
          <w:highlight w:val="white"/>
          <w:rPrChange w:id="701" w:author="Arlindo Gomes Filho" w:date="2020-11-21T15:12:00Z">
            <w:rPr>
              <w:b/>
              <w:color w:val="212121"/>
              <w:highlight w:val="white"/>
            </w:rPr>
          </w:rPrChange>
        </w:rPr>
        <w:t xml:space="preserve">cursos abertos sequenciais </w:t>
      </w:r>
      <w:del w:id="702" w:author="Arlindo Gomes Filho" w:date="2020-11-21T15:15:00Z">
        <w:r w:rsidR="002A523F" w:rsidRPr="009C5BC3" w:rsidDel="009C5BC3">
          <w:rPr>
            <w:bCs/>
            <w:color w:val="212121"/>
            <w:highlight w:val="white"/>
            <w:rPrChange w:id="703" w:author="Arlindo Gomes Filho" w:date="2020-11-21T15:12:00Z">
              <w:rPr>
                <w:b/>
                <w:color w:val="212121"/>
                <w:highlight w:val="white"/>
              </w:rPr>
            </w:rPrChange>
          </w:rPr>
          <w:delText>(</w:delText>
        </w:r>
      </w:del>
      <w:r w:rsidR="002A523F" w:rsidRPr="009C5BC3">
        <w:rPr>
          <w:bCs/>
          <w:color w:val="212121"/>
          <w:highlight w:val="white"/>
          <w:rPrChange w:id="704" w:author="Arlindo Gomes Filho" w:date="2020-11-21T15:12:00Z">
            <w:rPr>
              <w:b/>
              <w:color w:val="212121"/>
              <w:highlight w:val="white"/>
            </w:rPr>
          </w:rPrChange>
        </w:rPr>
        <w:t>ofertados nos Campi – Darcy Ribeiro, Ceilândia</w:t>
      </w:r>
      <w:del w:id="705" w:author="Arlindo Gomes Filho" w:date="2020-11-21T15:12:00Z">
        <w:r w:rsidR="002A523F" w:rsidRPr="009C5BC3" w:rsidDel="009C5BC3">
          <w:rPr>
            <w:bCs/>
            <w:color w:val="212121"/>
            <w:highlight w:val="white"/>
            <w:rPrChange w:id="706" w:author="Arlindo Gomes Filho" w:date="2020-11-21T15:12:00Z">
              <w:rPr>
                <w:b/>
                <w:color w:val="212121"/>
                <w:highlight w:val="white"/>
              </w:rPr>
            </w:rPrChange>
          </w:rPr>
          <w:delText xml:space="preserve"> </w:delText>
        </w:r>
      </w:del>
      <w:r w:rsidR="002A523F" w:rsidRPr="009C5BC3">
        <w:rPr>
          <w:bCs/>
          <w:color w:val="212121"/>
          <w:highlight w:val="white"/>
          <w:rPrChange w:id="707" w:author="Arlindo Gomes Filho" w:date="2020-11-21T15:12:00Z">
            <w:rPr>
              <w:b/>
              <w:color w:val="212121"/>
              <w:highlight w:val="white"/>
            </w:rPr>
          </w:rPrChange>
        </w:rPr>
        <w:t>, Gama e Planaltina</w:t>
      </w:r>
      <w:del w:id="708" w:author="Arlindo Gomes Filho" w:date="2020-11-21T15:15:00Z">
        <w:r w:rsidR="002A523F" w:rsidRPr="009C5BC3" w:rsidDel="009C5BC3">
          <w:rPr>
            <w:bCs/>
            <w:color w:val="212121"/>
            <w:highlight w:val="white"/>
            <w:rPrChange w:id="709" w:author="Arlindo Gomes Filho" w:date="2020-11-21T15:12:00Z">
              <w:rPr>
                <w:b/>
                <w:color w:val="212121"/>
                <w:highlight w:val="white"/>
              </w:rPr>
            </w:rPrChange>
          </w:rPr>
          <w:delText>)</w:delText>
        </w:r>
      </w:del>
      <w:ins w:id="710" w:author="Arlindo Gomes Filho" w:date="2020-11-21T15:14:00Z">
        <w:r>
          <w:rPr>
            <w:bCs/>
            <w:color w:val="212121"/>
            <w:highlight w:val="white"/>
          </w:rPr>
          <w:t>.</w:t>
        </w:r>
      </w:ins>
      <w:del w:id="711" w:author="Arlindo Gomes Filho" w:date="2020-11-21T15:14:00Z">
        <w:r w:rsidR="002A523F" w:rsidRPr="009C5BC3" w:rsidDel="009C5BC3">
          <w:rPr>
            <w:bCs/>
            <w:color w:val="212121"/>
            <w:highlight w:val="white"/>
            <w:rPrChange w:id="712" w:author="Arlindo Gomes Filho" w:date="2020-11-21T15:12:00Z">
              <w:rPr>
                <w:b/>
                <w:color w:val="212121"/>
                <w:highlight w:val="white"/>
              </w:rPr>
            </w:rPrChange>
          </w:rPr>
          <w:delText>, tem a seguinte estrutura</w:delText>
        </w:r>
        <w:r w:rsidR="002A523F" w:rsidRPr="009C5BC3" w:rsidDel="009C5BC3">
          <w:rPr>
            <w:bCs/>
            <w:color w:val="212121"/>
            <w:highlight w:val="white"/>
          </w:rPr>
          <w:delText>:</w:delText>
        </w:r>
      </w:del>
      <w:commentRangeEnd w:id="698"/>
      <w:r>
        <w:rPr>
          <w:rStyle w:val="Refdecomentrio"/>
        </w:rPr>
        <w:commentReference w:id="698"/>
      </w:r>
    </w:p>
    <w:p w14:paraId="5A2F2990" w14:textId="55C12F1E"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ins w:id="713" w:author="Arlindo Gomes Filho" w:date="2020-11-21T15:14:00Z"/>
          <w:color w:val="212121"/>
          <w:highlight w:val="white"/>
        </w:rPr>
      </w:pPr>
    </w:p>
    <w:p w14:paraId="6F3979D2" w14:textId="59CF84E0" w:rsidR="009C5BC3" w:rsidRDefault="009C5BC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ins w:id="714" w:author="Arlindo Gomes Filho" w:date="2020-11-21T15:14:00Z">
        <w:r>
          <w:rPr>
            <w:color w:val="212121"/>
            <w:highlight w:val="white"/>
          </w:rPr>
          <w:t>Tabela 3. Estrutura dos cursos abertos sequenciais ofertados nos Campi – Darcy Ribeiro, Ceilândia, Gama e Planaltina</w:t>
        </w:r>
      </w:ins>
      <w:ins w:id="715" w:author="Arlindo Gomes Filho" w:date="2020-11-21T15:15:00Z">
        <w:r>
          <w:rPr>
            <w:color w:val="212121"/>
            <w:highlight w:val="white"/>
          </w:rPr>
          <w:t>.</w:t>
        </w:r>
      </w:ins>
    </w:p>
    <w:p w14:paraId="1791E07A" w14:textId="77777777" w:rsidR="009C5BC3" w:rsidRDefault="009C5BC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ins w:id="716" w:author="Arlindo Gomes Filho" w:date="2020-11-21T15:15:00Z"/>
          <w:b/>
          <w:color w:val="212121"/>
          <w:highlight w:val="white"/>
        </w:rPr>
      </w:pPr>
    </w:p>
    <w:p w14:paraId="5E5A705F" w14:textId="09297C4A"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b/>
          <w:color w:val="212121"/>
          <w:highlight w:val="white"/>
        </w:rPr>
      </w:pPr>
      <w:commentRangeStart w:id="717"/>
      <w:r>
        <w:rPr>
          <w:b/>
          <w:color w:val="212121"/>
          <w:highlight w:val="white"/>
        </w:rPr>
        <w:t>Cursos Inglês</w:t>
      </w:r>
      <w:commentRangeEnd w:id="717"/>
      <w:r w:rsidR="009C5BC3">
        <w:rPr>
          <w:rStyle w:val="Refdecomentrio"/>
        </w:rPr>
        <w:commentReference w:id="717"/>
      </w:r>
    </w:p>
    <w:tbl>
      <w:tblPr>
        <w:tblStyle w:val="a4"/>
        <w:tblW w:w="8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928"/>
        <w:gridCol w:w="3710"/>
      </w:tblGrid>
      <w:tr w:rsidR="00D15A3C" w14:paraId="224E8271" w14:textId="77777777">
        <w:trPr>
          <w:trHeight w:val="232"/>
        </w:trPr>
        <w:tc>
          <w:tcPr>
            <w:tcW w:w="492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4E95DE67"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b/>
                <w:color w:val="212121"/>
                <w:sz w:val="20"/>
                <w:szCs w:val="20"/>
                <w:highlight w:val="white"/>
              </w:rPr>
              <w:t>Nível</w:t>
            </w:r>
          </w:p>
        </w:tc>
        <w:tc>
          <w:tcPr>
            <w:tcW w:w="371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6681F2DA" w14:textId="77777777" w:rsidR="00D15A3C" w:rsidRDefault="002A523F">
            <w:pPr>
              <w:pBdr>
                <w:top w:val="nil"/>
                <w:left w:val="nil"/>
                <w:bottom w:val="nil"/>
                <w:right w:val="nil"/>
                <w:between w:val="nil"/>
              </w:pBdr>
              <w:spacing w:before="100" w:after="100"/>
              <w:jc w:val="both"/>
              <w:rPr>
                <w:color w:val="000000"/>
              </w:rPr>
            </w:pPr>
            <w:r>
              <w:rPr>
                <w:b/>
                <w:color w:val="000000"/>
                <w:sz w:val="20"/>
                <w:szCs w:val="20"/>
              </w:rPr>
              <w:t>Carga horária</w:t>
            </w:r>
          </w:p>
        </w:tc>
      </w:tr>
      <w:tr w:rsidR="00D15A3C" w14:paraId="0F14934C" w14:textId="77777777">
        <w:trPr>
          <w:trHeight w:val="222"/>
        </w:trPr>
        <w:tc>
          <w:tcPr>
            <w:tcW w:w="4928" w:type="dxa"/>
            <w:tcBorders>
              <w:top w:val="single" w:sz="8" w:space="0" w:color="000000"/>
              <w:left w:val="nil"/>
              <w:bottom w:val="nil"/>
              <w:right w:val="nil"/>
            </w:tcBorders>
            <w:shd w:val="clear" w:color="auto" w:fill="C0C0C0"/>
            <w:tcMar>
              <w:top w:w="80" w:type="dxa"/>
              <w:left w:w="80" w:type="dxa"/>
              <w:bottom w:w="80" w:type="dxa"/>
              <w:right w:w="80" w:type="dxa"/>
            </w:tcMar>
          </w:tcPr>
          <w:p w14:paraId="38EEFC72"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Básico 1 </w:t>
            </w:r>
          </w:p>
        </w:tc>
        <w:tc>
          <w:tcPr>
            <w:tcW w:w="3710" w:type="dxa"/>
            <w:tcBorders>
              <w:top w:val="single" w:sz="8" w:space="0" w:color="000000"/>
              <w:left w:val="nil"/>
              <w:bottom w:val="nil"/>
              <w:right w:val="nil"/>
            </w:tcBorders>
            <w:shd w:val="clear" w:color="auto" w:fill="C0C0C0"/>
            <w:tcMar>
              <w:top w:w="80" w:type="dxa"/>
              <w:left w:w="80" w:type="dxa"/>
              <w:bottom w:w="80" w:type="dxa"/>
              <w:right w:w="80" w:type="dxa"/>
            </w:tcMar>
          </w:tcPr>
          <w:p w14:paraId="4357819F"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215E9822"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2363789E"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Básico 2</w:t>
            </w:r>
          </w:p>
        </w:tc>
        <w:tc>
          <w:tcPr>
            <w:tcW w:w="3710" w:type="dxa"/>
            <w:tcBorders>
              <w:top w:val="nil"/>
              <w:left w:val="nil"/>
              <w:bottom w:val="nil"/>
              <w:right w:val="nil"/>
            </w:tcBorders>
            <w:shd w:val="clear" w:color="auto" w:fill="auto"/>
            <w:tcMar>
              <w:top w:w="80" w:type="dxa"/>
              <w:left w:w="80" w:type="dxa"/>
              <w:bottom w:w="80" w:type="dxa"/>
              <w:right w:w="80" w:type="dxa"/>
            </w:tcMar>
          </w:tcPr>
          <w:p w14:paraId="3A170D1B"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54DAC333"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44FF033A"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Básico 3</w:t>
            </w:r>
          </w:p>
        </w:tc>
        <w:tc>
          <w:tcPr>
            <w:tcW w:w="3710" w:type="dxa"/>
            <w:tcBorders>
              <w:top w:val="nil"/>
              <w:left w:val="nil"/>
              <w:bottom w:val="nil"/>
              <w:right w:val="nil"/>
            </w:tcBorders>
            <w:shd w:val="clear" w:color="auto" w:fill="C0C0C0"/>
            <w:tcMar>
              <w:top w:w="80" w:type="dxa"/>
              <w:left w:w="80" w:type="dxa"/>
              <w:bottom w:w="80" w:type="dxa"/>
              <w:right w:w="80" w:type="dxa"/>
            </w:tcMar>
          </w:tcPr>
          <w:p w14:paraId="062BAEBA"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2F281905"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677F6D1E"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Pré-Intermediário 1 </w:t>
            </w:r>
          </w:p>
        </w:tc>
        <w:tc>
          <w:tcPr>
            <w:tcW w:w="3710" w:type="dxa"/>
            <w:tcBorders>
              <w:top w:val="nil"/>
              <w:left w:val="nil"/>
              <w:bottom w:val="nil"/>
              <w:right w:val="nil"/>
            </w:tcBorders>
            <w:shd w:val="clear" w:color="auto" w:fill="auto"/>
            <w:tcMar>
              <w:top w:w="80" w:type="dxa"/>
              <w:left w:w="80" w:type="dxa"/>
              <w:bottom w:w="80" w:type="dxa"/>
              <w:right w:w="80" w:type="dxa"/>
            </w:tcMar>
          </w:tcPr>
          <w:p w14:paraId="1E89FFD4"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3B73DE5F"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3054A6B7"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Pré-</w:t>
            </w:r>
            <w:r>
              <w:rPr>
                <w:color w:val="000000"/>
                <w:sz w:val="20"/>
                <w:szCs w:val="20"/>
                <w:highlight w:val="white"/>
              </w:rPr>
              <w:t>Intermediário</w:t>
            </w:r>
            <w:r>
              <w:rPr>
                <w:color w:val="212121"/>
                <w:sz w:val="20"/>
                <w:szCs w:val="20"/>
                <w:highlight w:val="white"/>
              </w:rPr>
              <w:t xml:space="preserve"> 2 </w:t>
            </w:r>
          </w:p>
        </w:tc>
        <w:tc>
          <w:tcPr>
            <w:tcW w:w="3710" w:type="dxa"/>
            <w:tcBorders>
              <w:top w:val="nil"/>
              <w:left w:val="nil"/>
              <w:bottom w:val="nil"/>
              <w:right w:val="nil"/>
            </w:tcBorders>
            <w:shd w:val="clear" w:color="auto" w:fill="C0C0C0"/>
            <w:tcMar>
              <w:top w:w="80" w:type="dxa"/>
              <w:left w:w="80" w:type="dxa"/>
              <w:bottom w:w="80" w:type="dxa"/>
              <w:right w:w="80" w:type="dxa"/>
            </w:tcMar>
          </w:tcPr>
          <w:p w14:paraId="3A8C826A"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2FDD5274"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6726AF63"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Pré intermediário 3</w:t>
            </w:r>
          </w:p>
        </w:tc>
        <w:tc>
          <w:tcPr>
            <w:tcW w:w="3710" w:type="dxa"/>
            <w:tcBorders>
              <w:top w:val="nil"/>
              <w:left w:val="nil"/>
              <w:bottom w:val="nil"/>
              <w:right w:val="nil"/>
            </w:tcBorders>
            <w:shd w:val="clear" w:color="auto" w:fill="auto"/>
            <w:tcMar>
              <w:top w:w="80" w:type="dxa"/>
              <w:left w:w="80" w:type="dxa"/>
              <w:bottom w:w="80" w:type="dxa"/>
              <w:right w:w="80" w:type="dxa"/>
            </w:tcMar>
          </w:tcPr>
          <w:p w14:paraId="522350BD"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409B3583"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58B10647"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Intermediário 1 </w:t>
            </w:r>
          </w:p>
        </w:tc>
        <w:tc>
          <w:tcPr>
            <w:tcW w:w="3710" w:type="dxa"/>
            <w:tcBorders>
              <w:top w:val="nil"/>
              <w:left w:val="nil"/>
              <w:bottom w:val="nil"/>
              <w:right w:val="nil"/>
            </w:tcBorders>
            <w:shd w:val="clear" w:color="auto" w:fill="C0C0C0"/>
            <w:tcMar>
              <w:top w:w="80" w:type="dxa"/>
              <w:left w:w="80" w:type="dxa"/>
              <w:bottom w:w="80" w:type="dxa"/>
              <w:right w:w="80" w:type="dxa"/>
            </w:tcMar>
          </w:tcPr>
          <w:p w14:paraId="1A4ABF57"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66D5DE00"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1D60B251"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Intermediário 2 </w:t>
            </w:r>
          </w:p>
        </w:tc>
        <w:tc>
          <w:tcPr>
            <w:tcW w:w="3710" w:type="dxa"/>
            <w:tcBorders>
              <w:top w:val="nil"/>
              <w:left w:val="nil"/>
              <w:bottom w:val="nil"/>
              <w:right w:val="nil"/>
            </w:tcBorders>
            <w:shd w:val="clear" w:color="auto" w:fill="auto"/>
            <w:tcMar>
              <w:top w:w="80" w:type="dxa"/>
              <w:left w:w="80" w:type="dxa"/>
              <w:bottom w:w="80" w:type="dxa"/>
              <w:right w:w="80" w:type="dxa"/>
            </w:tcMar>
          </w:tcPr>
          <w:p w14:paraId="21A58B18"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6D21E678"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35B28E60"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Intermediário 3</w:t>
            </w:r>
          </w:p>
        </w:tc>
        <w:tc>
          <w:tcPr>
            <w:tcW w:w="3710" w:type="dxa"/>
            <w:tcBorders>
              <w:top w:val="nil"/>
              <w:left w:val="nil"/>
              <w:bottom w:val="nil"/>
              <w:right w:val="nil"/>
            </w:tcBorders>
            <w:shd w:val="clear" w:color="auto" w:fill="C0C0C0"/>
            <w:tcMar>
              <w:top w:w="80" w:type="dxa"/>
              <w:left w:w="80" w:type="dxa"/>
              <w:bottom w:w="80" w:type="dxa"/>
              <w:right w:w="80" w:type="dxa"/>
            </w:tcMar>
          </w:tcPr>
          <w:p w14:paraId="1E0CD3B1"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0224A6A4"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48937A23"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Avançado 1 </w:t>
            </w:r>
          </w:p>
        </w:tc>
        <w:tc>
          <w:tcPr>
            <w:tcW w:w="3710" w:type="dxa"/>
            <w:tcBorders>
              <w:top w:val="nil"/>
              <w:left w:val="nil"/>
              <w:bottom w:val="nil"/>
              <w:right w:val="nil"/>
            </w:tcBorders>
            <w:shd w:val="clear" w:color="auto" w:fill="auto"/>
            <w:tcMar>
              <w:top w:w="80" w:type="dxa"/>
              <w:left w:w="80" w:type="dxa"/>
              <w:bottom w:w="80" w:type="dxa"/>
              <w:right w:w="80" w:type="dxa"/>
            </w:tcMar>
          </w:tcPr>
          <w:p w14:paraId="5CC163F5"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4D917D29"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5319A5FD"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lastRenderedPageBreak/>
              <w:t xml:space="preserve">Avançado 2 </w:t>
            </w:r>
          </w:p>
        </w:tc>
        <w:tc>
          <w:tcPr>
            <w:tcW w:w="3710" w:type="dxa"/>
            <w:tcBorders>
              <w:top w:val="nil"/>
              <w:left w:val="nil"/>
              <w:bottom w:val="nil"/>
              <w:right w:val="nil"/>
            </w:tcBorders>
            <w:shd w:val="clear" w:color="auto" w:fill="C0C0C0"/>
            <w:tcMar>
              <w:top w:w="80" w:type="dxa"/>
              <w:left w:w="80" w:type="dxa"/>
              <w:bottom w:w="80" w:type="dxa"/>
              <w:right w:w="80" w:type="dxa"/>
            </w:tcMar>
          </w:tcPr>
          <w:p w14:paraId="1A01AE89"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51D07A12"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617B5AFE"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Avançado 3</w:t>
            </w:r>
          </w:p>
        </w:tc>
        <w:tc>
          <w:tcPr>
            <w:tcW w:w="3710" w:type="dxa"/>
            <w:tcBorders>
              <w:top w:val="nil"/>
              <w:left w:val="nil"/>
              <w:bottom w:val="nil"/>
              <w:right w:val="nil"/>
            </w:tcBorders>
            <w:shd w:val="clear" w:color="auto" w:fill="auto"/>
            <w:tcMar>
              <w:top w:w="80" w:type="dxa"/>
              <w:left w:w="80" w:type="dxa"/>
              <w:bottom w:w="80" w:type="dxa"/>
              <w:right w:w="80" w:type="dxa"/>
            </w:tcMar>
          </w:tcPr>
          <w:p w14:paraId="545EBEF4"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66A89FF4" w14:textId="77777777">
        <w:trPr>
          <w:trHeight w:val="222"/>
        </w:trPr>
        <w:tc>
          <w:tcPr>
            <w:tcW w:w="4928" w:type="dxa"/>
            <w:tcBorders>
              <w:top w:val="nil"/>
              <w:left w:val="nil"/>
              <w:bottom w:val="single" w:sz="8" w:space="0" w:color="000000"/>
              <w:right w:val="nil"/>
            </w:tcBorders>
            <w:shd w:val="clear" w:color="auto" w:fill="C0C0C0"/>
            <w:tcMar>
              <w:top w:w="80" w:type="dxa"/>
              <w:left w:w="80" w:type="dxa"/>
              <w:bottom w:w="80" w:type="dxa"/>
              <w:right w:w="80" w:type="dxa"/>
            </w:tcMar>
          </w:tcPr>
          <w:p w14:paraId="45E7DFCD"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b/>
                <w:color w:val="212121"/>
                <w:sz w:val="20"/>
                <w:szCs w:val="20"/>
                <w:highlight w:val="white"/>
              </w:rPr>
              <w:t xml:space="preserve">Total: </w:t>
            </w:r>
          </w:p>
        </w:tc>
        <w:tc>
          <w:tcPr>
            <w:tcW w:w="3710" w:type="dxa"/>
            <w:tcBorders>
              <w:top w:val="nil"/>
              <w:left w:val="nil"/>
              <w:bottom w:val="single" w:sz="8" w:space="0" w:color="000000"/>
              <w:right w:val="nil"/>
            </w:tcBorders>
            <w:shd w:val="clear" w:color="auto" w:fill="C0C0C0"/>
            <w:tcMar>
              <w:top w:w="80" w:type="dxa"/>
              <w:left w:w="80" w:type="dxa"/>
              <w:bottom w:w="80" w:type="dxa"/>
              <w:right w:w="80" w:type="dxa"/>
            </w:tcMar>
          </w:tcPr>
          <w:p w14:paraId="6B819E73" w14:textId="77777777" w:rsidR="00D15A3C" w:rsidRDefault="002A523F">
            <w:pPr>
              <w:pBdr>
                <w:top w:val="nil"/>
                <w:left w:val="nil"/>
                <w:bottom w:val="nil"/>
                <w:right w:val="nil"/>
                <w:between w:val="nil"/>
              </w:pBdr>
              <w:spacing w:before="100" w:after="100"/>
              <w:jc w:val="both"/>
              <w:rPr>
                <w:color w:val="000000"/>
              </w:rPr>
            </w:pPr>
            <w:r>
              <w:rPr>
                <w:b/>
                <w:color w:val="000000"/>
                <w:sz w:val="20"/>
                <w:szCs w:val="20"/>
              </w:rPr>
              <w:t>540h</w:t>
            </w:r>
          </w:p>
        </w:tc>
      </w:tr>
    </w:tbl>
    <w:p w14:paraId="20B32261" w14:textId="77777777" w:rsidR="009C5BC3" w:rsidRDefault="009C5BC3">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ins w:id="718" w:author="Arlindo Gomes Filho" w:date="2020-11-21T15:15:00Z"/>
          <w:b/>
          <w:color w:val="212121"/>
          <w:highlight w:val="white"/>
        </w:rPr>
      </w:pPr>
    </w:p>
    <w:p w14:paraId="6E0D4F58" w14:textId="133AB5AA" w:rsidR="00D15A3C" w:rsidRDefault="002A523F">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szCs w:val="20"/>
        </w:rPr>
      </w:pPr>
      <w:r>
        <w:rPr>
          <w:b/>
          <w:color w:val="212121"/>
          <w:highlight w:val="white"/>
        </w:rPr>
        <w:t>Fonte:</w:t>
      </w:r>
      <w:sdt>
        <w:sdtPr>
          <w:tag w:val="goog_rdk_2"/>
          <w:id w:val="279460157"/>
        </w:sdtPr>
        <w:sdtContent>
          <w:r>
            <w:rPr>
              <w:rFonts w:ascii="Arial Unicode MS" w:eastAsia="Arial Unicode MS" w:hAnsi="Arial Unicode MS" w:cs="Arial Unicode MS"/>
              <w:sz w:val="20"/>
              <w:szCs w:val="20"/>
            </w:rPr>
            <w:t>sítio eletrônico oficial do Ministério das Relações Exteriores ﹤</w:t>
          </w:r>
        </w:sdtContent>
      </w:sdt>
      <w:hyperlink r:id="rId14">
        <w:r>
          <w:rPr>
            <w:color w:val="1155CC"/>
            <w:sz w:val="20"/>
            <w:szCs w:val="20"/>
            <w:u w:val="single"/>
          </w:rPr>
          <w:t>http://diplopedia.itamaraty.gov.br</w:t>
        </w:r>
      </w:hyperlink>
      <w:commentRangeStart w:id="719"/>
      <w:sdt>
        <w:sdtPr>
          <w:tag w:val="goog_rdk_3"/>
          <w:id w:val="601694510"/>
        </w:sdtPr>
        <w:sdtContent>
          <w:r>
            <w:rPr>
              <w:rFonts w:ascii="Gungsuh" w:eastAsia="Gungsuh" w:hAnsi="Gungsuh" w:cs="Gungsuh"/>
              <w:sz w:val="20"/>
              <w:szCs w:val="20"/>
            </w:rPr>
            <w:t>＞.</w:t>
          </w:r>
          <w:ins w:id="720" w:author="Arlindo Gomes Filho" w:date="2020-11-21T15:15:00Z">
            <w:r w:rsidR="009C5BC3">
              <w:rPr>
                <w:rFonts w:ascii="Gungsuh" w:eastAsia="Gungsuh" w:hAnsi="Gungsuh" w:cs="Gungsuh"/>
                <w:sz w:val="20"/>
                <w:szCs w:val="20"/>
              </w:rPr>
              <w:t xml:space="preserve"> </w:t>
            </w:r>
          </w:ins>
          <w:r>
            <w:rPr>
              <w:rFonts w:ascii="Gungsuh" w:eastAsia="Gungsuh" w:hAnsi="Gungsuh" w:cs="Gungsuh"/>
              <w:sz w:val="20"/>
              <w:szCs w:val="20"/>
            </w:rPr>
            <w:t>Consultado em 10 de novembro de 2020.</w:t>
          </w:r>
        </w:sdtContent>
      </w:sdt>
      <w:commentRangeEnd w:id="719"/>
      <w:r w:rsidR="009C5BC3">
        <w:rPr>
          <w:rStyle w:val="Refdecomentrio"/>
        </w:rPr>
        <w:commentReference w:id="719"/>
      </w:r>
    </w:p>
    <w:p w14:paraId="0FA9DEE7"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p>
    <w:p w14:paraId="02D9082F" w14:textId="69A6085E"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p>
    <w:p w14:paraId="219BF98F" w14:textId="64F85A2D" w:rsidR="009C5BC3" w:rsidRDefault="009C5BC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ins w:id="721" w:author="Arlindo Gomes Filho" w:date="2020-11-21T15:16:00Z"/>
          <w:color w:val="212121"/>
          <w:highlight w:val="white"/>
        </w:rPr>
      </w:pPr>
      <w:ins w:id="722" w:author="Arlindo Gomes Filho" w:date="2020-11-21T15:16:00Z">
        <w:r>
          <w:rPr>
            <w:color w:val="212121"/>
            <w:highlight w:val="white"/>
          </w:rPr>
          <w:t>Tabela 4.  Repetir como no caso anterior.</w:t>
        </w:r>
      </w:ins>
    </w:p>
    <w:p w14:paraId="26A85966" w14:textId="77777777" w:rsidR="009C5BC3" w:rsidRDefault="009C5BC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p>
    <w:p w14:paraId="5B1B9265" w14:textId="77777777" w:rsidR="00D15A3C" w:rsidRPr="009C5BC3"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bCs/>
          <w:color w:val="212121"/>
          <w:highlight w:val="white"/>
          <w:rPrChange w:id="723" w:author="Arlindo Gomes Filho" w:date="2020-11-21T15:16:00Z">
            <w:rPr>
              <w:b/>
              <w:color w:val="212121"/>
              <w:highlight w:val="white"/>
            </w:rPr>
          </w:rPrChange>
        </w:rPr>
      </w:pPr>
      <w:commentRangeStart w:id="724"/>
      <w:r w:rsidRPr="009C5BC3">
        <w:rPr>
          <w:bCs/>
          <w:color w:val="212121"/>
          <w:highlight w:val="white"/>
          <w:rPrChange w:id="725" w:author="Arlindo Gomes Filho" w:date="2020-11-21T15:16:00Z">
            <w:rPr>
              <w:b/>
              <w:color w:val="212121"/>
              <w:highlight w:val="white"/>
            </w:rPr>
          </w:rPrChange>
        </w:rPr>
        <w:t>Espanhol, Francês, Italiano, Árabe, Mandarim, Russo, Alemão:</w:t>
      </w:r>
      <w:commentRangeEnd w:id="724"/>
      <w:r w:rsidR="009C5BC3" w:rsidRPr="009C5BC3">
        <w:rPr>
          <w:rStyle w:val="Refdecomentrio"/>
          <w:bCs/>
        </w:rPr>
        <w:commentReference w:id="724"/>
      </w:r>
    </w:p>
    <w:tbl>
      <w:tblPr>
        <w:tblStyle w:val="a5"/>
        <w:tblW w:w="8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928"/>
        <w:gridCol w:w="3710"/>
      </w:tblGrid>
      <w:tr w:rsidR="00D15A3C" w14:paraId="264ED61C" w14:textId="77777777">
        <w:trPr>
          <w:trHeight w:val="232"/>
        </w:trPr>
        <w:tc>
          <w:tcPr>
            <w:tcW w:w="492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4BCC03AF"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b/>
                <w:color w:val="212121"/>
                <w:sz w:val="20"/>
                <w:szCs w:val="20"/>
                <w:highlight w:val="white"/>
              </w:rPr>
              <w:t>Nível</w:t>
            </w:r>
          </w:p>
        </w:tc>
        <w:tc>
          <w:tcPr>
            <w:tcW w:w="371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6CB63CFE" w14:textId="77777777" w:rsidR="00D15A3C" w:rsidRDefault="002A523F">
            <w:pPr>
              <w:pBdr>
                <w:top w:val="nil"/>
                <w:left w:val="nil"/>
                <w:bottom w:val="nil"/>
                <w:right w:val="nil"/>
                <w:between w:val="nil"/>
              </w:pBdr>
              <w:spacing w:before="100" w:after="100"/>
              <w:jc w:val="both"/>
              <w:rPr>
                <w:color w:val="000000"/>
              </w:rPr>
            </w:pPr>
            <w:r>
              <w:rPr>
                <w:b/>
                <w:color w:val="000000"/>
                <w:sz w:val="20"/>
                <w:szCs w:val="20"/>
              </w:rPr>
              <w:t>Carga horária</w:t>
            </w:r>
          </w:p>
        </w:tc>
      </w:tr>
      <w:tr w:rsidR="00D15A3C" w14:paraId="66BB0C87" w14:textId="77777777">
        <w:trPr>
          <w:trHeight w:val="222"/>
        </w:trPr>
        <w:tc>
          <w:tcPr>
            <w:tcW w:w="4928" w:type="dxa"/>
            <w:tcBorders>
              <w:top w:val="single" w:sz="8" w:space="0" w:color="000000"/>
              <w:left w:val="nil"/>
              <w:bottom w:val="nil"/>
              <w:right w:val="nil"/>
            </w:tcBorders>
            <w:shd w:val="clear" w:color="auto" w:fill="C0C0C0"/>
            <w:tcMar>
              <w:top w:w="80" w:type="dxa"/>
              <w:left w:w="80" w:type="dxa"/>
              <w:bottom w:w="80" w:type="dxa"/>
              <w:right w:w="80" w:type="dxa"/>
            </w:tcMar>
          </w:tcPr>
          <w:p w14:paraId="3978B123"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Básico 1 </w:t>
            </w:r>
          </w:p>
        </w:tc>
        <w:tc>
          <w:tcPr>
            <w:tcW w:w="3710" w:type="dxa"/>
            <w:tcBorders>
              <w:top w:val="single" w:sz="8" w:space="0" w:color="000000"/>
              <w:left w:val="nil"/>
              <w:bottom w:val="nil"/>
              <w:right w:val="nil"/>
            </w:tcBorders>
            <w:shd w:val="clear" w:color="auto" w:fill="C0C0C0"/>
            <w:tcMar>
              <w:top w:w="80" w:type="dxa"/>
              <w:left w:w="80" w:type="dxa"/>
              <w:bottom w:w="80" w:type="dxa"/>
              <w:right w:w="80" w:type="dxa"/>
            </w:tcMar>
          </w:tcPr>
          <w:p w14:paraId="663051B2"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72F468D7"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30DC8257"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Básico 2</w:t>
            </w:r>
          </w:p>
        </w:tc>
        <w:tc>
          <w:tcPr>
            <w:tcW w:w="3710" w:type="dxa"/>
            <w:tcBorders>
              <w:top w:val="nil"/>
              <w:left w:val="nil"/>
              <w:bottom w:val="nil"/>
              <w:right w:val="nil"/>
            </w:tcBorders>
            <w:shd w:val="clear" w:color="auto" w:fill="auto"/>
            <w:tcMar>
              <w:top w:w="80" w:type="dxa"/>
              <w:left w:w="80" w:type="dxa"/>
              <w:bottom w:w="80" w:type="dxa"/>
              <w:right w:w="80" w:type="dxa"/>
            </w:tcMar>
          </w:tcPr>
          <w:p w14:paraId="168121A5"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7D08334D"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2566FF43"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Básico 3</w:t>
            </w:r>
          </w:p>
        </w:tc>
        <w:tc>
          <w:tcPr>
            <w:tcW w:w="3710" w:type="dxa"/>
            <w:tcBorders>
              <w:top w:val="nil"/>
              <w:left w:val="nil"/>
              <w:bottom w:val="nil"/>
              <w:right w:val="nil"/>
            </w:tcBorders>
            <w:shd w:val="clear" w:color="auto" w:fill="C0C0C0"/>
            <w:tcMar>
              <w:top w:w="80" w:type="dxa"/>
              <w:left w:w="80" w:type="dxa"/>
              <w:bottom w:w="80" w:type="dxa"/>
              <w:right w:w="80" w:type="dxa"/>
            </w:tcMar>
          </w:tcPr>
          <w:p w14:paraId="7B5B6A41"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77AF50B0"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3EA4FC32"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Intermediário 1 </w:t>
            </w:r>
          </w:p>
        </w:tc>
        <w:tc>
          <w:tcPr>
            <w:tcW w:w="3710" w:type="dxa"/>
            <w:tcBorders>
              <w:top w:val="nil"/>
              <w:left w:val="nil"/>
              <w:bottom w:val="nil"/>
              <w:right w:val="nil"/>
            </w:tcBorders>
            <w:shd w:val="clear" w:color="auto" w:fill="auto"/>
            <w:tcMar>
              <w:top w:w="80" w:type="dxa"/>
              <w:left w:w="80" w:type="dxa"/>
              <w:bottom w:w="80" w:type="dxa"/>
              <w:right w:w="80" w:type="dxa"/>
            </w:tcMar>
          </w:tcPr>
          <w:p w14:paraId="5A6BE14E"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052A711B"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1BB76A99"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Intermediário 2 </w:t>
            </w:r>
          </w:p>
        </w:tc>
        <w:tc>
          <w:tcPr>
            <w:tcW w:w="3710" w:type="dxa"/>
            <w:tcBorders>
              <w:top w:val="nil"/>
              <w:left w:val="nil"/>
              <w:bottom w:val="nil"/>
              <w:right w:val="nil"/>
            </w:tcBorders>
            <w:shd w:val="clear" w:color="auto" w:fill="C0C0C0"/>
            <w:tcMar>
              <w:top w:w="80" w:type="dxa"/>
              <w:left w:w="80" w:type="dxa"/>
              <w:bottom w:w="80" w:type="dxa"/>
              <w:right w:w="80" w:type="dxa"/>
            </w:tcMar>
          </w:tcPr>
          <w:p w14:paraId="66813065"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3212B6A0"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4841C730"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Intermediário 3</w:t>
            </w:r>
          </w:p>
        </w:tc>
        <w:tc>
          <w:tcPr>
            <w:tcW w:w="3710" w:type="dxa"/>
            <w:tcBorders>
              <w:top w:val="nil"/>
              <w:left w:val="nil"/>
              <w:bottom w:val="nil"/>
              <w:right w:val="nil"/>
            </w:tcBorders>
            <w:shd w:val="clear" w:color="auto" w:fill="auto"/>
            <w:tcMar>
              <w:top w:w="80" w:type="dxa"/>
              <w:left w:w="80" w:type="dxa"/>
              <w:bottom w:w="80" w:type="dxa"/>
              <w:right w:w="80" w:type="dxa"/>
            </w:tcMar>
          </w:tcPr>
          <w:p w14:paraId="1E8366FD"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3BBFEAF3"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12F4F33E"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Avançado 1 </w:t>
            </w:r>
          </w:p>
        </w:tc>
        <w:tc>
          <w:tcPr>
            <w:tcW w:w="3710" w:type="dxa"/>
            <w:tcBorders>
              <w:top w:val="nil"/>
              <w:left w:val="nil"/>
              <w:bottom w:val="nil"/>
              <w:right w:val="nil"/>
            </w:tcBorders>
            <w:shd w:val="clear" w:color="auto" w:fill="C0C0C0"/>
            <w:tcMar>
              <w:top w:w="80" w:type="dxa"/>
              <w:left w:w="80" w:type="dxa"/>
              <w:bottom w:w="80" w:type="dxa"/>
              <w:right w:w="80" w:type="dxa"/>
            </w:tcMar>
          </w:tcPr>
          <w:p w14:paraId="5A244034"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477DCC15" w14:textId="77777777">
        <w:trPr>
          <w:trHeight w:val="212"/>
        </w:trPr>
        <w:tc>
          <w:tcPr>
            <w:tcW w:w="4928" w:type="dxa"/>
            <w:tcBorders>
              <w:top w:val="nil"/>
              <w:left w:val="nil"/>
              <w:bottom w:val="nil"/>
              <w:right w:val="nil"/>
            </w:tcBorders>
            <w:shd w:val="clear" w:color="auto" w:fill="auto"/>
            <w:tcMar>
              <w:top w:w="80" w:type="dxa"/>
              <w:left w:w="80" w:type="dxa"/>
              <w:bottom w:w="80" w:type="dxa"/>
              <w:right w:w="80" w:type="dxa"/>
            </w:tcMar>
          </w:tcPr>
          <w:p w14:paraId="4CA540DF"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 xml:space="preserve">Avançado 2 </w:t>
            </w:r>
          </w:p>
        </w:tc>
        <w:tc>
          <w:tcPr>
            <w:tcW w:w="3710" w:type="dxa"/>
            <w:tcBorders>
              <w:top w:val="nil"/>
              <w:left w:val="nil"/>
              <w:bottom w:val="nil"/>
              <w:right w:val="nil"/>
            </w:tcBorders>
            <w:shd w:val="clear" w:color="auto" w:fill="auto"/>
            <w:tcMar>
              <w:top w:w="80" w:type="dxa"/>
              <w:left w:w="80" w:type="dxa"/>
              <w:bottom w:w="80" w:type="dxa"/>
              <w:right w:w="80" w:type="dxa"/>
            </w:tcMar>
          </w:tcPr>
          <w:p w14:paraId="7AB6879F"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1A900538" w14:textId="77777777">
        <w:trPr>
          <w:trHeight w:val="212"/>
        </w:trPr>
        <w:tc>
          <w:tcPr>
            <w:tcW w:w="4928" w:type="dxa"/>
            <w:tcBorders>
              <w:top w:val="nil"/>
              <w:left w:val="nil"/>
              <w:bottom w:val="nil"/>
              <w:right w:val="nil"/>
            </w:tcBorders>
            <w:shd w:val="clear" w:color="auto" w:fill="C0C0C0"/>
            <w:tcMar>
              <w:top w:w="80" w:type="dxa"/>
              <w:left w:w="80" w:type="dxa"/>
              <w:bottom w:w="80" w:type="dxa"/>
              <w:right w:w="80" w:type="dxa"/>
            </w:tcMar>
          </w:tcPr>
          <w:p w14:paraId="400B1C11"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color w:val="212121"/>
                <w:sz w:val="20"/>
                <w:szCs w:val="20"/>
                <w:highlight w:val="white"/>
              </w:rPr>
              <w:t>Avançado 3</w:t>
            </w:r>
          </w:p>
        </w:tc>
        <w:tc>
          <w:tcPr>
            <w:tcW w:w="3710" w:type="dxa"/>
            <w:tcBorders>
              <w:top w:val="nil"/>
              <w:left w:val="nil"/>
              <w:bottom w:val="nil"/>
              <w:right w:val="nil"/>
            </w:tcBorders>
            <w:shd w:val="clear" w:color="auto" w:fill="C0C0C0"/>
            <w:tcMar>
              <w:top w:w="80" w:type="dxa"/>
              <w:left w:w="80" w:type="dxa"/>
              <w:bottom w:w="80" w:type="dxa"/>
              <w:right w:w="80" w:type="dxa"/>
            </w:tcMar>
          </w:tcPr>
          <w:p w14:paraId="05409B3C" w14:textId="77777777" w:rsidR="00D15A3C" w:rsidRDefault="002A523F">
            <w:pPr>
              <w:pBdr>
                <w:top w:val="nil"/>
                <w:left w:val="nil"/>
                <w:bottom w:val="nil"/>
                <w:right w:val="nil"/>
                <w:between w:val="nil"/>
              </w:pBdr>
              <w:spacing w:before="100" w:after="100"/>
              <w:jc w:val="both"/>
              <w:rPr>
                <w:color w:val="000000"/>
              </w:rPr>
            </w:pPr>
            <w:r>
              <w:rPr>
                <w:color w:val="212121"/>
                <w:sz w:val="20"/>
                <w:szCs w:val="20"/>
                <w:highlight w:val="white"/>
              </w:rPr>
              <w:t>45h</w:t>
            </w:r>
          </w:p>
        </w:tc>
      </w:tr>
      <w:tr w:rsidR="00D15A3C" w14:paraId="36929A5A" w14:textId="77777777">
        <w:trPr>
          <w:trHeight w:val="222"/>
        </w:trPr>
        <w:tc>
          <w:tcPr>
            <w:tcW w:w="4928" w:type="dxa"/>
            <w:tcBorders>
              <w:top w:val="nil"/>
              <w:left w:val="nil"/>
              <w:bottom w:val="single" w:sz="8" w:space="0" w:color="000000"/>
              <w:right w:val="nil"/>
            </w:tcBorders>
            <w:shd w:val="clear" w:color="auto" w:fill="auto"/>
            <w:tcMar>
              <w:top w:w="80" w:type="dxa"/>
              <w:left w:w="80" w:type="dxa"/>
              <w:bottom w:w="80" w:type="dxa"/>
              <w:right w:w="80" w:type="dxa"/>
            </w:tcMar>
          </w:tcPr>
          <w:p w14:paraId="22250691"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Helvetica Neue" w:eastAsia="Helvetica Neue" w:hAnsi="Helvetica Neue" w:cs="Helvetica Neue"/>
                <w:color w:val="000000"/>
                <w:sz w:val="22"/>
                <w:szCs w:val="22"/>
              </w:rPr>
            </w:pPr>
            <w:r>
              <w:rPr>
                <w:b/>
                <w:color w:val="212121"/>
                <w:sz w:val="20"/>
                <w:szCs w:val="20"/>
                <w:highlight w:val="white"/>
              </w:rPr>
              <w:t xml:space="preserve">Total: </w:t>
            </w:r>
          </w:p>
        </w:tc>
        <w:tc>
          <w:tcPr>
            <w:tcW w:w="3710" w:type="dxa"/>
            <w:tcBorders>
              <w:top w:val="nil"/>
              <w:left w:val="nil"/>
              <w:bottom w:val="single" w:sz="8" w:space="0" w:color="000000"/>
              <w:right w:val="nil"/>
            </w:tcBorders>
            <w:shd w:val="clear" w:color="auto" w:fill="auto"/>
            <w:tcMar>
              <w:top w:w="80" w:type="dxa"/>
              <w:left w:w="80" w:type="dxa"/>
              <w:bottom w:w="80" w:type="dxa"/>
              <w:right w:w="80" w:type="dxa"/>
            </w:tcMar>
          </w:tcPr>
          <w:p w14:paraId="0179BE9F" w14:textId="77777777" w:rsidR="00D15A3C" w:rsidRDefault="002A523F">
            <w:pPr>
              <w:pBdr>
                <w:top w:val="nil"/>
                <w:left w:val="nil"/>
                <w:bottom w:val="nil"/>
                <w:right w:val="nil"/>
                <w:between w:val="nil"/>
              </w:pBdr>
              <w:spacing w:before="100" w:after="100"/>
              <w:jc w:val="both"/>
              <w:rPr>
                <w:color w:val="000000"/>
              </w:rPr>
            </w:pPr>
            <w:r>
              <w:rPr>
                <w:b/>
                <w:color w:val="000000"/>
                <w:sz w:val="20"/>
                <w:szCs w:val="20"/>
              </w:rPr>
              <w:t>405h</w:t>
            </w:r>
          </w:p>
        </w:tc>
      </w:tr>
    </w:tbl>
    <w:p w14:paraId="49CB541D" w14:textId="77777777" w:rsidR="009C5BC3" w:rsidRDefault="009C5BC3">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ins w:id="726" w:author="Arlindo Gomes Filho" w:date="2020-11-21T15:17:00Z"/>
          <w:b/>
          <w:color w:val="212121"/>
          <w:highlight w:val="white"/>
        </w:rPr>
      </w:pPr>
    </w:p>
    <w:p w14:paraId="31383834" w14:textId="1866A764" w:rsidR="00D15A3C" w:rsidRDefault="002A523F">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szCs w:val="20"/>
        </w:rPr>
      </w:pPr>
      <w:r>
        <w:rPr>
          <w:b/>
          <w:color w:val="212121"/>
          <w:highlight w:val="white"/>
        </w:rPr>
        <w:t>Fonte:</w:t>
      </w:r>
      <w:sdt>
        <w:sdtPr>
          <w:tag w:val="goog_rdk_4"/>
          <w:id w:val="783073473"/>
        </w:sdtPr>
        <w:sdtContent>
          <w:r>
            <w:rPr>
              <w:rFonts w:ascii="Arial Unicode MS" w:eastAsia="Arial Unicode MS" w:hAnsi="Arial Unicode MS" w:cs="Arial Unicode MS"/>
              <w:sz w:val="20"/>
              <w:szCs w:val="20"/>
            </w:rPr>
            <w:t>sítio eletrônico oficial do Ministério das Relações Exteriores ﹤</w:t>
          </w:r>
        </w:sdtContent>
      </w:sdt>
      <w:hyperlink r:id="rId15">
        <w:r>
          <w:rPr>
            <w:color w:val="1155CC"/>
            <w:sz w:val="20"/>
            <w:szCs w:val="20"/>
            <w:u w:val="single"/>
          </w:rPr>
          <w:t>http://diplopedia.itamaraty.gov.br</w:t>
        </w:r>
      </w:hyperlink>
      <w:sdt>
        <w:sdtPr>
          <w:tag w:val="goog_rdk_5"/>
          <w:id w:val="23920925"/>
        </w:sdtPr>
        <w:sdtContent>
          <w:r>
            <w:rPr>
              <w:rFonts w:ascii="Gungsuh" w:eastAsia="Gungsuh" w:hAnsi="Gungsuh" w:cs="Gungsuh"/>
              <w:sz w:val="20"/>
              <w:szCs w:val="20"/>
            </w:rPr>
            <w:t>＞.</w:t>
          </w:r>
          <w:ins w:id="727" w:author="Arlindo Gomes Filho" w:date="2020-11-21T15:17:00Z">
            <w:r w:rsidR="009C5BC3">
              <w:rPr>
                <w:rFonts w:ascii="Gungsuh" w:eastAsia="Gungsuh" w:hAnsi="Gungsuh" w:cs="Gungsuh"/>
                <w:sz w:val="20"/>
                <w:szCs w:val="20"/>
              </w:rPr>
              <w:t xml:space="preserve"> </w:t>
            </w:r>
          </w:ins>
          <w:commentRangeStart w:id="728"/>
          <w:r>
            <w:rPr>
              <w:rFonts w:ascii="Gungsuh" w:eastAsia="Gungsuh" w:hAnsi="Gungsuh" w:cs="Gungsuh"/>
              <w:sz w:val="20"/>
              <w:szCs w:val="20"/>
            </w:rPr>
            <w:t>Consultado em 10 de novembro de 2020.</w:t>
          </w:r>
          <w:commentRangeEnd w:id="728"/>
          <w:r w:rsidR="009C5BC3">
            <w:rPr>
              <w:rStyle w:val="Refdecomentrio"/>
            </w:rPr>
            <w:commentReference w:id="728"/>
          </w:r>
        </w:sdtContent>
      </w:sdt>
    </w:p>
    <w:p w14:paraId="54D0E919" w14:textId="77777777" w:rsidR="00D15A3C" w:rsidRDefault="00D15A3C">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color w:val="212121"/>
          <w:highlight w:val="white"/>
        </w:rPr>
      </w:pPr>
    </w:p>
    <w:p w14:paraId="6D8B457D" w14:textId="020B8A45" w:rsidR="00D15A3C" w:rsidDel="009C5BC3" w:rsidRDefault="00D15A3C">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del w:id="729" w:author="Arlindo Gomes Filho" w:date="2020-11-21T15:17:00Z"/>
          <w:b/>
          <w:color w:val="212121"/>
          <w:highlight w:val="white"/>
        </w:rPr>
      </w:pPr>
    </w:p>
    <w:p w14:paraId="12F5AB59" w14:textId="0FC42ABF" w:rsidR="00D15A3C" w:rsidDel="009C5BC3" w:rsidRDefault="00D15A3C">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del w:id="730" w:author="Arlindo Gomes Filho" w:date="2020-11-21T15:17:00Z"/>
          <w:b/>
          <w:color w:val="212121"/>
          <w:highlight w:val="white"/>
        </w:rPr>
      </w:pPr>
    </w:p>
    <w:p w14:paraId="75BB2E33" w14:textId="5D0EF157" w:rsidR="00D15A3C" w:rsidRDefault="002A523F">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color w:val="FF0000"/>
          <w:highlight w:val="white"/>
        </w:rPr>
      </w:pPr>
      <w:r>
        <w:rPr>
          <w:b/>
          <w:color w:val="212121"/>
          <w:highlight w:val="white"/>
        </w:rPr>
        <w:tab/>
      </w:r>
      <w:r>
        <w:rPr>
          <w:color w:val="212121"/>
          <w:highlight w:val="white"/>
        </w:rPr>
        <w:t>Cabe mencionar que nos termos do art. 9⁰</w:t>
      </w:r>
      <w:del w:id="731" w:author="Arlindo Gomes Filho" w:date="2020-11-21T15:17:00Z">
        <w:r w:rsidDel="006675DF">
          <w:rPr>
            <w:color w:val="212121"/>
            <w:highlight w:val="white"/>
          </w:rPr>
          <w:delText>,</w:delText>
        </w:r>
      </w:del>
      <w:r>
        <w:rPr>
          <w:color w:val="212121"/>
          <w:highlight w:val="white"/>
        </w:rPr>
        <w:t xml:space="preserve"> da portaria 387, de 29/06/2006, a </w:t>
      </w:r>
      <w:del w:id="732" w:author="Arlindo Gomes Filho" w:date="2020-11-21T15:17:00Z">
        <w:r w:rsidDel="006675DF">
          <w:rPr>
            <w:color w:val="212121"/>
            <w:highlight w:val="white"/>
          </w:rPr>
          <w:delText xml:space="preserve"> </w:delText>
        </w:r>
      </w:del>
      <w:r>
        <w:rPr>
          <w:color w:val="212121"/>
          <w:highlight w:val="white"/>
        </w:rPr>
        <w:t>reprovação por motivo de falta injustificada ou o desligamento, por iniciativa da instituição de ensino competente, implicará o ressarcimento do valor total do curso</w:t>
      </w:r>
      <w:del w:id="733" w:author="Arlindo Gomes Filho" w:date="2020-11-21T15:18:00Z">
        <w:r w:rsidDel="006675DF">
          <w:rPr>
            <w:color w:val="212121"/>
            <w:highlight w:val="white"/>
          </w:rPr>
          <w:delText>,</w:delText>
        </w:r>
      </w:del>
      <w:r>
        <w:rPr>
          <w:color w:val="212121"/>
          <w:highlight w:val="white"/>
        </w:rPr>
        <w:t xml:space="preserve"> por </w:t>
      </w:r>
      <w:r>
        <w:rPr>
          <w:color w:val="212121"/>
          <w:highlight w:val="white"/>
        </w:rPr>
        <w:lastRenderedPageBreak/>
        <w:t xml:space="preserve">parte do servidor, conforme o disposto em termo de compromisso. Tal medida reitera a responsabilidade do servidor, uma vez que </w:t>
      </w:r>
      <w:r>
        <w:t>é</w:t>
      </w:r>
      <w:r>
        <w:rPr>
          <w:color w:val="212121"/>
          <w:highlight w:val="white"/>
        </w:rPr>
        <w:t xml:space="preserve"> o favorecido, às custas do Estado, em sua qualificação pessoal</w:t>
      </w:r>
      <w:ins w:id="734" w:author="Arlindo Gomes Filho" w:date="2020-11-21T15:18:00Z">
        <w:r w:rsidR="006675DF">
          <w:rPr>
            <w:color w:val="212121"/>
            <w:highlight w:val="white"/>
          </w:rPr>
          <w:t>/profissional</w:t>
        </w:r>
      </w:ins>
      <w:r>
        <w:rPr>
          <w:color w:val="212121"/>
          <w:highlight w:val="white"/>
        </w:rPr>
        <w:t>.</w:t>
      </w:r>
    </w:p>
    <w:p w14:paraId="28E85590"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p>
    <w:p w14:paraId="742732AD" w14:textId="33BD3093"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r>
        <w:rPr>
          <w:color w:val="212121"/>
          <w:highlight w:val="white"/>
        </w:rPr>
        <w:tab/>
        <w:t xml:space="preserve">Segundo </w:t>
      </w:r>
      <w:del w:id="735" w:author="Arlindo Gomes Filho" w:date="2020-11-21T15:18:00Z">
        <w:r w:rsidDel="006675DF">
          <w:rPr>
            <w:color w:val="212121"/>
            <w:highlight w:val="white"/>
          </w:rPr>
          <w:delText xml:space="preserve">dados fornecidos pela </w:delText>
        </w:r>
      </w:del>
      <w:ins w:id="736" w:author="Arlindo Gomes Filho" w:date="2020-11-21T15:18:00Z">
        <w:r w:rsidR="006675DF">
          <w:rPr>
            <w:color w:val="212121"/>
            <w:highlight w:val="white"/>
          </w:rPr>
          <w:t xml:space="preserve">a </w:t>
        </w:r>
      </w:ins>
      <w:r>
        <w:rPr>
          <w:color w:val="212121"/>
          <w:highlight w:val="white"/>
        </w:rPr>
        <w:t xml:space="preserve">Divisão de Treinamento e Aperfeiçoamento, </w:t>
      </w:r>
      <w:ins w:id="737" w:author="Arlindo Gomes Filho" w:date="2020-11-21T15:19:00Z">
        <w:r w:rsidR="006675DF">
          <w:rPr>
            <w:color w:val="212121"/>
            <w:highlight w:val="white"/>
          </w:rPr>
          <w:t xml:space="preserve">no Brasil </w:t>
        </w:r>
      </w:ins>
      <w:r>
        <w:rPr>
          <w:color w:val="212121"/>
          <w:highlight w:val="white"/>
        </w:rPr>
        <w:t xml:space="preserve">os idiomas </w:t>
      </w:r>
      <w:del w:id="738" w:author="Arlindo Gomes Filho" w:date="2020-11-21T15:18:00Z">
        <w:r w:rsidDel="006675DF">
          <w:rPr>
            <w:color w:val="212121"/>
            <w:highlight w:val="white"/>
          </w:rPr>
          <w:delText xml:space="preserve">que apresentam </w:delText>
        </w:r>
      </w:del>
      <w:ins w:id="739" w:author="Arlindo Gomes Filho" w:date="2020-11-21T15:18:00Z">
        <w:r w:rsidR="006675DF">
          <w:rPr>
            <w:color w:val="212121"/>
            <w:highlight w:val="white"/>
          </w:rPr>
          <w:t xml:space="preserve">com </w:t>
        </w:r>
      </w:ins>
      <w:r>
        <w:rPr>
          <w:color w:val="212121"/>
          <w:highlight w:val="white"/>
        </w:rPr>
        <w:t xml:space="preserve">maior demanda </w:t>
      </w:r>
      <w:del w:id="740" w:author="Arlindo Gomes Filho" w:date="2020-11-21T15:19:00Z">
        <w:r w:rsidDel="006675DF">
          <w:rPr>
            <w:color w:val="212121"/>
            <w:highlight w:val="white"/>
          </w:rPr>
          <w:delText xml:space="preserve">no Brasil </w:delText>
        </w:r>
      </w:del>
      <w:r>
        <w:rPr>
          <w:color w:val="212121"/>
          <w:highlight w:val="white"/>
        </w:rPr>
        <w:t>são ....................................................................................................</w:t>
      </w:r>
    </w:p>
    <w:p w14:paraId="1ED00DFC"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p>
    <w:p w14:paraId="2EB54F32" w14:textId="77777777"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r>
        <w:rPr>
          <w:color w:val="212121"/>
          <w:highlight w:val="white"/>
        </w:rPr>
        <w:tab/>
        <w:t>Desde a criação do programa, xxxxx servidores foram beneficiados, o que corresponde a   xxxxxx    ⁒ dos servidores ativos do Ministério das Relações Exteriores.</w:t>
      </w:r>
    </w:p>
    <w:p w14:paraId="7CABF20C"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FF0000"/>
          <w:highlight w:val="white"/>
        </w:rPr>
      </w:pPr>
    </w:p>
    <w:p w14:paraId="6B71C219" w14:textId="43DBB5A8"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r>
        <w:rPr>
          <w:color w:val="212121"/>
          <w:highlight w:val="white"/>
        </w:rPr>
        <w:tab/>
        <w:t>O Programa de Cursos de Idiomas no Exterior (PCIEx)</w:t>
      </w:r>
      <w:r>
        <w:rPr>
          <w:color w:val="212121"/>
          <w:highlight w:val="white"/>
          <w:vertAlign w:val="superscript"/>
        </w:rPr>
        <w:footnoteReference w:id="7"/>
      </w:r>
      <w:r>
        <w:rPr>
          <w:color w:val="212121"/>
          <w:highlight w:val="white"/>
        </w:rPr>
        <w:t xml:space="preserve"> foi</w:t>
      </w:r>
      <w:del w:id="741" w:author="Arlindo Gomes Filho" w:date="2020-11-21T15:19:00Z">
        <w:r w:rsidDel="006675DF">
          <w:rPr>
            <w:color w:val="212121"/>
            <w:highlight w:val="white"/>
          </w:rPr>
          <w:delText xml:space="preserve">, igualmente, </w:delText>
        </w:r>
      </w:del>
      <w:ins w:id="742" w:author="Arlindo Gomes Filho" w:date="2020-11-21T15:19:00Z">
        <w:r w:rsidR="006675DF">
          <w:rPr>
            <w:color w:val="212121"/>
            <w:highlight w:val="white"/>
          </w:rPr>
          <w:t xml:space="preserve"> também </w:t>
        </w:r>
      </w:ins>
      <w:r>
        <w:rPr>
          <w:color w:val="212121"/>
          <w:highlight w:val="white"/>
        </w:rPr>
        <w:t xml:space="preserve">instituído em 2006, por </w:t>
      </w:r>
      <w:del w:id="743" w:author="Arlindo Gomes Filho" w:date="2020-11-21T15:20:00Z">
        <w:r w:rsidDel="006675DF">
          <w:rPr>
            <w:color w:val="212121"/>
            <w:highlight w:val="white"/>
          </w:rPr>
          <w:delText xml:space="preserve"> </w:delText>
        </w:r>
      </w:del>
      <w:r>
        <w:rPr>
          <w:color w:val="212121"/>
          <w:highlight w:val="white"/>
        </w:rPr>
        <w:t xml:space="preserve">portaria publicada no Boletim de Serviço nº 41, de 01/03/2006. A referida portaria foi revogada pelas portarias nº 803, de 20 de dezembro de 2007 (BS nº </w:t>
      </w:r>
      <w:del w:id="744" w:author="Arlindo Gomes Filho" w:date="2020-11-21T15:20:00Z">
        <w:r w:rsidDel="006675DF">
          <w:rPr>
            <w:color w:val="212121"/>
            <w:highlight w:val="white"/>
          </w:rPr>
          <w:delText xml:space="preserve"> </w:delText>
        </w:r>
      </w:del>
      <w:r>
        <w:rPr>
          <w:color w:val="212121"/>
          <w:highlight w:val="white"/>
        </w:rPr>
        <w:t xml:space="preserve">244) e pela vigente portaria nº 657, </w:t>
      </w:r>
      <w:del w:id="745" w:author="Arlindo Gomes Filho" w:date="2020-11-21T15:20:00Z">
        <w:r w:rsidDel="006675DF">
          <w:rPr>
            <w:color w:val="212121"/>
            <w:highlight w:val="white"/>
          </w:rPr>
          <w:delText xml:space="preserve">datada </w:delText>
        </w:r>
      </w:del>
      <w:r>
        <w:rPr>
          <w:color w:val="212121"/>
          <w:highlight w:val="white"/>
        </w:rPr>
        <w:t xml:space="preserve">de 1º de outubro de 2009, </w:t>
      </w:r>
      <w:del w:id="746" w:author="Arlindo Gomes Filho" w:date="2020-11-21T15:20:00Z">
        <w:r w:rsidDel="006675DF">
          <w:rPr>
            <w:color w:val="212121"/>
            <w:highlight w:val="white"/>
          </w:rPr>
          <w:delText xml:space="preserve">cujo </w:delText>
        </w:r>
      </w:del>
      <w:ins w:id="747" w:author="Arlindo Gomes Filho" w:date="2020-11-21T15:20:00Z">
        <w:r w:rsidR="006675DF">
          <w:rPr>
            <w:color w:val="212121"/>
            <w:highlight w:val="white"/>
          </w:rPr>
          <w:t xml:space="preserve">com o seguinte </w:t>
        </w:r>
      </w:ins>
      <w:r>
        <w:rPr>
          <w:color w:val="212121"/>
          <w:highlight w:val="white"/>
        </w:rPr>
        <w:t>teor</w:t>
      </w:r>
      <w:ins w:id="748" w:author="Arlindo Gomes Filho" w:date="2020-11-21T15:20:00Z">
        <w:r w:rsidR="006675DF">
          <w:rPr>
            <w:color w:val="212121"/>
            <w:highlight w:val="white"/>
          </w:rPr>
          <w:t>:</w:t>
        </w:r>
      </w:ins>
      <w:del w:id="749" w:author="Arlindo Gomes Filho" w:date="2020-11-21T15:21:00Z">
        <w:r w:rsidDel="006675DF">
          <w:rPr>
            <w:color w:val="212121"/>
            <w:highlight w:val="white"/>
          </w:rPr>
          <w:delText xml:space="preserve"> segue abaixo:</w:delText>
        </w:r>
      </w:del>
    </w:p>
    <w:p w14:paraId="06303026" w14:textId="77777777" w:rsidR="00D15A3C" w:rsidRDefault="00D15A3C">
      <w:pPr>
        <w:pBdr>
          <w:top w:val="nil"/>
          <w:left w:val="nil"/>
          <w:bottom w:val="nil"/>
          <w:right w:val="nil"/>
          <w:between w:val="nil"/>
        </w:pBdr>
        <w:spacing w:line="360" w:lineRule="auto"/>
        <w:ind w:firstLine="360"/>
        <w:jc w:val="both"/>
        <w:rPr>
          <w:color w:val="000000"/>
        </w:rPr>
      </w:pPr>
    </w:p>
    <w:p w14:paraId="01B3C70C"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“O MINISTRO DAS RELAÇÕES EXTERIORES, no uso da atribuição que lhe confere o art. 19, § 3º do Regulamento de Pessoal do Serviço Exterior, aprovado pelo Decreto nº 93.325, de 1º de outubro de 1986, com a redação dada pelo Decreto nº 3.636, de 23 de outubro de 2000, resolve determinar as regras para o financiamento de cursos de idiomas a serem realizados pelos servidores do Serviço Exterior Brasileiro e pelos integrantes do Plano de Classificação de Cargos lotados nos Postos:</w:t>
      </w:r>
    </w:p>
    <w:p w14:paraId="68E7D566"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Art. 1º Os cursos de idioma local poderão ser realizados por todos os servidores do Ministério das Relações Exteriores.</w:t>
      </w:r>
    </w:p>
    <w:p w14:paraId="20F2932F" w14:textId="5ED4B403"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 1º Será conferida</w:t>
      </w:r>
      <w:ins w:id="750" w:author="Arlindo Gomes Filho" w:date="2020-11-21T15:21:00Z">
        <w:r w:rsidR="006675DF">
          <w:rPr>
            <w:color w:val="222222"/>
          </w:rPr>
          <w:t xml:space="preserve"> </w:t>
        </w:r>
      </w:ins>
      <w:del w:id="751" w:author="Arlindo Gomes Filho" w:date="2020-11-21T15:21:00Z">
        <w:r w:rsidDel="006675DF">
          <w:rPr>
            <w:color w:val="222222"/>
          </w:rPr>
          <w:delText> </w:delText>
        </w:r>
      </w:del>
      <w:r>
        <w:rPr>
          <w:color w:val="222222"/>
        </w:rPr>
        <w:t>prioridade ao estudo dos idiomas russo, chinês e árabe para os servidores diplomáticos.</w:t>
      </w:r>
    </w:p>
    <w:p w14:paraId="1505367D" w14:textId="7844C290"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 2º Os servidores</w:t>
      </w:r>
      <w:del w:id="752" w:author="Arlindo Gomes Filho" w:date="2020-11-21T15:21:00Z">
        <w:r w:rsidDel="00CA4DF1">
          <w:rPr>
            <w:color w:val="222222"/>
          </w:rPr>
          <w:delText> </w:delText>
        </w:r>
      </w:del>
      <w:ins w:id="753" w:author="Arlindo Gomes Filho" w:date="2020-11-21T15:21:00Z">
        <w:r w:rsidR="00CA4DF1">
          <w:rPr>
            <w:color w:val="222222"/>
          </w:rPr>
          <w:t xml:space="preserve"> </w:t>
        </w:r>
      </w:ins>
      <w:r>
        <w:rPr>
          <w:color w:val="222222"/>
        </w:rPr>
        <w:t>não-diplomáticos poderão optar</w:t>
      </w:r>
      <w:del w:id="754" w:author="Arlindo Gomes Filho" w:date="2020-11-21T15:21:00Z">
        <w:r w:rsidDel="00CA4DF1">
          <w:rPr>
            <w:color w:val="222222"/>
          </w:rPr>
          <w:delText> </w:delText>
        </w:r>
      </w:del>
      <w:ins w:id="755" w:author="Arlindo Gomes Filho" w:date="2020-11-21T15:21:00Z">
        <w:r w:rsidR="00CA4DF1">
          <w:rPr>
            <w:color w:val="222222"/>
          </w:rPr>
          <w:t xml:space="preserve"> </w:t>
        </w:r>
      </w:ins>
      <w:r>
        <w:rPr>
          <w:color w:val="222222"/>
        </w:rPr>
        <w:t>entre o</w:t>
      </w:r>
      <w:ins w:id="756" w:author="Arlindo Gomes Filho" w:date="2020-11-21T15:21:00Z">
        <w:r w:rsidR="00CA4DF1">
          <w:rPr>
            <w:color w:val="222222"/>
          </w:rPr>
          <w:t xml:space="preserve"> </w:t>
        </w:r>
      </w:ins>
      <w:del w:id="757" w:author="Arlindo Gomes Filho" w:date="2020-11-21T15:21:00Z">
        <w:r w:rsidDel="00CA4DF1">
          <w:rPr>
            <w:color w:val="222222"/>
          </w:rPr>
          <w:delText> </w:delText>
        </w:r>
      </w:del>
      <w:r>
        <w:rPr>
          <w:color w:val="222222"/>
        </w:rPr>
        <w:t>idioma local, o</w:t>
      </w:r>
      <w:ins w:id="758" w:author="Arlindo Gomes Filho" w:date="2020-11-21T15:21:00Z">
        <w:r w:rsidR="00CA4DF1">
          <w:rPr>
            <w:color w:val="222222"/>
          </w:rPr>
          <w:t xml:space="preserve"> </w:t>
        </w:r>
      </w:ins>
      <w:del w:id="759" w:author="Arlindo Gomes Filho" w:date="2020-11-21T15:21:00Z">
        <w:r w:rsidDel="00CA4DF1">
          <w:rPr>
            <w:color w:val="222222"/>
          </w:rPr>
          <w:delText> </w:delText>
        </w:r>
      </w:del>
      <w:r>
        <w:rPr>
          <w:color w:val="222222"/>
        </w:rPr>
        <w:t>inglês, o</w:t>
      </w:r>
      <w:del w:id="760" w:author="Arlindo Gomes Filho" w:date="2020-11-21T15:21:00Z">
        <w:r w:rsidDel="00CA4DF1">
          <w:rPr>
            <w:color w:val="222222"/>
          </w:rPr>
          <w:delText> </w:delText>
        </w:r>
      </w:del>
      <w:ins w:id="761" w:author="Arlindo Gomes Filho" w:date="2020-11-21T15:21:00Z">
        <w:r w:rsidR="00CA4DF1">
          <w:rPr>
            <w:color w:val="222222"/>
          </w:rPr>
          <w:t xml:space="preserve"> </w:t>
        </w:r>
      </w:ins>
      <w:r>
        <w:rPr>
          <w:color w:val="222222"/>
        </w:rPr>
        <w:t>francês</w:t>
      </w:r>
      <w:ins w:id="762" w:author="Arlindo Gomes Filho" w:date="2020-11-21T15:21:00Z">
        <w:r w:rsidR="00CA4DF1">
          <w:rPr>
            <w:color w:val="222222"/>
          </w:rPr>
          <w:t xml:space="preserve"> </w:t>
        </w:r>
      </w:ins>
      <w:del w:id="763" w:author="Arlindo Gomes Filho" w:date="2020-11-21T15:21:00Z">
        <w:r w:rsidDel="00CA4DF1">
          <w:rPr>
            <w:color w:val="222222"/>
          </w:rPr>
          <w:delText> </w:delText>
        </w:r>
      </w:del>
      <w:r>
        <w:rPr>
          <w:color w:val="222222"/>
        </w:rPr>
        <w:t>ou o</w:t>
      </w:r>
      <w:ins w:id="764" w:author="Arlindo Gomes Filho" w:date="2020-11-21T15:22:00Z">
        <w:r w:rsidR="00CA4DF1">
          <w:rPr>
            <w:color w:val="222222"/>
          </w:rPr>
          <w:t xml:space="preserve"> </w:t>
        </w:r>
      </w:ins>
      <w:del w:id="765" w:author="Arlindo Gomes Filho" w:date="2020-11-21T15:22:00Z">
        <w:r w:rsidDel="00CA4DF1">
          <w:rPr>
            <w:color w:val="222222"/>
          </w:rPr>
          <w:delText> </w:delText>
        </w:r>
      </w:del>
      <w:r>
        <w:rPr>
          <w:color w:val="222222"/>
        </w:rPr>
        <w:t>espanhol.</w:t>
      </w:r>
    </w:p>
    <w:p w14:paraId="040806AC"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 3º Os servidores diplomáticos poderão estudar inglês, francês ou espanhol para fins de aperfeiçoamento lingüístico.</w:t>
      </w:r>
    </w:p>
    <w:p w14:paraId="42F49CDF" w14:textId="7F62CA1D"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 4º O aprendizado do idioma local terá seu início autorizado somente entre o começo e o meio da</w:t>
      </w:r>
      <w:del w:id="766" w:author="Arlindo Gomes Filho" w:date="2020-11-21T15:22:00Z">
        <w:r w:rsidDel="00CA4DF1">
          <w:rPr>
            <w:color w:val="222222"/>
          </w:rPr>
          <w:delText> </w:delText>
        </w:r>
      </w:del>
      <w:ins w:id="767" w:author="Arlindo Gomes Filho" w:date="2020-11-21T15:22:00Z">
        <w:r w:rsidR="00CA4DF1">
          <w:rPr>
            <w:color w:val="222222"/>
          </w:rPr>
          <w:t xml:space="preserve"> </w:t>
        </w:r>
      </w:ins>
      <w:r>
        <w:rPr>
          <w:color w:val="222222"/>
        </w:rPr>
        <w:t>missão permanente</w:t>
      </w:r>
      <w:del w:id="768" w:author="Arlindo Gomes Filho" w:date="2020-11-21T15:22:00Z">
        <w:r w:rsidDel="00CA4DF1">
          <w:rPr>
            <w:color w:val="222222"/>
          </w:rPr>
          <w:delText> </w:delText>
        </w:r>
      </w:del>
      <w:ins w:id="769" w:author="Arlindo Gomes Filho" w:date="2020-11-21T15:22:00Z">
        <w:r w:rsidR="00CA4DF1">
          <w:rPr>
            <w:color w:val="222222"/>
          </w:rPr>
          <w:t xml:space="preserve"> </w:t>
        </w:r>
      </w:ins>
      <w:r>
        <w:rPr>
          <w:color w:val="222222"/>
        </w:rPr>
        <w:t>do servidor.</w:t>
      </w:r>
    </w:p>
    <w:p w14:paraId="3D32ED2E"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 5º É facultado ao servidor antecipar o início do estudo do idioma local do próximo Posto para o qual foi designado.</w:t>
      </w:r>
    </w:p>
    <w:p w14:paraId="65C1D334" w14:textId="14E6A51B"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Art. 2</w:t>
      </w:r>
      <w:del w:id="770" w:author="Arlindo Gomes Filho" w:date="2020-11-21T15:22:00Z">
        <w:r w:rsidDel="00CA4DF1">
          <w:rPr>
            <w:color w:val="222222"/>
          </w:rPr>
          <w:delText>º</w:delText>
        </w:r>
      </w:del>
      <w:ins w:id="771" w:author="Arlindo Gomes Filho" w:date="2020-11-21T15:22:00Z">
        <w:r w:rsidR="00CA4DF1">
          <w:rPr>
            <w:color w:val="222222"/>
          </w:rPr>
          <w:t xml:space="preserve"> </w:t>
        </w:r>
      </w:ins>
      <w:del w:id="772" w:author="Arlindo Gomes Filho" w:date="2020-11-21T15:22:00Z">
        <w:r w:rsidDel="00CA4DF1">
          <w:rPr>
            <w:color w:val="222222"/>
          </w:rPr>
          <w:delText> </w:delText>
        </w:r>
      </w:del>
      <w:ins w:id="773" w:author="Arlindo Gomes Filho" w:date="2020-11-21T15:22:00Z">
        <w:r w:rsidR="00CA4DF1">
          <w:rPr>
            <w:color w:val="222222"/>
          </w:rPr>
          <w:t xml:space="preserve"> </w:t>
        </w:r>
      </w:ins>
      <w:r>
        <w:rPr>
          <w:color w:val="222222"/>
        </w:rPr>
        <w:t>As aulas poderão ocorrer no horário de expediente.</w:t>
      </w:r>
    </w:p>
    <w:p w14:paraId="57D05565"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lastRenderedPageBreak/>
        <w:t>Art. 3º Caberá aos Postos proceder ao levantamento de custos, dentro do exercício financeiro, junto a três instituições de ensino competentes e informar à Divisão de Treinamento e Aperfeiçoamento.</w:t>
      </w:r>
    </w:p>
    <w:p w14:paraId="6E68E5EB"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Parágrafo Único. Incumbirá à Divisão de Treinamento e Aperfeiçoamento avaliar a solicitação e autorizar o financiamento dos cursos de idiomas a serem realizados pelos servidores lotados nos Postos.</w:t>
      </w:r>
    </w:p>
    <w:p w14:paraId="49496D98"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Art. 4º A Divisão de Treinamento e Aperfeiçoamento encaminhará ao Posto os recursos para pagamento direto às instituições de ensino.</w:t>
      </w:r>
    </w:p>
    <w:p w14:paraId="20FE3890"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Art. 5º É responsabilidade da instituição competente encaminhar à Chefia do Posto, que transmitirá à Divisão de Treinamento e Aperfeiçoamento, cópias dos boletins de avaliação dos servidores.</w:t>
      </w:r>
    </w:p>
    <w:p w14:paraId="53CCA5B5" w14:textId="18402458"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Parágrafo Único. O</w:t>
      </w:r>
      <w:del w:id="774" w:author="Arlindo Gomes Filho" w:date="2020-11-21T15:24:00Z">
        <w:r w:rsidDel="00CA4DF1">
          <w:rPr>
            <w:color w:val="222222"/>
          </w:rPr>
          <w:delText> </w:delText>
        </w:r>
      </w:del>
      <w:ins w:id="775" w:author="Arlindo Gomes Filho" w:date="2020-11-21T15:24:00Z">
        <w:r w:rsidR="00CA4DF1">
          <w:rPr>
            <w:color w:val="222222"/>
          </w:rPr>
          <w:t xml:space="preserve"> </w:t>
        </w:r>
      </w:ins>
      <w:r>
        <w:rPr>
          <w:color w:val="222222"/>
        </w:rPr>
        <w:t>servidor deverá obter nota dentro da média</w:t>
      </w:r>
      <w:ins w:id="776" w:author="Arlindo Gomes Filho" w:date="2020-11-21T15:24:00Z">
        <w:r w:rsidR="00CA4DF1">
          <w:rPr>
            <w:color w:val="222222"/>
          </w:rPr>
          <w:t xml:space="preserve"> </w:t>
        </w:r>
      </w:ins>
      <w:del w:id="777" w:author="Arlindo Gomes Filho" w:date="2020-11-21T15:24:00Z">
        <w:r w:rsidR="00CA4DF1" w:rsidDel="00CA4DF1">
          <w:rPr>
            <w:color w:val="222222"/>
          </w:rPr>
          <w:delText xml:space="preserve"> </w:delText>
        </w:r>
      </w:del>
      <w:r>
        <w:rPr>
          <w:color w:val="222222"/>
        </w:rPr>
        <w:t>estabelecida pela instituição de ensino, comprovando bom aproveitamento do curso.</w:t>
      </w:r>
    </w:p>
    <w:p w14:paraId="6CFDEFD6"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Art. 6º É responsabilidade da instituição competente distribuir aos servidores, no começo do curso, o regulamento interno, que deverá conter os critérios de aprovação, carga horária limite de faltas, provas, dentre outros.</w:t>
      </w:r>
    </w:p>
    <w:p w14:paraId="64E6D1D6" w14:textId="69A71DA8"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Art. 7º Ao servidor</w:t>
      </w:r>
      <w:del w:id="778" w:author="Arlindo Gomes Filho" w:date="2020-11-21T15:24:00Z">
        <w:r w:rsidDel="00CA4DF1">
          <w:rPr>
            <w:color w:val="222222"/>
          </w:rPr>
          <w:delText> </w:delText>
        </w:r>
      </w:del>
      <w:ins w:id="779" w:author="Arlindo Gomes Filho" w:date="2020-11-21T15:24:00Z">
        <w:r w:rsidR="00CA4DF1">
          <w:rPr>
            <w:color w:val="222222"/>
          </w:rPr>
          <w:t xml:space="preserve"> </w:t>
        </w:r>
      </w:ins>
      <w:r>
        <w:rPr>
          <w:color w:val="222222"/>
        </w:rPr>
        <w:t>não será permitido tirar férias no período de aulas</w:t>
      </w:r>
      <w:ins w:id="780" w:author="Arlindo Gomes Filho" w:date="2020-11-21T15:24:00Z">
        <w:r w:rsidR="00CA4DF1">
          <w:rPr>
            <w:color w:val="222222"/>
          </w:rPr>
          <w:t xml:space="preserve"> </w:t>
        </w:r>
      </w:ins>
      <w:del w:id="781" w:author="Arlindo Gomes Filho" w:date="2020-11-21T15:24:00Z">
        <w:r w:rsidDel="00CA4DF1">
          <w:rPr>
            <w:color w:val="222222"/>
          </w:rPr>
          <w:delText> </w:delText>
        </w:r>
      </w:del>
      <w:r>
        <w:rPr>
          <w:color w:val="222222"/>
        </w:rPr>
        <w:t>do curso de idioma.</w:t>
      </w:r>
    </w:p>
    <w:p w14:paraId="060CEA91" w14:textId="1ACE305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Art. 8º O servidor</w:t>
      </w:r>
      <w:ins w:id="782" w:author="Arlindo Gomes Filho" w:date="2020-11-21T15:24:00Z">
        <w:r w:rsidR="00CA4DF1">
          <w:rPr>
            <w:color w:val="222222"/>
          </w:rPr>
          <w:t xml:space="preserve"> </w:t>
        </w:r>
      </w:ins>
      <w:del w:id="783" w:author="Arlindo Gomes Filho" w:date="2020-11-21T15:24:00Z">
        <w:r w:rsidDel="00CA4DF1">
          <w:rPr>
            <w:color w:val="222222"/>
          </w:rPr>
          <w:delText> </w:delText>
        </w:r>
      </w:del>
      <w:r>
        <w:rPr>
          <w:color w:val="222222"/>
        </w:rPr>
        <w:t>perderá o direito ao financiamento</w:t>
      </w:r>
      <w:ins w:id="784" w:author="Arlindo Gomes Filho" w:date="2020-11-21T15:24:00Z">
        <w:r w:rsidR="00CA4DF1">
          <w:rPr>
            <w:color w:val="222222"/>
          </w:rPr>
          <w:t xml:space="preserve"> </w:t>
        </w:r>
      </w:ins>
      <w:del w:id="785" w:author="Arlindo Gomes Filho" w:date="2020-11-21T15:24:00Z">
        <w:r w:rsidDel="00CA4DF1">
          <w:rPr>
            <w:color w:val="222222"/>
          </w:rPr>
          <w:delText> </w:delText>
        </w:r>
      </w:del>
      <w:r>
        <w:rPr>
          <w:color w:val="222222"/>
        </w:rPr>
        <w:t>do curso de idioma pelo período de</w:t>
      </w:r>
      <w:ins w:id="786" w:author="Arlindo Gomes Filho" w:date="2020-11-21T15:24:00Z">
        <w:r w:rsidR="00CA4DF1">
          <w:rPr>
            <w:color w:val="222222"/>
          </w:rPr>
          <w:t xml:space="preserve"> </w:t>
        </w:r>
      </w:ins>
      <w:del w:id="787" w:author="Arlindo Gomes Filho" w:date="2020-11-21T15:24:00Z">
        <w:r w:rsidDel="00CA4DF1">
          <w:rPr>
            <w:color w:val="222222"/>
          </w:rPr>
          <w:delText> </w:delText>
        </w:r>
      </w:del>
      <w:r>
        <w:rPr>
          <w:color w:val="222222"/>
        </w:rPr>
        <w:t>doze meses, contado do término do último evento de que tenha participado, nos seguintes casos:</w:t>
      </w:r>
    </w:p>
    <w:p w14:paraId="5B4613F3" w14:textId="77777777" w:rsidR="00CA4DF1"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ins w:id="788" w:author="Arlindo Gomes Filho" w:date="2020-11-21T15:25:00Z"/>
          <w:color w:val="222222"/>
        </w:rPr>
      </w:pPr>
      <w:r>
        <w:rPr>
          <w:color w:val="222222"/>
        </w:rPr>
        <w:t>I.</w:t>
      </w:r>
      <w:ins w:id="789" w:author="Arlindo Gomes Filho" w:date="2020-11-21T15:24:00Z">
        <w:r w:rsidR="00CA4DF1">
          <w:rPr>
            <w:color w:val="222222"/>
          </w:rPr>
          <w:t xml:space="preserve"> </w:t>
        </w:r>
      </w:ins>
      <w:del w:id="790" w:author="Arlindo Gomes Filho" w:date="2020-11-21T15:24:00Z">
        <w:r w:rsidDel="00CA4DF1">
          <w:rPr>
            <w:color w:val="222222"/>
          </w:rPr>
          <w:delText> </w:delText>
        </w:r>
      </w:del>
      <w:ins w:id="791" w:author="Arlindo Gomes Filho" w:date="2020-11-21T15:25:00Z">
        <w:r w:rsidR="00CA4DF1">
          <w:rPr>
            <w:color w:val="222222"/>
          </w:rPr>
          <w:t xml:space="preserve"> </w:t>
        </w:r>
      </w:ins>
      <w:r>
        <w:rPr>
          <w:color w:val="222222"/>
        </w:rPr>
        <w:t>desistência ou abandono;</w:t>
      </w:r>
      <w:del w:id="792" w:author="Arlindo Gomes Filho" w:date="2020-11-21T15:25:00Z">
        <w:r w:rsidDel="00CA4DF1">
          <w:rPr>
            <w:color w:val="222222"/>
          </w:rPr>
          <w:delText> </w:delText>
        </w:r>
      </w:del>
      <w:ins w:id="793" w:author="Arlindo Gomes Filho" w:date="2020-11-21T15:25:00Z">
        <w:r w:rsidR="00CA4DF1">
          <w:rPr>
            <w:color w:val="222222"/>
          </w:rPr>
          <w:t xml:space="preserve"> </w:t>
        </w:r>
      </w:ins>
    </w:p>
    <w:p w14:paraId="388F7EC3" w14:textId="70A73FC3"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II.</w:t>
      </w:r>
      <w:ins w:id="794" w:author="Arlindo Gomes Filho" w:date="2020-11-21T15:25:00Z">
        <w:r w:rsidR="00CA4DF1" w:rsidDel="00CA4DF1">
          <w:rPr>
            <w:color w:val="222222"/>
          </w:rPr>
          <w:t xml:space="preserve"> </w:t>
        </w:r>
      </w:ins>
      <w:del w:id="795" w:author="Arlindo Gomes Filho" w:date="2020-11-21T15:25:00Z">
        <w:r w:rsidDel="00CA4DF1">
          <w:rPr>
            <w:color w:val="222222"/>
          </w:rPr>
          <w:delText> </w:delText>
        </w:r>
      </w:del>
      <w:r>
        <w:rPr>
          <w:color w:val="222222"/>
        </w:rPr>
        <w:t>reprovação por motivo de falta não justificada;</w:t>
      </w:r>
    </w:p>
    <w:p w14:paraId="73FEE09E"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Art. 9º Os casos omissos serão apreciados pela Divisão de Treinamento e Aperfeiçoamento.</w:t>
      </w:r>
    </w:p>
    <w:p w14:paraId="13FC0F2D"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000000"/>
        </w:rPr>
      </w:pPr>
      <w:r>
        <w:rPr>
          <w:color w:val="222222"/>
        </w:rPr>
        <w:t>Art. 10 Esta Portaria revoga a Portaria de 20 de dezembro de 2007 e entra em vigor na data de sua publicação.”</w:t>
      </w:r>
    </w:p>
    <w:p w14:paraId="47DEFBE7"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2835"/>
        <w:jc w:val="both"/>
        <w:rPr>
          <w:color w:val="212121"/>
          <w:sz w:val="20"/>
          <w:szCs w:val="20"/>
          <w:highlight w:val="white"/>
        </w:rPr>
      </w:pPr>
    </w:p>
    <w:p w14:paraId="50729C7E" w14:textId="0F99F3CF"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r>
        <w:rPr>
          <w:color w:val="212121"/>
          <w:highlight w:val="white"/>
        </w:rPr>
        <w:t xml:space="preserve">Segundo estatísticas </w:t>
      </w:r>
      <w:del w:id="796" w:author="Arlindo Gomes Filho" w:date="2020-11-21T15:25:00Z">
        <w:r w:rsidDel="00CA4DF1">
          <w:rPr>
            <w:color w:val="212121"/>
            <w:highlight w:val="white"/>
          </w:rPr>
          <w:delText>fornecidas pela</w:delText>
        </w:r>
      </w:del>
      <w:ins w:id="797" w:author="Arlindo Gomes Filho" w:date="2020-11-21T15:25:00Z">
        <w:r w:rsidR="00CA4DF1">
          <w:rPr>
            <w:color w:val="212121"/>
            <w:highlight w:val="white"/>
          </w:rPr>
          <w:t>da</w:t>
        </w:r>
      </w:ins>
      <w:r>
        <w:rPr>
          <w:color w:val="212121"/>
          <w:highlight w:val="white"/>
        </w:rPr>
        <w:t xml:space="preserve"> Divisão de Treinamento e Aperfeiçoamento, os idiomas mais procurados no exterior são:………………………</w:t>
      </w:r>
    </w:p>
    <w:p w14:paraId="57EA63DD" w14:textId="77777777" w:rsidR="00D15A3C" w:rsidRDefault="00D15A3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color w:val="212121"/>
          <w:highlight w:val="white"/>
        </w:rPr>
      </w:pPr>
    </w:p>
    <w:p w14:paraId="56060A2C" w14:textId="6B1FE06F"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b/>
        </w:rPr>
      </w:pPr>
      <w:r>
        <w:rPr>
          <w:color w:val="212121"/>
          <w:highlight w:val="white"/>
        </w:rPr>
        <w:t>Desde a criação do programa, xxxxx servidores foram beneficiados, totalizando apenas</w:t>
      </w:r>
      <w:del w:id="798" w:author="Arlindo Gomes Filho" w:date="2020-11-21T15:26:00Z">
        <w:r w:rsidDel="00CA4DF1">
          <w:rPr>
            <w:color w:val="212121"/>
            <w:highlight w:val="white"/>
          </w:rPr>
          <w:delText xml:space="preserve">.   </w:delText>
        </w:r>
      </w:del>
      <w:r>
        <w:rPr>
          <w:color w:val="212121"/>
          <w:highlight w:val="white"/>
        </w:rPr>
        <w:t xml:space="preserve"> % dos servidores ativos do MRE. No próximo capítulo </w:t>
      </w:r>
      <w:del w:id="799" w:author="Arlindo Gomes Filho" w:date="2020-11-21T15:26:00Z">
        <w:r w:rsidDel="00CA4DF1">
          <w:rPr>
            <w:color w:val="212121"/>
            <w:highlight w:val="white"/>
          </w:rPr>
          <w:delText xml:space="preserve">desta monografia, </w:delText>
        </w:r>
      </w:del>
      <w:r>
        <w:rPr>
          <w:color w:val="212121"/>
          <w:highlight w:val="white"/>
        </w:rPr>
        <w:t>serão abordados alguns dos motivos pelos quais a participação dos servidores nos programas supracitados é relativamente baixa.</w:t>
      </w:r>
      <w:r>
        <w:rPr>
          <w:color w:val="FF0000"/>
        </w:rPr>
        <w:t xml:space="preserve">  </w:t>
      </w:r>
    </w:p>
    <w:p w14:paraId="40C1219C" w14:textId="77777777" w:rsidR="00D15A3C" w:rsidRDefault="00D15A3C">
      <w:pPr>
        <w:pBdr>
          <w:top w:val="nil"/>
          <w:left w:val="nil"/>
          <w:bottom w:val="nil"/>
          <w:right w:val="nil"/>
          <w:between w:val="nil"/>
        </w:pBdr>
        <w:spacing w:line="360" w:lineRule="auto"/>
        <w:ind w:firstLine="360"/>
        <w:jc w:val="both"/>
        <w:rPr>
          <w:b/>
        </w:rPr>
      </w:pPr>
    </w:p>
    <w:p w14:paraId="4C333F87" w14:textId="77777777" w:rsidR="00D15A3C" w:rsidRDefault="00D15A3C">
      <w:pPr>
        <w:pBdr>
          <w:top w:val="nil"/>
          <w:left w:val="nil"/>
          <w:bottom w:val="nil"/>
          <w:right w:val="nil"/>
          <w:between w:val="nil"/>
        </w:pBdr>
        <w:spacing w:line="360" w:lineRule="auto"/>
        <w:ind w:firstLine="360"/>
        <w:jc w:val="both"/>
        <w:rPr>
          <w:b/>
        </w:rPr>
      </w:pPr>
    </w:p>
    <w:p w14:paraId="6519006C" w14:textId="77777777" w:rsidR="00D15A3C" w:rsidRDefault="00D15A3C">
      <w:pPr>
        <w:pBdr>
          <w:top w:val="nil"/>
          <w:left w:val="nil"/>
          <w:bottom w:val="nil"/>
          <w:right w:val="nil"/>
          <w:between w:val="nil"/>
        </w:pBdr>
        <w:spacing w:line="360" w:lineRule="auto"/>
        <w:ind w:firstLine="360"/>
        <w:jc w:val="both"/>
        <w:rPr>
          <w:b/>
        </w:rPr>
      </w:pPr>
    </w:p>
    <w:p w14:paraId="0B321C09" w14:textId="77777777" w:rsidR="00D15A3C" w:rsidRDefault="00D15A3C">
      <w:pPr>
        <w:pBdr>
          <w:top w:val="nil"/>
          <w:left w:val="nil"/>
          <w:bottom w:val="nil"/>
          <w:right w:val="nil"/>
          <w:between w:val="nil"/>
        </w:pBdr>
        <w:spacing w:line="360" w:lineRule="auto"/>
        <w:ind w:firstLine="360"/>
        <w:jc w:val="both"/>
        <w:rPr>
          <w:b/>
        </w:rPr>
      </w:pPr>
    </w:p>
    <w:p w14:paraId="1C6A2EDB" w14:textId="77777777" w:rsidR="00D15A3C" w:rsidRDefault="00D15A3C">
      <w:pPr>
        <w:pBdr>
          <w:top w:val="nil"/>
          <w:left w:val="nil"/>
          <w:bottom w:val="nil"/>
          <w:right w:val="nil"/>
          <w:between w:val="nil"/>
        </w:pBdr>
        <w:spacing w:line="360" w:lineRule="auto"/>
        <w:ind w:firstLine="360"/>
        <w:jc w:val="both"/>
        <w:rPr>
          <w:b/>
        </w:rPr>
      </w:pPr>
    </w:p>
    <w:p w14:paraId="30945A21" w14:textId="40F1E5FB" w:rsidR="00D15A3C" w:rsidRDefault="002A523F">
      <w:pPr>
        <w:pBdr>
          <w:top w:val="nil"/>
          <w:left w:val="nil"/>
          <w:bottom w:val="nil"/>
          <w:right w:val="nil"/>
          <w:between w:val="nil"/>
        </w:pBdr>
        <w:spacing w:line="360" w:lineRule="auto"/>
        <w:ind w:firstLine="360"/>
        <w:jc w:val="both"/>
        <w:rPr>
          <w:b/>
          <w:color w:val="000000"/>
        </w:rPr>
      </w:pPr>
      <w:r>
        <w:rPr>
          <w:b/>
          <w:color w:val="000000"/>
        </w:rPr>
        <w:lastRenderedPageBreak/>
        <w:t>2.</w:t>
      </w:r>
      <w:r>
        <w:rPr>
          <w:b/>
        </w:rPr>
        <w:t>2</w:t>
      </w:r>
      <w:r>
        <w:rPr>
          <w:b/>
          <w:color w:val="000000"/>
        </w:rPr>
        <w:t xml:space="preserve"> – </w:t>
      </w:r>
      <w:r>
        <w:rPr>
          <w:b/>
        </w:rPr>
        <w:t xml:space="preserve">Aferição </w:t>
      </w:r>
      <w:del w:id="800" w:author="Arlindo Gomes Filho" w:date="2020-11-21T15:26:00Z">
        <w:r w:rsidDel="00CA4DF1">
          <w:rPr>
            <w:b/>
            <w:color w:val="000000"/>
          </w:rPr>
          <w:delText xml:space="preserve"> </w:delText>
        </w:r>
      </w:del>
      <w:r>
        <w:rPr>
          <w:b/>
          <w:color w:val="000000"/>
        </w:rPr>
        <w:t>do conhecimento linguístico dos servidores administrativos do MRE</w:t>
      </w:r>
    </w:p>
    <w:p w14:paraId="46528445" w14:textId="77777777" w:rsidR="00D15A3C" w:rsidRDefault="00D15A3C">
      <w:pPr>
        <w:pBdr>
          <w:top w:val="nil"/>
          <w:left w:val="nil"/>
          <w:bottom w:val="nil"/>
          <w:right w:val="nil"/>
          <w:between w:val="nil"/>
        </w:pBdr>
        <w:spacing w:line="360" w:lineRule="auto"/>
        <w:ind w:firstLine="360"/>
        <w:jc w:val="both"/>
      </w:pPr>
    </w:p>
    <w:p w14:paraId="66A93490" w14:textId="05803D63" w:rsidR="00D15A3C" w:rsidRDefault="002A523F">
      <w:pPr>
        <w:pBdr>
          <w:top w:val="nil"/>
          <w:left w:val="nil"/>
          <w:bottom w:val="nil"/>
          <w:right w:val="nil"/>
          <w:between w:val="nil"/>
        </w:pBdr>
        <w:spacing w:line="360" w:lineRule="auto"/>
        <w:ind w:firstLine="360"/>
        <w:jc w:val="both"/>
      </w:pPr>
      <w:r>
        <w:t xml:space="preserve">Dos 344 servidores que participaram da pesquisa, </w:t>
      </w:r>
      <w:del w:id="801" w:author="Arlindo Gomes Filho" w:date="2020-11-21T15:27:00Z">
        <w:r w:rsidDel="00CA4DF1">
          <w:delText xml:space="preserve"> </w:delText>
        </w:r>
      </w:del>
      <w:r>
        <w:t>233</w:t>
      </w:r>
      <w:ins w:id="802" w:author="Arlindo Gomes Filho" w:date="2020-11-21T15:27:00Z">
        <w:r w:rsidR="00CA4DF1">
          <w:t xml:space="preserve"> </w:t>
        </w:r>
      </w:ins>
      <w:del w:id="803" w:author="Arlindo Gomes Filho" w:date="2020-11-21T15:29:00Z">
        <w:r w:rsidDel="00CA4DF1">
          <w:delText xml:space="preserve"> </w:delText>
        </w:r>
      </w:del>
      <w:r>
        <w:t>são oficiais de chancelaria, 81 são assistentes de chancelaria e 30 são integrantes do PCC/PGPE</w:t>
      </w:r>
      <w:ins w:id="804" w:author="Arlindo Gomes Filho" w:date="2020-11-21T15:30:00Z">
        <w:r w:rsidR="00CA4DF1">
          <w:t xml:space="preserve"> (Figura 1).</w:t>
        </w:r>
      </w:ins>
      <w:del w:id="805" w:author="Arlindo Gomes Filho" w:date="2020-11-21T15:30:00Z">
        <w:r w:rsidDel="00CA4DF1">
          <w:delText xml:space="preserve">, conforme valores apresentados no gráfico nr. 1. </w:delText>
        </w:r>
      </w:del>
      <w:r>
        <w:t xml:space="preserve"> Quanto às classes funcionais, </w:t>
      </w:r>
      <w:del w:id="806" w:author="Arlindo Gomes Filho" w:date="2020-11-21T15:30:00Z">
        <w:r w:rsidDel="00CA4DF1">
          <w:delText xml:space="preserve"> </w:delText>
        </w:r>
      </w:del>
      <w:r>
        <w:t>150 pertencem à classe E, 74 à classe C, 74 à classe B e 46 à classe A</w:t>
      </w:r>
      <w:ins w:id="807" w:author="Arlindo Gomes Filho" w:date="2020-11-21T15:31:00Z">
        <w:r w:rsidR="00CA4DF1">
          <w:t xml:space="preserve"> (Figura 2).</w:t>
        </w:r>
      </w:ins>
      <w:del w:id="808" w:author="Arlindo Gomes Filho" w:date="2020-11-21T15:31:00Z">
        <w:r w:rsidDel="00CA4DF1">
          <w:delText xml:space="preserve">, conforme percentuais do gráfico 2. </w:delText>
        </w:r>
      </w:del>
    </w:p>
    <w:p w14:paraId="04526EEE" w14:textId="77777777" w:rsidR="00D15A3C" w:rsidRDefault="00D15A3C">
      <w:pPr>
        <w:pBdr>
          <w:top w:val="nil"/>
          <w:left w:val="nil"/>
          <w:bottom w:val="nil"/>
          <w:right w:val="nil"/>
          <w:between w:val="nil"/>
        </w:pBdr>
        <w:spacing w:line="360" w:lineRule="auto"/>
        <w:ind w:firstLine="360"/>
        <w:jc w:val="both"/>
      </w:pPr>
    </w:p>
    <w:p w14:paraId="6976422D" w14:textId="24C84DCD" w:rsidR="00D15A3C" w:rsidDel="004D56EA" w:rsidRDefault="002A523F">
      <w:pPr>
        <w:pBdr>
          <w:top w:val="nil"/>
          <w:left w:val="nil"/>
          <w:bottom w:val="nil"/>
          <w:right w:val="nil"/>
          <w:between w:val="nil"/>
        </w:pBdr>
        <w:spacing w:line="360" w:lineRule="auto"/>
        <w:ind w:firstLine="360"/>
        <w:jc w:val="both"/>
        <w:rPr>
          <w:del w:id="809" w:author="Arlindo Gomes Filho" w:date="2020-11-21T15:32:00Z"/>
        </w:rPr>
      </w:pPr>
      <w:commentRangeStart w:id="810"/>
      <w:del w:id="811" w:author="Arlindo Gomes Filho" w:date="2020-11-21T15:31:00Z">
        <w:r w:rsidDel="00CA4DF1">
          <w:rPr>
            <w:b/>
          </w:rPr>
          <w:delText xml:space="preserve">Gráfico </w:delText>
        </w:r>
      </w:del>
      <w:del w:id="812" w:author="Arlindo Gomes Filho" w:date="2020-11-21T15:32:00Z">
        <w:r w:rsidDel="004D56EA">
          <w:rPr>
            <w:b/>
          </w:rPr>
          <w:delText xml:space="preserve">1 </w:delText>
        </w:r>
        <w:r w:rsidDel="004D56EA">
          <w:delText xml:space="preserve">- </w:delText>
        </w:r>
      </w:del>
      <w:del w:id="813" w:author="Arlindo Gomes Filho" w:date="2020-11-21T15:31:00Z">
        <w:r w:rsidDel="004D56EA">
          <w:delText xml:space="preserve">Representação </w:delText>
        </w:r>
      </w:del>
      <w:del w:id="814" w:author="Arlindo Gomes Filho" w:date="2020-11-21T15:32:00Z">
        <w:r w:rsidDel="004D56EA">
          <w:delText>dos participantes da pesquisa</w:delText>
        </w:r>
      </w:del>
      <w:commentRangeEnd w:id="810"/>
      <w:r w:rsidR="004D56EA">
        <w:rPr>
          <w:rStyle w:val="Refdecomentrio"/>
        </w:rPr>
        <w:commentReference w:id="810"/>
      </w:r>
    </w:p>
    <w:p w14:paraId="78D5AE82" w14:textId="77777777" w:rsidR="00D15A3C" w:rsidRDefault="002A523F">
      <w:pPr>
        <w:pBdr>
          <w:top w:val="nil"/>
          <w:left w:val="nil"/>
          <w:bottom w:val="nil"/>
          <w:right w:val="nil"/>
          <w:between w:val="nil"/>
        </w:pBdr>
        <w:spacing w:line="360" w:lineRule="auto"/>
        <w:ind w:firstLine="360"/>
        <w:jc w:val="both"/>
      </w:pPr>
      <w:commentRangeStart w:id="815"/>
      <w:r>
        <w:rPr>
          <w:noProof/>
        </w:rPr>
        <w:drawing>
          <wp:inline distT="114300" distB="114300" distL="114300" distR="114300" wp14:anchorId="43E21FA2" wp14:editId="54E45CDF">
            <wp:extent cx="5399730" cy="2273300"/>
            <wp:effectExtent l="0" t="0" r="0" b="0"/>
            <wp:docPr id="8" name="image4.png" descr="Gráfico de respostas do Formulários Google. Título da pergunta: 5) Cargo:. Número de respostas: 344 respostas."/>
            <wp:cNvGraphicFramePr/>
            <a:graphic xmlns:a="http://schemas.openxmlformats.org/drawingml/2006/main">
              <a:graphicData uri="http://schemas.openxmlformats.org/drawingml/2006/picture">
                <pic:pic xmlns:pic="http://schemas.openxmlformats.org/drawingml/2006/picture">
                  <pic:nvPicPr>
                    <pic:cNvPr id="0" name="image4.png" descr="Gráfico de respostas do Formulários Google. Título da pergunta: 5) Cargo:. Número de respostas: 344 respostas."/>
                    <pic:cNvPicPr preferRelativeResize="0"/>
                  </pic:nvPicPr>
                  <pic:blipFill>
                    <a:blip r:embed="rId16"/>
                    <a:srcRect/>
                    <a:stretch>
                      <a:fillRect/>
                    </a:stretch>
                  </pic:blipFill>
                  <pic:spPr>
                    <a:xfrm>
                      <a:off x="0" y="0"/>
                      <a:ext cx="5399730" cy="2273300"/>
                    </a:xfrm>
                    <a:prstGeom prst="rect">
                      <a:avLst/>
                    </a:prstGeom>
                    <a:ln/>
                  </pic:spPr>
                </pic:pic>
              </a:graphicData>
            </a:graphic>
          </wp:inline>
        </w:drawing>
      </w:r>
      <w:commentRangeEnd w:id="815"/>
      <w:r w:rsidR="004D56EA">
        <w:rPr>
          <w:rStyle w:val="Refdecomentrio"/>
        </w:rPr>
        <w:commentReference w:id="815"/>
      </w:r>
    </w:p>
    <w:p w14:paraId="38949C3A" w14:textId="54FFF0CC" w:rsidR="00D15A3C" w:rsidDel="004D56EA" w:rsidRDefault="002A523F">
      <w:pPr>
        <w:spacing w:line="360" w:lineRule="auto"/>
        <w:ind w:left="1440" w:firstLine="360"/>
        <w:rPr>
          <w:del w:id="816" w:author="Arlindo Gomes Filho" w:date="2020-11-21T15:32:00Z"/>
        </w:rPr>
      </w:pPr>
      <w:commentRangeStart w:id="817"/>
      <w:del w:id="818" w:author="Arlindo Gomes Filho" w:date="2020-11-21T15:32:00Z">
        <w:r w:rsidDel="004D56EA">
          <w:rPr>
            <w:b/>
            <w:i/>
          </w:rPr>
          <w:delText>Fonte: Dados da pesquisa</w:delText>
        </w:r>
      </w:del>
      <w:commentRangeEnd w:id="817"/>
      <w:r w:rsidR="004D56EA">
        <w:rPr>
          <w:rStyle w:val="Refdecomentrio"/>
        </w:rPr>
        <w:commentReference w:id="817"/>
      </w:r>
    </w:p>
    <w:p w14:paraId="383A1F3C" w14:textId="77777777" w:rsidR="00D15A3C" w:rsidRDefault="00D15A3C">
      <w:pPr>
        <w:spacing w:line="360" w:lineRule="auto"/>
        <w:jc w:val="both"/>
      </w:pPr>
    </w:p>
    <w:p w14:paraId="335D73EF" w14:textId="3D6A9A16" w:rsidR="004D56EA" w:rsidRDefault="004D56EA" w:rsidP="004D56EA">
      <w:pPr>
        <w:pBdr>
          <w:top w:val="nil"/>
          <w:left w:val="nil"/>
          <w:bottom w:val="nil"/>
          <w:right w:val="nil"/>
          <w:between w:val="nil"/>
        </w:pBdr>
        <w:spacing w:line="360" w:lineRule="auto"/>
        <w:ind w:firstLine="360"/>
        <w:jc w:val="both"/>
        <w:rPr>
          <w:ins w:id="819" w:author="Arlindo Gomes Filho" w:date="2020-11-21T15:32:00Z"/>
        </w:rPr>
      </w:pPr>
      <w:ins w:id="820" w:author="Arlindo Gomes Filho" w:date="2020-11-21T15:32:00Z">
        <w:r>
          <w:rPr>
            <w:b/>
          </w:rPr>
          <w:t xml:space="preserve">Figura 1 </w:t>
        </w:r>
        <w:r>
          <w:t>- Proporção d</w:t>
        </w:r>
      </w:ins>
      <w:ins w:id="821" w:author="Arlindo Gomes Filho" w:date="2020-11-21T15:38:00Z">
        <w:r>
          <w:t>e servidores entrevistados p</w:t>
        </w:r>
      </w:ins>
      <w:ins w:id="822" w:author="Arlindo Gomes Filho" w:date="2020-11-21T15:32:00Z">
        <w:r>
          <w:t>or carreira</w:t>
        </w:r>
      </w:ins>
      <w:ins w:id="823" w:author="Arlindo Gomes Filho" w:date="2020-11-21T15:37:00Z">
        <w:r>
          <w:t>.</w:t>
        </w:r>
      </w:ins>
    </w:p>
    <w:p w14:paraId="28CD032F" w14:textId="77777777" w:rsidR="00D15A3C" w:rsidRDefault="00D15A3C">
      <w:pPr>
        <w:spacing w:line="360" w:lineRule="auto"/>
        <w:ind w:firstLine="360"/>
        <w:jc w:val="both"/>
      </w:pPr>
    </w:p>
    <w:p w14:paraId="5BFFF95D" w14:textId="243E9022" w:rsidR="00D15A3C" w:rsidDel="004D56EA" w:rsidRDefault="002A523F">
      <w:pPr>
        <w:pBdr>
          <w:top w:val="nil"/>
          <w:left w:val="nil"/>
          <w:bottom w:val="nil"/>
          <w:right w:val="nil"/>
          <w:between w:val="nil"/>
        </w:pBdr>
        <w:spacing w:line="360" w:lineRule="auto"/>
        <w:ind w:firstLine="360"/>
        <w:jc w:val="both"/>
        <w:rPr>
          <w:del w:id="824" w:author="Arlindo Gomes Filho" w:date="2020-11-21T15:36:00Z"/>
        </w:rPr>
      </w:pPr>
      <w:commentRangeStart w:id="825"/>
      <w:del w:id="826" w:author="Arlindo Gomes Filho" w:date="2020-11-21T15:36:00Z">
        <w:r w:rsidDel="004D56EA">
          <w:rPr>
            <w:b/>
          </w:rPr>
          <w:delText>Gráfico 2</w:delText>
        </w:r>
        <w:r w:rsidDel="004D56EA">
          <w:delText xml:space="preserve"> - Classes dos servidores participantes</w:delText>
        </w:r>
      </w:del>
      <w:commentRangeEnd w:id="825"/>
      <w:r w:rsidR="004D56EA">
        <w:rPr>
          <w:rStyle w:val="Refdecomentrio"/>
        </w:rPr>
        <w:commentReference w:id="825"/>
      </w:r>
    </w:p>
    <w:p w14:paraId="060E5615" w14:textId="77777777" w:rsidR="00D15A3C" w:rsidRDefault="002A523F">
      <w:pPr>
        <w:pBdr>
          <w:top w:val="nil"/>
          <w:left w:val="nil"/>
          <w:bottom w:val="nil"/>
          <w:right w:val="nil"/>
          <w:between w:val="nil"/>
        </w:pBdr>
        <w:spacing w:line="360" w:lineRule="auto"/>
        <w:ind w:firstLine="360"/>
        <w:jc w:val="both"/>
      </w:pPr>
      <w:r>
        <w:rPr>
          <w:noProof/>
        </w:rPr>
        <w:drawing>
          <wp:inline distT="114300" distB="114300" distL="114300" distR="114300" wp14:anchorId="57CBBABD" wp14:editId="3DC7DBCC">
            <wp:extent cx="5399730" cy="2273300"/>
            <wp:effectExtent l="0" t="0" r="0" b="0"/>
            <wp:docPr id="7" name="image2.png" descr="Gráfico de respostas do Formulários Google. Título da pergunta: 6) Classe:. Número de respostas: 344 respostas."/>
            <wp:cNvGraphicFramePr/>
            <a:graphic xmlns:a="http://schemas.openxmlformats.org/drawingml/2006/main">
              <a:graphicData uri="http://schemas.openxmlformats.org/drawingml/2006/picture">
                <pic:pic xmlns:pic="http://schemas.openxmlformats.org/drawingml/2006/picture">
                  <pic:nvPicPr>
                    <pic:cNvPr id="0" name="image2.png" descr="Gráfico de respostas do Formulários Google. Título da pergunta: 6) Classe:. Número de respostas: 344 respostas."/>
                    <pic:cNvPicPr preferRelativeResize="0"/>
                  </pic:nvPicPr>
                  <pic:blipFill>
                    <a:blip r:embed="rId17"/>
                    <a:srcRect/>
                    <a:stretch>
                      <a:fillRect/>
                    </a:stretch>
                  </pic:blipFill>
                  <pic:spPr>
                    <a:xfrm>
                      <a:off x="0" y="0"/>
                      <a:ext cx="5399730" cy="2273300"/>
                    </a:xfrm>
                    <a:prstGeom prst="rect">
                      <a:avLst/>
                    </a:prstGeom>
                    <a:ln/>
                  </pic:spPr>
                </pic:pic>
              </a:graphicData>
            </a:graphic>
          </wp:inline>
        </w:drawing>
      </w:r>
    </w:p>
    <w:p w14:paraId="6F090951" w14:textId="2E44F6DF" w:rsidR="00D15A3C" w:rsidDel="004D56EA" w:rsidRDefault="002A523F">
      <w:pPr>
        <w:spacing w:line="360" w:lineRule="auto"/>
        <w:ind w:left="1440" w:firstLine="360"/>
        <w:rPr>
          <w:del w:id="827" w:author="Arlindo Gomes Filho" w:date="2020-11-21T15:36:00Z"/>
          <w:b/>
          <w:i/>
        </w:rPr>
      </w:pPr>
      <w:del w:id="828" w:author="Arlindo Gomes Filho" w:date="2020-11-21T15:36:00Z">
        <w:r w:rsidDel="004D56EA">
          <w:rPr>
            <w:b/>
            <w:i/>
          </w:rPr>
          <w:delText>Fonte: Dados da pesquisa</w:delText>
        </w:r>
      </w:del>
    </w:p>
    <w:p w14:paraId="48B75047" w14:textId="71C2EA83" w:rsidR="00D15A3C" w:rsidRDefault="004D56EA">
      <w:pPr>
        <w:pBdr>
          <w:top w:val="nil"/>
          <w:left w:val="nil"/>
          <w:bottom w:val="nil"/>
          <w:right w:val="nil"/>
          <w:between w:val="nil"/>
        </w:pBdr>
        <w:spacing w:line="360" w:lineRule="auto"/>
        <w:ind w:firstLine="360"/>
        <w:jc w:val="both"/>
      </w:pPr>
      <w:ins w:id="829" w:author="Arlindo Gomes Filho" w:date="2020-11-21T15:37:00Z">
        <w:r>
          <w:lastRenderedPageBreak/>
          <w:t xml:space="preserve">Figura 2. Proporção de </w:t>
        </w:r>
      </w:ins>
      <w:ins w:id="830" w:author="Arlindo Gomes Filho" w:date="2020-11-21T15:38:00Z">
        <w:r>
          <w:t xml:space="preserve">servidores entrevistados por </w:t>
        </w:r>
      </w:ins>
      <w:ins w:id="831" w:author="Arlindo Gomes Filho" w:date="2020-11-21T15:37:00Z">
        <w:r>
          <w:t>classe.</w:t>
        </w:r>
      </w:ins>
    </w:p>
    <w:p w14:paraId="2671A920" w14:textId="77777777" w:rsidR="004D56EA" w:rsidRDefault="004D56EA">
      <w:pPr>
        <w:pBdr>
          <w:top w:val="nil"/>
          <w:left w:val="nil"/>
          <w:bottom w:val="nil"/>
          <w:right w:val="nil"/>
          <w:between w:val="nil"/>
        </w:pBdr>
        <w:spacing w:line="360" w:lineRule="auto"/>
        <w:ind w:firstLine="360"/>
        <w:jc w:val="both"/>
        <w:rPr>
          <w:ins w:id="832" w:author="Arlindo Gomes Filho" w:date="2020-11-21T15:38:00Z"/>
        </w:rPr>
      </w:pPr>
    </w:p>
    <w:p w14:paraId="3B8F8457" w14:textId="39FA109C" w:rsidR="00D15A3C" w:rsidRDefault="002A523F">
      <w:pPr>
        <w:pBdr>
          <w:top w:val="nil"/>
          <w:left w:val="nil"/>
          <w:bottom w:val="nil"/>
          <w:right w:val="nil"/>
          <w:between w:val="nil"/>
        </w:pBdr>
        <w:spacing w:line="360" w:lineRule="auto"/>
        <w:ind w:firstLine="360"/>
        <w:jc w:val="both"/>
      </w:pPr>
      <w:del w:id="833" w:author="Arlindo Gomes Filho" w:date="2020-11-21T15:39:00Z">
        <w:r w:rsidDel="004D56EA">
          <w:delText xml:space="preserve">Dos servidores que responderam ao questionário, </w:delText>
        </w:r>
      </w:del>
      <w:ins w:id="834" w:author="Arlindo Gomes Filho" w:date="2020-11-21T15:39:00Z">
        <w:r w:rsidR="004D56EA">
          <w:t>Ciquenta e seis</w:t>
        </w:r>
      </w:ins>
      <w:del w:id="835" w:author="Arlindo Gomes Filho" w:date="2020-11-21T15:39:00Z">
        <w:r w:rsidDel="004D56EA">
          <w:delText>56</w:delText>
        </w:r>
      </w:del>
      <w:ins w:id="836" w:author="Arlindo Gomes Filho" w:date="2020-11-21T15:39:00Z">
        <w:r w:rsidR="004D56EA">
          <w:t xml:space="preserve"> entrevistados</w:t>
        </w:r>
      </w:ins>
      <w:r>
        <w:t xml:space="preserve"> </w:t>
      </w:r>
      <w:del w:id="837" w:author="Arlindo Gomes Filho" w:date="2020-11-21T15:39:00Z">
        <w:r w:rsidDel="004D56EA">
          <w:delText xml:space="preserve">são </w:delText>
        </w:r>
      </w:del>
      <w:r>
        <w:t>particip</w:t>
      </w:r>
      <w:ins w:id="838" w:author="Arlindo Gomes Filho" w:date="2020-11-21T15:39:00Z">
        <w:r w:rsidR="004D56EA">
          <w:t>am</w:t>
        </w:r>
      </w:ins>
      <w:del w:id="839" w:author="Arlindo Gomes Filho" w:date="2020-11-21T15:39:00Z">
        <w:r w:rsidDel="004D56EA">
          <w:delText>antes</w:delText>
        </w:r>
      </w:del>
      <w:r>
        <w:t xml:space="preserve"> do PCIEx - Programa de Capacitação em Idiomas no Exterior, 25 </w:t>
      </w:r>
      <w:del w:id="840" w:author="Arlindo Gomes Filho" w:date="2020-11-21T15:39:00Z">
        <w:r w:rsidDel="004D56EA">
          <w:delText xml:space="preserve">são participantes </w:delText>
        </w:r>
      </w:del>
      <w:r>
        <w:t>do PCIB - Programa de Capacitação em Idiomas no Brasil e 263 não participam de nenhum tipo de capacitação em idiomas</w:t>
      </w:r>
      <w:ins w:id="841" w:author="Arlindo Gomes Filho" w:date="2020-11-21T15:40:00Z">
        <w:r w:rsidR="004D56EA">
          <w:t xml:space="preserve"> (Figura 3).</w:t>
        </w:r>
      </w:ins>
      <w:del w:id="842" w:author="Arlindo Gomes Filho" w:date="2020-11-21T15:40:00Z">
        <w:r w:rsidDel="004D56EA">
          <w:delText>, conforme dados constantes do gráfico nr. 3.</w:delText>
        </w:r>
      </w:del>
    </w:p>
    <w:p w14:paraId="0BD4E190" w14:textId="77777777" w:rsidR="00D15A3C" w:rsidRDefault="00D15A3C">
      <w:pPr>
        <w:pBdr>
          <w:top w:val="nil"/>
          <w:left w:val="nil"/>
          <w:bottom w:val="nil"/>
          <w:right w:val="nil"/>
          <w:between w:val="nil"/>
        </w:pBdr>
        <w:spacing w:line="360" w:lineRule="auto"/>
        <w:ind w:firstLine="360"/>
        <w:jc w:val="both"/>
      </w:pPr>
    </w:p>
    <w:p w14:paraId="00DE10A2" w14:textId="4F4D30EC" w:rsidR="00D15A3C" w:rsidDel="004D56EA" w:rsidRDefault="002A523F">
      <w:pPr>
        <w:pBdr>
          <w:top w:val="nil"/>
          <w:left w:val="nil"/>
          <w:bottom w:val="nil"/>
          <w:right w:val="nil"/>
          <w:between w:val="nil"/>
        </w:pBdr>
        <w:spacing w:line="360" w:lineRule="auto"/>
        <w:ind w:firstLine="360"/>
        <w:jc w:val="both"/>
        <w:rPr>
          <w:del w:id="843" w:author="Arlindo Gomes Filho" w:date="2020-11-21T15:40:00Z"/>
        </w:rPr>
      </w:pPr>
      <w:del w:id="844" w:author="Arlindo Gomes Filho" w:date="2020-11-21T15:40:00Z">
        <w:r w:rsidDel="004D56EA">
          <w:rPr>
            <w:b/>
          </w:rPr>
          <w:delText>Gráfico 3</w:delText>
        </w:r>
        <w:r w:rsidDel="004D56EA">
          <w:delText xml:space="preserve"> - Participação nos programas  de capacitação em idiomas da DTA.</w:delText>
        </w:r>
      </w:del>
    </w:p>
    <w:p w14:paraId="6230B69F" w14:textId="77777777" w:rsidR="00D15A3C" w:rsidRDefault="002A523F">
      <w:pPr>
        <w:pBdr>
          <w:top w:val="nil"/>
          <w:left w:val="nil"/>
          <w:bottom w:val="nil"/>
          <w:right w:val="nil"/>
          <w:between w:val="nil"/>
        </w:pBdr>
        <w:spacing w:line="360" w:lineRule="auto"/>
        <w:jc w:val="both"/>
      </w:pPr>
      <w:commentRangeStart w:id="845"/>
      <w:r>
        <w:rPr>
          <w:noProof/>
        </w:rPr>
        <w:drawing>
          <wp:inline distT="114300" distB="114300" distL="114300" distR="114300" wp14:anchorId="3747F39B" wp14:editId="5E595A9F">
            <wp:extent cx="5399730" cy="2273300"/>
            <wp:effectExtent l="0" t="0" r="0" b="0"/>
            <wp:docPr id="5" name="image5.png" descr="Gráfico de respostas do Formulários Google. Título da pergunta: 4) De qual programa de capacitação em idiomas você está participando no momento?. Número de respostas: 344 respostas."/>
            <wp:cNvGraphicFramePr/>
            <a:graphic xmlns:a="http://schemas.openxmlformats.org/drawingml/2006/main">
              <a:graphicData uri="http://schemas.openxmlformats.org/drawingml/2006/picture">
                <pic:pic xmlns:pic="http://schemas.openxmlformats.org/drawingml/2006/picture">
                  <pic:nvPicPr>
                    <pic:cNvPr id="0" name="image5.png" descr="Gráfico de respostas do Formulários Google. Título da pergunta: 4) De qual programa de capacitação em idiomas você está participando no momento?. Número de respostas: 344 respostas."/>
                    <pic:cNvPicPr preferRelativeResize="0"/>
                  </pic:nvPicPr>
                  <pic:blipFill>
                    <a:blip r:embed="rId18"/>
                    <a:srcRect/>
                    <a:stretch>
                      <a:fillRect/>
                    </a:stretch>
                  </pic:blipFill>
                  <pic:spPr>
                    <a:xfrm>
                      <a:off x="0" y="0"/>
                      <a:ext cx="5399730" cy="2273300"/>
                    </a:xfrm>
                    <a:prstGeom prst="rect">
                      <a:avLst/>
                    </a:prstGeom>
                    <a:ln/>
                  </pic:spPr>
                </pic:pic>
              </a:graphicData>
            </a:graphic>
          </wp:inline>
        </w:drawing>
      </w:r>
      <w:commentRangeEnd w:id="845"/>
      <w:r w:rsidR="004D56EA">
        <w:rPr>
          <w:rStyle w:val="Refdecomentrio"/>
        </w:rPr>
        <w:commentReference w:id="845"/>
      </w:r>
    </w:p>
    <w:p w14:paraId="01DACC35" w14:textId="77777777" w:rsidR="00D15A3C" w:rsidRDefault="00D15A3C">
      <w:pPr>
        <w:pBdr>
          <w:top w:val="nil"/>
          <w:left w:val="nil"/>
          <w:bottom w:val="nil"/>
          <w:right w:val="nil"/>
          <w:between w:val="nil"/>
        </w:pBdr>
        <w:spacing w:line="360" w:lineRule="auto"/>
        <w:ind w:firstLine="360"/>
        <w:jc w:val="both"/>
      </w:pPr>
    </w:p>
    <w:p w14:paraId="41D8AF0C" w14:textId="786741C8" w:rsidR="00D15A3C" w:rsidDel="004D56EA" w:rsidRDefault="002A523F">
      <w:pPr>
        <w:spacing w:line="360" w:lineRule="auto"/>
        <w:ind w:left="1440" w:firstLine="360"/>
        <w:rPr>
          <w:del w:id="846" w:author="Arlindo Gomes Filho" w:date="2020-11-21T15:41:00Z"/>
          <w:b/>
          <w:i/>
        </w:rPr>
      </w:pPr>
      <w:del w:id="847" w:author="Arlindo Gomes Filho" w:date="2020-11-21T15:41:00Z">
        <w:r w:rsidDel="004D56EA">
          <w:rPr>
            <w:b/>
            <w:i/>
          </w:rPr>
          <w:delText>Fonte: Dados da pesquisa</w:delText>
        </w:r>
      </w:del>
    </w:p>
    <w:p w14:paraId="30C03621" w14:textId="7574DC83" w:rsidR="00D15A3C" w:rsidRDefault="004D56EA">
      <w:pPr>
        <w:pBdr>
          <w:top w:val="nil"/>
          <w:left w:val="nil"/>
          <w:bottom w:val="nil"/>
          <w:right w:val="nil"/>
          <w:between w:val="nil"/>
        </w:pBdr>
        <w:spacing w:line="360" w:lineRule="auto"/>
        <w:jc w:val="both"/>
        <w:rPr>
          <w:ins w:id="848" w:author="Arlindo Gomes Filho" w:date="2020-11-21T15:41:00Z"/>
        </w:rPr>
      </w:pPr>
      <w:ins w:id="849" w:author="Arlindo Gomes Filho" w:date="2020-11-21T15:41:00Z">
        <w:r>
          <w:t>Figura 3. Proporação de servidores em programas de capacitação em idiomas.</w:t>
        </w:r>
      </w:ins>
    </w:p>
    <w:p w14:paraId="1F3C736B" w14:textId="77777777" w:rsidR="004D56EA" w:rsidRDefault="004D56EA">
      <w:pPr>
        <w:pBdr>
          <w:top w:val="nil"/>
          <w:left w:val="nil"/>
          <w:bottom w:val="nil"/>
          <w:right w:val="nil"/>
          <w:between w:val="nil"/>
        </w:pBdr>
        <w:spacing w:line="360" w:lineRule="auto"/>
        <w:jc w:val="both"/>
      </w:pPr>
    </w:p>
    <w:p w14:paraId="58E96781" w14:textId="044BC373" w:rsidR="00D15A3C" w:rsidDel="00CB0ADA" w:rsidRDefault="002A523F">
      <w:pPr>
        <w:pBdr>
          <w:top w:val="nil"/>
          <w:left w:val="nil"/>
          <w:bottom w:val="nil"/>
          <w:right w:val="nil"/>
          <w:between w:val="nil"/>
        </w:pBdr>
        <w:spacing w:line="360" w:lineRule="auto"/>
        <w:ind w:firstLine="360"/>
        <w:jc w:val="both"/>
        <w:rPr>
          <w:del w:id="850" w:author="Arlindo Gomes Filho" w:date="2020-11-21T15:42:00Z"/>
        </w:rPr>
      </w:pPr>
      <w:r>
        <w:t xml:space="preserve">Quanto aos motivos pelos quais não participam dos programas </w:t>
      </w:r>
      <w:del w:id="851" w:author="Arlindo Gomes Filho" w:date="2020-11-21T15:42:00Z">
        <w:r w:rsidDel="00CB0ADA">
          <w:delText xml:space="preserve"> </w:delText>
        </w:r>
      </w:del>
      <w:r>
        <w:t xml:space="preserve">de capacitação em idiomas, </w:t>
      </w:r>
      <w:del w:id="852" w:author="Arlindo Gomes Filho" w:date="2020-11-21T15:42:00Z">
        <w:r w:rsidDel="00CB0ADA">
          <w:delText>a autora elenca abaixo os principais ítens selecionados pelos servidores, conforme dados constantes do gráfico nr. 4:</w:delText>
        </w:r>
      </w:del>
    </w:p>
    <w:p w14:paraId="0D349FB3" w14:textId="06E402CC" w:rsidR="00D15A3C" w:rsidDel="00CB0ADA" w:rsidRDefault="002A523F" w:rsidP="00CB0ADA">
      <w:pPr>
        <w:pBdr>
          <w:top w:val="nil"/>
          <w:left w:val="nil"/>
          <w:bottom w:val="nil"/>
          <w:right w:val="nil"/>
          <w:between w:val="nil"/>
        </w:pBdr>
        <w:spacing w:line="360" w:lineRule="auto"/>
        <w:jc w:val="both"/>
        <w:rPr>
          <w:del w:id="853" w:author="Arlindo Gomes Filho" w:date="2020-11-21T15:43:00Z"/>
        </w:rPr>
        <w:pPrChange w:id="854" w:author="Arlindo Gomes Filho" w:date="2020-11-21T15:42:00Z">
          <w:pPr>
            <w:numPr>
              <w:numId w:val="11"/>
            </w:numPr>
            <w:pBdr>
              <w:top w:val="nil"/>
              <w:left w:val="nil"/>
              <w:bottom w:val="nil"/>
              <w:right w:val="nil"/>
              <w:between w:val="nil"/>
            </w:pBdr>
            <w:spacing w:line="360" w:lineRule="auto"/>
            <w:ind w:left="720" w:hanging="360"/>
            <w:jc w:val="both"/>
          </w:pPr>
        </w:pPrChange>
      </w:pPr>
      <w:r>
        <w:t xml:space="preserve">55 servidores </w:t>
      </w:r>
      <w:ins w:id="855" w:author="Arlindo Gomes Filho" w:date="2020-11-21T15:43:00Z">
        <w:r w:rsidR="00CB0ADA">
          <w:t xml:space="preserve">não participam por </w:t>
        </w:r>
      </w:ins>
      <w:r>
        <w:t>considera</w:t>
      </w:r>
      <w:ins w:id="856" w:author="Arlindo Gomes Filho" w:date="2020-11-21T15:43:00Z">
        <w:r w:rsidR="00CB0ADA">
          <w:t>r</w:t>
        </w:r>
      </w:ins>
      <w:del w:id="857" w:author="Arlindo Gomes Filho" w:date="2020-11-21T15:43:00Z">
        <w:r w:rsidDel="00CB0ADA">
          <w:delText>m</w:delText>
        </w:r>
      </w:del>
      <w:r>
        <w:t xml:space="preserve"> satisfatório seu nível de proficiência no idioma local do posto;</w:t>
      </w:r>
      <w:ins w:id="858" w:author="Arlindo Gomes Filho" w:date="2020-11-21T15:43:00Z">
        <w:r w:rsidR="00CB0ADA">
          <w:t xml:space="preserve"> </w:t>
        </w:r>
      </w:ins>
    </w:p>
    <w:p w14:paraId="36DF55B8" w14:textId="6630C1B9" w:rsidR="00D15A3C" w:rsidDel="00CB0ADA" w:rsidRDefault="002A523F" w:rsidP="00CB0ADA">
      <w:pPr>
        <w:pBdr>
          <w:top w:val="nil"/>
          <w:left w:val="nil"/>
          <w:bottom w:val="nil"/>
          <w:right w:val="nil"/>
          <w:between w:val="nil"/>
        </w:pBdr>
        <w:spacing w:line="360" w:lineRule="auto"/>
        <w:jc w:val="both"/>
        <w:rPr>
          <w:del w:id="859" w:author="Arlindo Gomes Filho" w:date="2020-11-21T15:43:00Z"/>
        </w:rPr>
        <w:pPrChange w:id="860" w:author="Arlindo Gomes Filho" w:date="2020-11-21T15:43:00Z">
          <w:pPr>
            <w:numPr>
              <w:numId w:val="11"/>
            </w:numPr>
            <w:pBdr>
              <w:top w:val="nil"/>
              <w:left w:val="nil"/>
              <w:bottom w:val="nil"/>
              <w:right w:val="nil"/>
              <w:between w:val="nil"/>
            </w:pBdr>
            <w:spacing w:line="360" w:lineRule="auto"/>
            <w:ind w:left="720" w:hanging="360"/>
            <w:jc w:val="both"/>
          </w:pPr>
        </w:pPrChange>
      </w:pPr>
      <w:r>
        <w:t xml:space="preserve">41 servidores </w:t>
      </w:r>
      <w:del w:id="861" w:author="Arlindo Gomes Filho" w:date="2020-11-21T15:43:00Z">
        <w:r w:rsidDel="00CB0ADA">
          <w:delText xml:space="preserve">selecionaram a impossibilidade </w:delText>
        </w:r>
      </w:del>
      <w:ins w:id="862" w:author="Arlindo Gomes Filho" w:date="2020-11-21T15:43:00Z">
        <w:r w:rsidR="00CB0ADA">
          <w:t xml:space="preserve">mencionaram não ser possível </w:t>
        </w:r>
      </w:ins>
      <w:del w:id="863" w:author="Arlindo Gomes Filho" w:date="2020-11-21T15:43:00Z">
        <w:r w:rsidDel="00CB0ADA">
          <w:delText xml:space="preserve">de </w:delText>
        </w:r>
      </w:del>
      <w:r>
        <w:t>estudar durante o horário de expediente</w:t>
      </w:r>
      <w:del w:id="864" w:author="Arlindo Gomes Filho" w:date="2020-11-21T15:43:00Z">
        <w:r w:rsidDel="00CB0ADA">
          <w:delText>;</w:delText>
        </w:r>
      </w:del>
    </w:p>
    <w:p w14:paraId="30E83675" w14:textId="40D80B00" w:rsidR="00D15A3C" w:rsidDel="00CB0ADA" w:rsidRDefault="002A523F" w:rsidP="00CB0ADA">
      <w:pPr>
        <w:pBdr>
          <w:top w:val="nil"/>
          <w:left w:val="nil"/>
          <w:bottom w:val="nil"/>
          <w:right w:val="nil"/>
          <w:between w:val="nil"/>
        </w:pBdr>
        <w:spacing w:line="360" w:lineRule="auto"/>
        <w:jc w:val="both"/>
        <w:rPr>
          <w:del w:id="865" w:author="Arlindo Gomes Filho" w:date="2020-11-21T15:45:00Z"/>
        </w:rPr>
        <w:pPrChange w:id="866" w:author="Arlindo Gomes Filho" w:date="2020-11-21T15:43:00Z">
          <w:pPr>
            <w:numPr>
              <w:numId w:val="11"/>
            </w:numPr>
            <w:pBdr>
              <w:top w:val="nil"/>
              <w:left w:val="nil"/>
              <w:bottom w:val="nil"/>
              <w:right w:val="nil"/>
              <w:between w:val="nil"/>
            </w:pBdr>
            <w:spacing w:line="360" w:lineRule="auto"/>
            <w:ind w:left="720" w:hanging="360"/>
            <w:jc w:val="both"/>
          </w:pPr>
        </w:pPrChange>
      </w:pPr>
      <w:r>
        <w:t xml:space="preserve">28 servidores </w:t>
      </w:r>
      <w:ins w:id="867" w:author="Arlindo Gomes Filho" w:date="2020-11-21T15:44:00Z">
        <w:r w:rsidR="00CB0ADA">
          <w:t xml:space="preserve">informaram </w:t>
        </w:r>
      </w:ins>
      <w:r>
        <w:t>não pode</w:t>
      </w:r>
      <w:ins w:id="868" w:author="Arlindo Gomes Filho" w:date="2020-11-21T15:44:00Z">
        <w:r w:rsidR="00CB0ADA">
          <w:t>r</w:t>
        </w:r>
      </w:ins>
      <w:del w:id="869" w:author="Arlindo Gomes Filho" w:date="2020-11-21T15:44:00Z">
        <w:r w:rsidDel="00CB0ADA">
          <w:delText>m</w:delText>
        </w:r>
      </w:del>
      <w:r>
        <w:t xml:space="preserve"> mais se beneficiar do PCIEx, uma vez que possuem mais de 2 (dois)</w:t>
      </w:r>
      <w:r>
        <w:rPr>
          <w:vertAlign w:val="superscript"/>
        </w:rPr>
        <w:footnoteReference w:id="8"/>
      </w:r>
      <w:r>
        <w:t xml:space="preserve"> anos no posto</w:t>
      </w:r>
      <w:ins w:id="871" w:author="Arlindo Gomes Filho" w:date="2020-11-21T15:44:00Z">
        <w:r w:rsidR="00CB0ADA">
          <w:t>.</w:t>
        </w:r>
      </w:ins>
      <w:del w:id="872" w:author="Arlindo Gomes Filho" w:date="2020-11-21T15:44:00Z">
        <w:r w:rsidDel="00CB0ADA">
          <w:delText>;</w:delText>
        </w:r>
      </w:del>
    </w:p>
    <w:p w14:paraId="577DEC56" w14:textId="05EF56B1" w:rsidR="00D15A3C" w:rsidDel="00CB0ADA" w:rsidRDefault="002A523F" w:rsidP="00CB0ADA">
      <w:pPr>
        <w:pBdr>
          <w:top w:val="nil"/>
          <w:left w:val="nil"/>
          <w:bottom w:val="nil"/>
          <w:right w:val="nil"/>
          <w:between w:val="nil"/>
        </w:pBdr>
        <w:spacing w:line="360" w:lineRule="auto"/>
        <w:jc w:val="both"/>
        <w:rPr>
          <w:del w:id="873" w:author="Arlindo Gomes Filho" w:date="2020-11-21T15:45:00Z"/>
        </w:rPr>
        <w:pPrChange w:id="874" w:author="Arlindo Gomes Filho" w:date="2020-11-21T15:45:00Z">
          <w:pPr>
            <w:numPr>
              <w:numId w:val="11"/>
            </w:numPr>
            <w:pBdr>
              <w:top w:val="nil"/>
              <w:left w:val="nil"/>
              <w:bottom w:val="nil"/>
              <w:right w:val="nil"/>
              <w:between w:val="nil"/>
            </w:pBdr>
            <w:spacing w:line="360" w:lineRule="auto"/>
            <w:ind w:left="720" w:hanging="360"/>
            <w:jc w:val="both"/>
          </w:pPr>
        </w:pPrChange>
      </w:pPr>
      <w:r>
        <w:lastRenderedPageBreak/>
        <w:t xml:space="preserve">28 servidores </w:t>
      </w:r>
      <w:del w:id="875" w:author="Arlindo Gomes Filho" w:date="2020-11-21T15:45:00Z">
        <w:r w:rsidDel="00CB0ADA">
          <w:delText xml:space="preserve">selecionaram </w:delText>
        </w:r>
      </w:del>
      <w:ins w:id="876" w:author="Arlindo Gomes Filho" w:date="2020-11-21T15:45:00Z">
        <w:r w:rsidR="00CB0ADA">
          <w:t xml:space="preserve">alegaram </w:t>
        </w:r>
      </w:ins>
      <w:del w:id="877" w:author="Arlindo Gomes Filho" w:date="2020-11-21T15:45:00Z">
        <w:r w:rsidDel="00CB0ADA">
          <w:delText xml:space="preserve">a </w:delText>
        </w:r>
      </w:del>
      <w:r>
        <w:t>incompatibilidade de horários</w:t>
      </w:r>
      <w:ins w:id="878" w:author="Arlindo Gomes Filho" w:date="2020-11-21T15:45:00Z">
        <w:r w:rsidR="00CB0ADA">
          <w:t xml:space="preserve"> dos cursos</w:t>
        </w:r>
      </w:ins>
      <w:r>
        <w:t xml:space="preserve"> com suas atividades pessoais;</w:t>
      </w:r>
      <w:ins w:id="879" w:author="Arlindo Gomes Filho" w:date="2020-11-21T15:45:00Z">
        <w:r w:rsidR="00CB0ADA">
          <w:t xml:space="preserve"> </w:t>
        </w:r>
      </w:ins>
    </w:p>
    <w:p w14:paraId="14E0842C" w14:textId="3F11EE3E" w:rsidR="00D15A3C" w:rsidDel="00CB0ADA" w:rsidRDefault="002A523F" w:rsidP="00CB0ADA">
      <w:pPr>
        <w:pBdr>
          <w:top w:val="nil"/>
          <w:left w:val="nil"/>
          <w:bottom w:val="nil"/>
          <w:right w:val="nil"/>
          <w:between w:val="nil"/>
        </w:pBdr>
        <w:spacing w:line="360" w:lineRule="auto"/>
        <w:jc w:val="both"/>
        <w:rPr>
          <w:del w:id="880" w:author="Arlindo Gomes Filho" w:date="2020-11-21T15:46:00Z"/>
        </w:rPr>
        <w:pPrChange w:id="881" w:author="Arlindo Gomes Filho" w:date="2020-11-21T15:45:00Z">
          <w:pPr>
            <w:numPr>
              <w:numId w:val="11"/>
            </w:numPr>
            <w:pBdr>
              <w:top w:val="nil"/>
              <w:left w:val="nil"/>
              <w:bottom w:val="nil"/>
              <w:right w:val="nil"/>
              <w:between w:val="nil"/>
            </w:pBdr>
            <w:spacing w:line="360" w:lineRule="auto"/>
            <w:ind w:left="720" w:hanging="360"/>
            <w:jc w:val="both"/>
          </w:pPr>
        </w:pPrChange>
      </w:pPr>
      <w:r>
        <w:t xml:space="preserve">7 servidores </w:t>
      </w:r>
      <w:ins w:id="882" w:author="Arlindo Gomes Filho" w:date="2020-11-21T15:45:00Z">
        <w:r w:rsidR="00CB0ADA">
          <w:t xml:space="preserve">disseram </w:t>
        </w:r>
      </w:ins>
      <w:del w:id="883" w:author="Arlindo Gomes Filho" w:date="2020-11-21T15:46:00Z">
        <w:r w:rsidDel="00CB0ADA">
          <w:delText xml:space="preserve">responderam </w:delText>
        </w:r>
      </w:del>
      <w:r>
        <w:t>que o</w:t>
      </w:r>
      <w:del w:id="884" w:author="Arlindo Gomes Filho" w:date="2020-11-21T15:46:00Z">
        <w:r w:rsidDel="00CB0ADA">
          <w:delText xml:space="preserve"> </w:delText>
        </w:r>
      </w:del>
      <w:r>
        <w:t xml:space="preserve"> idioma de seu interesse não consta do rol dos idiomas oferecidos pelo PCIB</w:t>
      </w:r>
      <w:del w:id="885" w:author="Arlindo Gomes Filho" w:date="2020-11-21T15:46:00Z">
        <w:r w:rsidDel="00CB0ADA">
          <w:delText>.;</w:delText>
        </w:r>
      </w:del>
      <w:ins w:id="886" w:author="Arlindo Gomes Filho" w:date="2020-11-21T15:46:00Z">
        <w:r w:rsidR="00CB0ADA">
          <w:t xml:space="preserve"> e </w:t>
        </w:r>
      </w:ins>
    </w:p>
    <w:p w14:paraId="043B592A" w14:textId="17D90D48" w:rsidR="00D15A3C" w:rsidRDefault="002A523F" w:rsidP="00CB0ADA">
      <w:pPr>
        <w:pBdr>
          <w:top w:val="nil"/>
          <w:left w:val="nil"/>
          <w:bottom w:val="nil"/>
          <w:right w:val="nil"/>
          <w:between w:val="nil"/>
        </w:pBdr>
        <w:spacing w:line="360" w:lineRule="auto"/>
        <w:jc w:val="both"/>
        <w:pPrChange w:id="887" w:author="Arlindo Gomes Filho" w:date="2020-11-21T15:46:00Z">
          <w:pPr>
            <w:numPr>
              <w:numId w:val="11"/>
            </w:numPr>
            <w:pBdr>
              <w:top w:val="nil"/>
              <w:left w:val="nil"/>
              <w:bottom w:val="nil"/>
              <w:right w:val="nil"/>
              <w:between w:val="nil"/>
            </w:pBdr>
            <w:spacing w:line="360" w:lineRule="auto"/>
            <w:ind w:left="720" w:hanging="360"/>
            <w:jc w:val="both"/>
          </w:pPr>
        </w:pPrChange>
      </w:pPr>
      <w:r>
        <w:t xml:space="preserve">100 servidores não </w:t>
      </w:r>
      <w:ins w:id="888" w:author="Arlindo Gomes Filho" w:date="2020-11-21T15:46:00Z">
        <w:r w:rsidR="00CB0ADA">
          <w:t xml:space="preserve">indicaram </w:t>
        </w:r>
      </w:ins>
      <w:del w:id="889" w:author="Arlindo Gomes Filho" w:date="2020-11-21T15:46:00Z">
        <w:r w:rsidDel="00CB0ADA">
          <w:delText>selecionaram nenhum</w:delText>
        </w:r>
      </w:del>
      <w:ins w:id="890" w:author="Arlindo Gomes Filho" w:date="2020-11-21T15:46:00Z">
        <w:r w:rsidR="00CB0ADA">
          <w:t xml:space="preserve"> um</w:t>
        </w:r>
      </w:ins>
      <w:r>
        <w:t xml:space="preserve"> motivo específico</w:t>
      </w:r>
      <w:ins w:id="891" w:author="Arlindo Gomes Filho" w:date="2020-11-21T15:47:00Z">
        <w:r w:rsidR="00CB0ADA">
          <w:t xml:space="preserve"> (Figura 4)</w:t>
        </w:r>
      </w:ins>
      <w:r>
        <w:t>.</w:t>
      </w:r>
    </w:p>
    <w:p w14:paraId="73D8572D" w14:textId="77777777" w:rsidR="00D15A3C" w:rsidRDefault="00D15A3C">
      <w:pPr>
        <w:pBdr>
          <w:top w:val="nil"/>
          <w:left w:val="nil"/>
          <w:bottom w:val="nil"/>
          <w:right w:val="nil"/>
          <w:between w:val="nil"/>
        </w:pBdr>
        <w:spacing w:line="360" w:lineRule="auto"/>
        <w:ind w:firstLine="360"/>
        <w:jc w:val="both"/>
      </w:pPr>
    </w:p>
    <w:p w14:paraId="4D955F05" w14:textId="47BC0245" w:rsidR="00D15A3C" w:rsidDel="00CB0ADA" w:rsidRDefault="002A523F">
      <w:pPr>
        <w:spacing w:line="360" w:lineRule="auto"/>
        <w:ind w:firstLine="360"/>
        <w:jc w:val="both"/>
        <w:rPr>
          <w:del w:id="892" w:author="Arlindo Gomes Filho" w:date="2020-11-21T15:47:00Z"/>
        </w:rPr>
      </w:pPr>
      <w:del w:id="893" w:author="Arlindo Gomes Filho" w:date="2020-11-21T15:47:00Z">
        <w:r w:rsidDel="00CB0ADA">
          <w:rPr>
            <w:b/>
          </w:rPr>
          <w:delText>Gráfico 4</w:delText>
        </w:r>
        <w:r w:rsidDel="00CB0ADA">
          <w:delText>- Alguns motivos pelos quais grande parcela dos funcionários não participa dos programas atualmente oferecidos.</w:delText>
        </w:r>
      </w:del>
    </w:p>
    <w:p w14:paraId="766B1E73" w14:textId="77777777" w:rsidR="00D15A3C" w:rsidRDefault="002A523F">
      <w:pPr>
        <w:spacing w:line="360" w:lineRule="auto"/>
        <w:ind w:firstLine="360"/>
        <w:jc w:val="both"/>
      </w:pPr>
      <w:commentRangeStart w:id="894"/>
      <w:r>
        <w:rPr>
          <w:noProof/>
        </w:rPr>
        <w:drawing>
          <wp:inline distT="114300" distB="114300" distL="114300" distR="114300" wp14:anchorId="24F67362" wp14:editId="1DB5467A">
            <wp:extent cx="5399730" cy="2273300"/>
            <wp:effectExtent l="0" t="0" r="0" b="0"/>
            <wp:docPr id="4" name="image1.png" descr="Gráfico de respostas do Formulários Google. Título da pergunta: Caso não esteja participando de nenhum programa de capacitação, informe o motivo:. Número de respostas: 265 respostas."/>
            <wp:cNvGraphicFramePr/>
            <a:graphic xmlns:a="http://schemas.openxmlformats.org/drawingml/2006/main">
              <a:graphicData uri="http://schemas.openxmlformats.org/drawingml/2006/picture">
                <pic:pic xmlns:pic="http://schemas.openxmlformats.org/drawingml/2006/picture">
                  <pic:nvPicPr>
                    <pic:cNvPr id="0" name="image1.png" descr="Gráfico de respostas do Formulários Google. Título da pergunta: Caso não esteja participando de nenhum programa de capacitação, informe o motivo:. Número de respostas: 265 respostas."/>
                    <pic:cNvPicPr preferRelativeResize="0"/>
                  </pic:nvPicPr>
                  <pic:blipFill>
                    <a:blip r:embed="rId19"/>
                    <a:srcRect/>
                    <a:stretch>
                      <a:fillRect/>
                    </a:stretch>
                  </pic:blipFill>
                  <pic:spPr>
                    <a:xfrm>
                      <a:off x="0" y="0"/>
                      <a:ext cx="5399730" cy="2273300"/>
                    </a:xfrm>
                    <a:prstGeom prst="rect">
                      <a:avLst/>
                    </a:prstGeom>
                    <a:ln/>
                  </pic:spPr>
                </pic:pic>
              </a:graphicData>
            </a:graphic>
          </wp:inline>
        </w:drawing>
      </w:r>
      <w:commentRangeEnd w:id="894"/>
      <w:r w:rsidR="00CB0ADA">
        <w:rPr>
          <w:rStyle w:val="Refdecomentrio"/>
        </w:rPr>
        <w:commentReference w:id="894"/>
      </w:r>
    </w:p>
    <w:p w14:paraId="067C279A" w14:textId="29CB8679" w:rsidR="00D15A3C" w:rsidDel="00CB0ADA" w:rsidRDefault="002A523F">
      <w:pPr>
        <w:spacing w:line="360" w:lineRule="auto"/>
        <w:ind w:left="1440" w:firstLine="360"/>
        <w:rPr>
          <w:del w:id="895" w:author="Arlindo Gomes Filho" w:date="2020-11-21T15:48:00Z"/>
          <w:b/>
          <w:i/>
        </w:rPr>
      </w:pPr>
      <w:del w:id="896" w:author="Arlindo Gomes Filho" w:date="2020-11-21T15:48:00Z">
        <w:r w:rsidDel="00CB0ADA">
          <w:rPr>
            <w:b/>
            <w:i/>
          </w:rPr>
          <w:delText>Fonte: Dados da pesquisa</w:delText>
        </w:r>
      </w:del>
    </w:p>
    <w:p w14:paraId="6408024E" w14:textId="12AFEFC7" w:rsidR="00D15A3C" w:rsidRDefault="00D15A3C">
      <w:pPr>
        <w:pBdr>
          <w:top w:val="nil"/>
          <w:left w:val="nil"/>
          <w:bottom w:val="nil"/>
          <w:right w:val="nil"/>
          <w:between w:val="nil"/>
        </w:pBdr>
        <w:spacing w:line="360" w:lineRule="auto"/>
        <w:ind w:firstLine="360"/>
        <w:jc w:val="both"/>
        <w:rPr>
          <w:ins w:id="897" w:author="Arlindo Gomes Filho" w:date="2020-11-21T15:47:00Z"/>
        </w:rPr>
      </w:pPr>
    </w:p>
    <w:p w14:paraId="028E6F8D" w14:textId="18420A01" w:rsidR="00CB0ADA" w:rsidRDefault="00CB0ADA">
      <w:pPr>
        <w:pBdr>
          <w:top w:val="nil"/>
          <w:left w:val="nil"/>
          <w:bottom w:val="nil"/>
          <w:right w:val="nil"/>
          <w:between w:val="nil"/>
        </w:pBdr>
        <w:spacing w:line="360" w:lineRule="auto"/>
        <w:ind w:firstLine="360"/>
        <w:jc w:val="both"/>
      </w:pPr>
      <w:ins w:id="898" w:author="Arlindo Gomes Filho" w:date="2020-11-21T15:47:00Z">
        <w:r>
          <w:t>Figura 4. Motivos para não participação nos programas de capacitação em idiomas do MRE.</w:t>
        </w:r>
      </w:ins>
    </w:p>
    <w:p w14:paraId="224D4F7E" w14:textId="4EA9F7A6" w:rsidR="00D15A3C" w:rsidRDefault="002A523F">
      <w:pPr>
        <w:pBdr>
          <w:top w:val="nil"/>
          <w:left w:val="nil"/>
          <w:bottom w:val="nil"/>
          <w:right w:val="nil"/>
          <w:between w:val="nil"/>
        </w:pBdr>
        <w:spacing w:line="360" w:lineRule="auto"/>
        <w:ind w:firstLine="360"/>
        <w:jc w:val="both"/>
      </w:pPr>
      <w:r>
        <w:tab/>
      </w:r>
      <w:ins w:id="899" w:author="Arlindo Gomes Filho" w:date="2020-11-21T15:49:00Z">
        <w:r w:rsidR="00CB0ADA">
          <w:t xml:space="preserve">A maioria dos servidores (232) entende que </w:t>
        </w:r>
      </w:ins>
      <w:del w:id="900" w:author="Arlindo Gomes Filho" w:date="2020-11-21T15:49:00Z">
        <w:r w:rsidDel="00CB0ADA">
          <w:delText>Perguntados se</w:delText>
        </w:r>
      </w:del>
      <w:r>
        <w:t xml:space="preserve"> o conhecimento do idioma do posto deve</w:t>
      </w:r>
      <w:del w:id="901" w:author="Arlindo Gomes Filho" w:date="2020-11-21T15:49:00Z">
        <w:r w:rsidDel="00CB0ADA">
          <w:delText>ria</w:delText>
        </w:r>
      </w:del>
      <w:r>
        <w:t xml:space="preserve"> ser levado em consideração para a remoção</w:t>
      </w:r>
      <w:ins w:id="902" w:author="Arlindo Gomes Filho" w:date="2020-11-21T15:50:00Z">
        <w:r w:rsidR="00CB0ADA">
          <w:t xml:space="preserve"> (Figura 5).</w:t>
        </w:r>
      </w:ins>
      <w:del w:id="903" w:author="Arlindo Gomes Filho" w:date="2020-11-21T15:50:00Z">
        <w:r w:rsidDel="00CB0ADA">
          <w:delText xml:space="preserve">, 232 servidores responderam “sim” e 112 responderam “não”, conforme valores percentuais apresentados no gráfico 5. </w:delText>
        </w:r>
      </w:del>
    </w:p>
    <w:p w14:paraId="0AEF507F" w14:textId="77777777" w:rsidR="00D15A3C" w:rsidRDefault="00D15A3C">
      <w:pPr>
        <w:pBdr>
          <w:top w:val="nil"/>
          <w:left w:val="nil"/>
          <w:bottom w:val="nil"/>
          <w:right w:val="nil"/>
          <w:between w:val="nil"/>
        </w:pBdr>
        <w:spacing w:line="360" w:lineRule="auto"/>
        <w:ind w:firstLine="360"/>
        <w:jc w:val="both"/>
      </w:pPr>
    </w:p>
    <w:p w14:paraId="19EFC2B3" w14:textId="5940A831" w:rsidR="00D15A3C" w:rsidDel="00CB0ADA" w:rsidRDefault="002A523F">
      <w:pPr>
        <w:pBdr>
          <w:top w:val="nil"/>
          <w:left w:val="nil"/>
          <w:bottom w:val="nil"/>
          <w:right w:val="nil"/>
          <w:between w:val="nil"/>
        </w:pBdr>
        <w:spacing w:line="360" w:lineRule="auto"/>
        <w:ind w:firstLine="360"/>
        <w:jc w:val="both"/>
        <w:rPr>
          <w:del w:id="904" w:author="Arlindo Gomes Filho" w:date="2020-11-21T15:50:00Z"/>
        </w:rPr>
      </w:pPr>
      <w:del w:id="905" w:author="Arlindo Gomes Filho" w:date="2020-11-21T15:50:00Z">
        <w:r w:rsidDel="00CB0ADA">
          <w:rPr>
            <w:b/>
          </w:rPr>
          <w:delText>Gráfico 5</w:delText>
        </w:r>
        <w:r w:rsidDel="00CB0ADA">
          <w:delText xml:space="preserve"> : Conhecimento do idioma local e remoção.</w:delText>
        </w:r>
      </w:del>
    </w:p>
    <w:p w14:paraId="1E0D0719" w14:textId="77777777" w:rsidR="00D15A3C" w:rsidRDefault="002A523F">
      <w:pPr>
        <w:pBdr>
          <w:top w:val="nil"/>
          <w:left w:val="nil"/>
          <w:bottom w:val="nil"/>
          <w:right w:val="nil"/>
          <w:between w:val="nil"/>
        </w:pBdr>
        <w:spacing w:line="360" w:lineRule="auto"/>
        <w:jc w:val="both"/>
      </w:pPr>
      <w:r>
        <w:rPr>
          <w:noProof/>
        </w:rPr>
        <w:lastRenderedPageBreak/>
        <w:drawing>
          <wp:inline distT="114300" distB="114300" distL="114300" distR="114300" wp14:anchorId="4E5D81EC" wp14:editId="744E1F23">
            <wp:extent cx="5399730" cy="2451100"/>
            <wp:effectExtent l="0" t="0" r="0" b="0"/>
            <wp:docPr id="6" name="image3.png" descr="Gráfico de respostas do Formulários Google. Título da pergunta: 3) O conhecimento do idioma local deveria ser levado em consideração para a remoção do servidor? . Número de respostas: 344 respostas."/>
            <wp:cNvGraphicFramePr/>
            <a:graphic xmlns:a="http://schemas.openxmlformats.org/drawingml/2006/main">
              <a:graphicData uri="http://schemas.openxmlformats.org/drawingml/2006/picture">
                <pic:pic xmlns:pic="http://schemas.openxmlformats.org/drawingml/2006/picture">
                  <pic:nvPicPr>
                    <pic:cNvPr id="0" name="image3.png" descr="Gráfico de respostas do Formulários Google. Título da pergunta: 3) O conhecimento do idioma local deveria ser levado em consideração para a remoção do servidor? . Número de respostas: 344 respostas."/>
                    <pic:cNvPicPr preferRelativeResize="0"/>
                  </pic:nvPicPr>
                  <pic:blipFill>
                    <a:blip r:embed="rId20"/>
                    <a:srcRect/>
                    <a:stretch>
                      <a:fillRect/>
                    </a:stretch>
                  </pic:blipFill>
                  <pic:spPr>
                    <a:xfrm>
                      <a:off x="0" y="0"/>
                      <a:ext cx="5399730" cy="2451100"/>
                    </a:xfrm>
                    <a:prstGeom prst="rect">
                      <a:avLst/>
                    </a:prstGeom>
                    <a:ln/>
                  </pic:spPr>
                </pic:pic>
              </a:graphicData>
            </a:graphic>
          </wp:inline>
        </w:drawing>
      </w:r>
    </w:p>
    <w:p w14:paraId="74D61B27" w14:textId="52145C8A" w:rsidR="00D15A3C" w:rsidDel="00CB0ADA" w:rsidRDefault="002A523F">
      <w:pPr>
        <w:spacing w:line="360" w:lineRule="auto"/>
        <w:ind w:left="1440" w:firstLine="360"/>
        <w:rPr>
          <w:del w:id="906" w:author="Arlindo Gomes Filho" w:date="2020-11-21T15:51:00Z"/>
          <w:b/>
          <w:i/>
        </w:rPr>
      </w:pPr>
      <w:del w:id="907" w:author="Arlindo Gomes Filho" w:date="2020-11-21T15:51:00Z">
        <w:r w:rsidDel="00CB0ADA">
          <w:rPr>
            <w:b/>
            <w:i/>
          </w:rPr>
          <w:delText>Fonte: Dados da pesquisa</w:delText>
        </w:r>
      </w:del>
    </w:p>
    <w:p w14:paraId="54DC9589" w14:textId="722EF5C4" w:rsidR="00D15A3C" w:rsidDel="00CB0ADA" w:rsidRDefault="00D15A3C">
      <w:pPr>
        <w:pBdr>
          <w:top w:val="nil"/>
          <w:left w:val="nil"/>
          <w:bottom w:val="nil"/>
          <w:right w:val="nil"/>
          <w:between w:val="nil"/>
        </w:pBdr>
        <w:spacing w:line="360" w:lineRule="auto"/>
        <w:ind w:firstLine="360"/>
        <w:jc w:val="both"/>
        <w:rPr>
          <w:del w:id="908" w:author="Arlindo Gomes Filho" w:date="2020-11-21T15:51:00Z"/>
        </w:rPr>
      </w:pPr>
    </w:p>
    <w:p w14:paraId="2D61980A" w14:textId="0E976607" w:rsidR="00D15A3C" w:rsidDel="00CB0ADA" w:rsidRDefault="00D15A3C">
      <w:pPr>
        <w:pBdr>
          <w:top w:val="nil"/>
          <w:left w:val="nil"/>
          <w:bottom w:val="nil"/>
          <w:right w:val="nil"/>
          <w:between w:val="nil"/>
        </w:pBdr>
        <w:spacing w:line="360" w:lineRule="auto"/>
        <w:ind w:firstLine="360"/>
        <w:jc w:val="both"/>
        <w:rPr>
          <w:del w:id="909" w:author="Arlindo Gomes Filho" w:date="2020-11-21T15:51:00Z"/>
        </w:rPr>
      </w:pPr>
    </w:p>
    <w:p w14:paraId="30A28CB4" w14:textId="6131DDE7" w:rsidR="00CB0ADA" w:rsidRDefault="00CB0ADA">
      <w:pPr>
        <w:pBdr>
          <w:top w:val="nil"/>
          <w:left w:val="nil"/>
          <w:bottom w:val="nil"/>
          <w:right w:val="nil"/>
          <w:between w:val="nil"/>
        </w:pBdr>
        <w:spacing w:line="360" w:lineRule="auto"/>
        <w:ind w:firstLine="360"/>
        <w:jc w:val="both"/>
        <w:rPr>
          <w:ins w:id="910" w:author="Arlindo Gomes Filho" w:date="2020-11-21T15:51:00Z"/>
          <w:b/>
        </w:rPr>
      </w:pPr>
    </w:p>
    <w:p w14:paraId="1412875C" w14:textId="389E354E" w:rsidR="00D15A3C" w:rsidDel="00CB0ADA" w:rsidRDefault="00CB0ADA">
      <w:pPr>
        <w:pBdr>
          <w:top w:val="nil"/>
          <w:left w:val="nil"/>
          <w:bottom w:val="nil"/>
          <w:right w:val="nil"/>
          <w:between w:val="nil"/>
        </w:pBdr>
        <w:spacing w:line="360" w:lineRule="auto"/>
        <w:ind w:firstLine="360"/>
        <w:jc w:val="both"/>
        <w:rPr>
          <w:del w:id="911" w:author="Arlindo Gomes Filho" w:date="2020-11-21T15:51:00Z"/>
        </w:rPr>
      </w:pPr>
      <w:ins w:id="912" w:author="Arlindo Gomes Filho" w:date="2020-11-21T15:51:00Z">
        <w:r>
          <w:rPr>
            <w:b/>
          </w:rPr>
          <w:t xml:space="preserve">Figura 5. Proporção de servidores que considera o conhecimento do idioma </w:t>
        </w:r>
      </w:ins>
      <w:ins w:id="913" w:author="Arlindo Gomes Filho" w:date="2020-11-21T15:52:00Z">
        <w:r>
          <w:rPr>
            <w:b/>
          </w:rPr>
          <w:t xml:space="preserve">do posto como critério importante </w:t>
        </w:r>
        <w:r w:rsidR="008A14C1">
          <w:rPr>
            <w:b/>
          </w:rPr>
          <w:t>no processo seleletivo para remoção.</w:t>
        </w:r>
      </w:ins>
      <w:del w:id="914" w:author="Arlindo Gomes Filho" w:date="2020-11-21T15:51:00Z">
        <w:r w:rsidR="002A523F" w:rsidDel="00CB0ADA">
          <w:rPr>
            <w:b/>
          </w:rPr>
          <w:delText>Gráfico 6</w:delText>
        </w:r>
        <w:r w:rsidR="002A523F" w:rsidDel="00CB0ADA">
          <w:delText xml:space="preserve"> - Nível de proficiência em diferentes idiomas</w:delText>
        </w:r>
      </w:del>
    </w:p>
    <w:p w14:paraId="25DF9217" w14:textId="286FC987" w:rsidR="00D15A3C" w:rsidRDefault="00D15A3C">
      <w:pPr>
        <w:pBdr>
          <w:top w:val="nil"/>
          <w:left w:val="nil"/>
          <w:bottom w:val="nil"/>
          <w:right w:val="nil"/>
          <w:between w:val="nil"/>
        </w:pBdr>
        <w:spacing w:line="360" w:lineRule="auto"/>
        <w:jc w:val="both"/>
        <w:rPr>
          <w:ins w:id="915" w:author="Arlindo Gomes Filho" w:date="2020-11-21T15:52:00Z"/>
        </w:rPr>
      </w:pPr>
    </w:p>
    <w:p w14:paraId="639311DD" w14:textId="736F5A1A" w:rsidR="008A14C1" w:rsidRDefault="008A14C1">
      <w:pPr>
        <w:pBdr>
          <w:top w:val="nil"/>
          <w:left w:val="nil"/>
          <w:bottom w:val="nil"/>
          <w:right w:val="nil"/>
          <w:between w:val="nil"/>
        </w:pBdr>
        <w:spacing w:line="360" w:lineRule="auto"/>
        <w:jc w:val="both"/>
        <w:rPr>
          <w:ins w:id="916" w:author="Arlindo Gomes Filho" w:date="2020-11-21T15:52:00Z"/>
        </w:rPr>
      </w:pPr>
      <w:ins w:id="917" w:author="Arlindo Gomes Filho" w:date="2020-11-21T15:52:00Z">
        <w:r>
          <w:t>Nível de proficiência em diferentes idiomas</w:t>
        </w:r>
      </w:ins>
    </w:p>
    <w:p w14:paraId="11E087B1" w14:textId="77777777" w:rsidR="008A14C1" w:rsidRDefault="008A14C1">
      <w:pPr>
        <w:pBdr>
          <w:top w:val="nil"/>
          <w:left w:val="nil"/>
          <w:bottom w:val="nil"/>
          <w:right w:val="nil"/>
          <w:between w:val="nil"/>
        </w:pBdr>
        <w:spacing w:line="360" w:lineRule="auto"/>
        <w:jc w:val="both"/>
      </w:pPr>
    </w:p>
    <w:p w14:paraId="0CF442A4" w14:textId="703F15C5" w:rsidR="00D15A3C" w:rsidRDefault="002A523F">
      <w:pPr>
        <w:pBdr>
          <w:top w:val="nil"/>
          <w:left w:val="nil"/>
          <w:bottom w:val="nil"/>
          <w:right w:val="nil"/>
          <w:between w:val="nil"/>
        </w:pBdr>
        <w:spacing w:line="360" w:lineRule="auto"/>
        <w:ind w:firstLine="360"/>
        <w:jc w:val="both"/>
      </w:pPr>
      <w:r>
        <w:tab/>
      </w:r>
      <w:del w:id="918" w:author="Arlindo Gomes Filho" w:date="2020-11-21T15:52:00Z">
        <w:r w:rsidDel="008A14C1">
          <w:delText>Registra-se que o</w:delText>
        </w:r>
      </w:del>
      <w:ins w:id="919" w:author="Arlindo Gomes Filho" w:date="2020-11-21T15:52:00Z">
        <w:r w:rsidR="008A14C1">
          <w:t>O</w:t>
        </w:r>
      </w:ins>
      <w:r>
        <w:t xml:space="preserve">s principais idiomas estudados pelos funcionários administrativos do MRE são: </w:t>
      </w:r>
    </w:p>
    <w:p w14:paraId="11AD4F98" w14:textId="77777777" w:rsidR="00D15A3C" w:rsidRDefault="002A523F">
      <w:pPr>
        <w:pBdr>
          <w:top w:val="nil"/>
          <w:left w:val="nil"/>
          <w:bottom w:val="nil"/>
          <w:right w:val="nil"/>
          <w:between w:val="nil"/>
        </w:pBdr>
        <w:spacing w:line="360" w:lineRule="auto"/>
        <w:ind w:firstLine="360"/>
        <w:jc w:val="both"/>
      </w:pPr>
      <w:commentRangeStart w:id="920"/>
      <w:r>
        <w:t>africander, alemao, arabe, bosnio, bulgaro, birmanes, cantones, coreano, croata, chines, dinarmaques, esloveno, eslovaco, espanhol, estoniano, finlandes, frances, grego, hebraico, hindi, holandes, hungaro, ioruba, indonesio/bahasa, italiano, ingles, japones, latim, lingala, maori, mandarim, nepales, noruegues, persa, polones, romeno, russo, servio, sueco, swahili, tagalo, tailandes, tetun, turco, twi, tcheco e vietnamita.</w:t>
      </w:r>
      <w:commentRangeEnd w:id="920"/>
      <w:r w:rsidR="008A14C1">
        <w:rPr>
          <w:rStyle w:val="Refdecomentrio"/>
        </w:rPr>
        <w:commentReference w:id="920"/>
      </w:r>
    </w:p>
    <w:p w14:paraId="40D32EAB" w14:textId="77777777" w:rsidR="00D15A3C" w:rsidRDefault="00D15A3C">
      <w:pPr>
        <w:pBdr>
          <w:top w:val="nil"/>
          <w:left w:val="nil"/>
          <w:bottom w:val="nil"/>
          <w:right w:val="nil"/>
          <w:between w:val="nil"/>
        </w:pBdr>
        <w:spacing w:line="360" w:lineRule="auto"/>
        <w:jc w:val="both"/>
      </w:pPr>
    </w:p>
    <w:p w14:paraId="00B235A9" w14:textId="0DFDF7B5" w:rsidR="00D15A3C" w:rsidRDefault="002A523F">
      <w:pPr>
        <w:spacing w:before="100" w:after="100" w:line="360" w:lineRule="auto"/>
        <w:ind w:firstLine="708"/>
        <w:jc w:val="both"/>
        <w:rPr>
          <w:ins w:id="921" w:author="Arlindo Gomes Filho" w:date="2020-11-21T15:56:00Z"/>
        </w:rPr>
      </w:pPr>
      <w:del w:id="922" w:author="Arlindo Gomes Filho" w:date="2020-11-21T15:53:00Z">
        <w:r w:rsidDel="008A14C1">
          <w:delText xml:space="preserve">A fim de </w:delText>
        </w:r>
      </w:del>
      <w:ins w:id="923" w:author="Arlindo Gomes Filho" w:date="2020-11-21T15:53:00Z">
        <w:r w:rsidR="008A14C1">
          <w:t xml:space="preserve">Para </w:t>
        </w:r>
      </w:ins>
      <w:r>
        <w:t>mensurar o nível de conhecimento dos servidores administrativos do MRE</w:t>
      </w:r>
      <w:del w:id="924" w:author="Arlindo Gomes Filho" w:date="2020-11-21T15:53:00Z">
        <w:r w:rsidDel="008A14C1">
          <w:delText>, a autora optou pela</w:delText>
        </w:r>
      </w:del>
      <w:ins w:id="925" w:author="Arlindo Gomes Filho" w:date="2020-11-21T15:53:00Z">
        <w:r w:rsidR="008A14C1">
          <w:t xml:space="preserve"> optamos</w:t>
        </w:r>
      </w:ins>
      <w:r>
        <w:t xml:space="preserve"> </w:t>
      </w:r>
      <w:ins w:id="926" w:author="Arlindo Gomes Filho" w:date="2020-11-21T15:53:00Z">
        <w:r w:rsidR="008A14C1">
          <w:t>pe</w:t>
        </w:r>
      </w:ins>
      <w:ins w:id="927" w:author="Arlindo Gomes Filho" w:date="2020-11-21T15:54:00Z">
        <w:r w:rsidR="008A14C1">
          <w:t xml:space="preserve">lao uso </w:t>
        </w:r>
      </w:ins>
      <w:del w:id="928" w:author="Arlindo Gomes Filho" w:date="2020-11-21T15:54:00Z">
        <w:r w:rsidDel="008A14C1">
          <w:delText xml:space="preserve">classificação </w:delText>
        </w:r>
      </w:del>
      <w:r>
        <w:t>do “Quadro Europeu Comum de Referência para Línguas”</w:t>
      </w:r>
      <w:r>
        <w:rPr>
          <w:vertAlign w:val="superscript"/>
        </w:rPr>
        <w:footnoteReference w:id="9"/>
      </w:r>
      <w:r>
        <w:t>,</w:t>
      </w:r>
      <w:del w:id="931" w:author="Arlindo Gomes Filho" w:date="2020-11-21T15:54:00Z">
        <w:r w:rsidDel="008A14C1">
          <w:delText xml:space="preserve">  </w:delText>
        </w:r>
      </w:del>
      <w:r>
        <w:t xml:space="preserve"> ferramenta</w:t>
      </w:r>
      <w:ins w:id="932" w:author="Arlindo Gomes Filho" w:date="2020-11-21T15:54:00Z">
        <w:r w:rsidR="008A14C1">
          <w:t xml:space="preserve"> </w:t>
        </w:r>
        <w:r w:rsidR="008A14C1">
          <w:t>amplamente utilizada na Europa, Ásia e Américas</w:t>
        </w:r>
      </w:ins>
      <w:r>
        <w:t xml:space="preserve"> para classificar os conhecimentos de um idioma da maneira mais precisa </w:t>
      </w:r>
      <w:r>
        <w:lastRenderedPageBreak/>
        <w:t>possível</w:t>
      </w:r>
      <w:ins w:id="933" w:author="Arlindo Gomes Filho" w:date="2020-11-21T15:54:00Z">
        <w:r w:rsidR="008A14C1">
          <w:t>.</w:t>
        </w:r>
      </w:ins>
      <w:del w:id="934" w:author="Arlindo Gomes Filho" w:date="2020-11-21T15:54:00Z">
        <w:r w:rsidDel="008A14C1">
          <w:delText>, amplamente utilizada na Europa, Ásia e Américas</w:delText>
        </w:r>
      </w:del>
      <w:r>
        <w:t>. N</w:t>
      </w:r>
      <w:ins w:id="935" w:author="Arlindo Gomes Filho" w:date="2020-11-21T15:55:00Z">
        <w:r w:rsidR="008A14C1">
          <w:t>esse</w:t>
        </w:r>
      </w:ins>
      <w:del w:id="936" w:author="Arlindo Gomes Filho" w:date="2020-11-21T15:55:00Z">
        <w:r w:rsidDel="008A14C1">
          <w:delText xml:space="preserve">o referido </w:delText>
        </w:r>
      </w:del>
      <w:ins w:id="937" w:author="Arlindo Gomes Filho" w:date="2020-11-21T15:55:00Z">
        <w:r w:rsidR="008A14C1">
          <w:t xml:space="preserve"> </w:t>
        </w:r>
      </w:ins>
      <w:r>
        <w:t>sistema são estabelecidos três níveis que se dividem, por sua vez, em dois subníveis</w:t>
      </w:r>
      <w:del w:id="938" w:author="Arlindo Gomes Filho" w:date="2020-11-21T15:55:00Z">
        <w:r w:rsidDel="008A14C1">
          <w:delText xml:space="preserve"> </w:delText>
        </w:r>
      </w:del>
      <w:r>
        <w:t xml:space="preserve">, totalizando seis </w:t>
      </w:r>
      <w:del w:id="939" w:author="Arlindo Gomes Filho" w:date="2020-11-21T15:56:00Z">
        <w:r w:rsidDel="008A14C1">
          <w:delText>níveis</w:delText>
        </w:r>
      </w:del>
      <w:ins w:id="940" w:author="Arlindo Gomes Filho" w:date="2020-11-21T15:56:00Z">
        <w:r w:rsidR="008A14C1">
          <w:t>categorias</w:t>
        </w:r>
      </w:ins>
      <w:r>
        <w:t>.</w:t>
      </w:r>
    </w:p>
    <w:p w14:paraId="6314A528" w14:textId="77777777" w:rsidR="008A14C1" w:rsidRDefault="008A14C1">
      <w:pPr>
        <w:spacing w:before="100" w:after="100" w:line="360" w:lineRule="auto"/>
        <w:ind w:firstLine="708"/>
        <w:jc w:val="both"/>
      </w:pPr>
    </w:p>
    <w:p w14:paraId="4FC13836" w14:textId="19990354" w:rsidR="00D15A3C" w:rsidDel="008A14C1" w:rsidRDefault="002A523F">
      <w:pPr>
        <w:spacing w:before="100" w:after="100" w:line="360" w:lineRule="auto"/>
        <w:jc w:val="both"/>
        <w:rPr>
          <w:del w:id="941" w:author="Arlindo Gomes Filho" w:date="2020-11-21T15:57:00Z"/>
        </w:rPr>
      </w:pPr>
      <w:del w:id="942" w:author="Arlindo Gomes Filho" w:date="2020-11-21T15:57:00Z">
        <w:r w:rsidDel="008A14C1">
          <w:rPr>
            <w:b/>
          </w:rPr>
          <w:delText>“</w:delText>
        </w:r>
      </w:del>
      <w:r>
        <w:t>O Quadro Europeu Comum de Referência para Línguas (Common European Framework of Reference for Languages – CEFR) é um padrão internacionalmente reconhecido para descrever a proficiência em um idioma.</w:t>
      </w:r>
      <w:del w:id="943" w:author="Arlindo Gomes Filho" w:date="2020-11-21T15:56:00Z">
        <w:r w:rsidDel="008A14C1">
          <w:delText> </w:delText>
        </w:r>
      </w:del>
    </w:p>
    <w:p w14:paraId="429642B7" w14:textId="19BD6964" w:rsidR="00D15A3C" w:rsidRDefault="002A523F">
      <w:pPr>
        <w:spacing w:before="100" w:after="100" w:line="360" w:lineRule="auto"/>
        <w:jc w:val="both"/>
        <w:rPr>
          <w:ins w:id="944" w:author="Arlindo Gomes Filho" w:date="2020-11-21T15:58:00Z"/>
        </w:rPr>
      </w:pPr>
      <w:r>
        <w:t xml:space="preserve">É uma forma de descrever quão bem </w:t>
      </w:r>
      <w:ins w:id="945" w:author="Arlindo Gomes Filho" w:date="2020-11-21T15:57:00Z">
        <w:r w:rsidR="008A14C1">
          <w:t>se</w:t>
        </w:r>
      </w:ins>
      <w:del w:id="946" w:author="Arlindo Gomes Filho" w:date="2020-11-21T15:57:00Z">
        <w:r w:rsidDel="008A14C1">
          <w:delText>você</w:delText>
        </w:r>
      </w:del>
      <w:r>
        <w:t xml:space="preserve"> fala e </w:t>
      </w:r>
      <w:ins w:id="947" w:author="Arlindo Gomes Filho" w:date="2020-11-21T15:57:00Z">
        <w:r w:rsidR="008A14C1">
          <w:t xml:space="preserve">se </w:t>
        </w:r>
      </w:ins>
      <w:r>
        <w:t xml:space="preserve">entende uma língua estrangeira, </w:t>
      </w:r>
      <w:ins w:id="948" w:author="Arlindo Gomes Filho" w:date="2020-11-21T15:57:00Z">
        <w:r w:rsidR="008A14C1">
          <w:t>e</w:t>
        </w:r>
      </w:ins>
      <w:del w:id="949" w:author="Arlindo Gomes Filho" w:date="2020-11-21T15:57:00Z">
        <w:r w:rsidDel="008A14C1">
          <w:delText>que</w:delText>
        </w:r>
      </w:del>
      <w:r>
        <w:t xml:space="preserve"> divide o conhecimento dos alunos em três categorias, cada uma com duas subdivisões:</w:t>
      </w:r>
    </w:p>
    <w:p w14:paraId="6DA38DCF" w14:textId="77777777" w:rsidR="008A14C1" w:rsidRDefault="008A14C1">
      <w:pPr>
        <w:spacing w:before="100" w:after="100" w:line="360" w:lineRule="auto"/>
        <w:jc w:val="both"/>
        <w:rPr>
          <w:ins w:id="950" w:author="Arlindo Gomes Filho" w:date="2020-11-21T15:58:00Z"/>
        </w:rPr>
      </w:pPr>
    </w:p>
    <w:p w14:paraId="1280DA47" w14:textId="18C922DD" w:rsidR="008A14C1" w:rsidRDefault="008A14C1">
      <w:pPr>
        <w:spacing w:before="100" w:after="100" w:line="360" w:lineRule="auto"/>
        <w:jc w:val="both"/>
        <w:rPr>
          <w:ins w:id="951" w:author="Arlindo Gomes Filho" w:date="2020-11-21T15:58:00Z"/>
        </w:rPr>
      </w:pPr>
      <w:ins w:id="952" w:author="Arlindo Gomes Filho" w:date="2020-11-21T15:58:00Z">
        <w:r>
          <w:t xml:space="preserve">Quadro 1. </w:t>
        </w:r>
        <w:r>
          <w:t>Quadro Europeu Comum de Referência para Línguas (Common European Framework of Reference for Languages – CEFR</w:t>
        </w:r>
        <w:r>
          <w:t>.</w:t>
        </w:r>
      </w:ins>
    </w:p>
    <w:p w14:paraId="0918D5A7" w14:textId="77777777" w:rsidR="008A14C1" w:rsidRDefault="008A14C1">
      <w:pPr>
        <w:spacing w:before="100" w:after="100" w:line="360" w:lineRule="auto"/>
        <w:jc w:val="both"/>
      </w:pPr>
    </w:p>
    <w:p w14:paraId="198A3648" w14:textId="77777777" w:rsidR="00D15A3C" w:rsidRDefault="002A523F">
      <w:pPr>
        <w:spacing w:before="100" w:after="100" w:line="360" w:lineRule="auto"/>
        <w:jc w:val="both"/>
        <w:rPr>
          <w:b/>
        </w:rPr>
      </w:pPr>
      <w:commentRangeStart w:id="953"/>
      <w:r>
        <w:rPr>
          <w:b/>
        </w:rPr>
        <w:t>A — Básico</w:t>
      </w:r>
      <w:commentRangeEnd w:id="953"/>
      <w:r w:rsidR="008A14C1">
        <w:rPr>
          <w:rStyle w:val="Refdecomentrio"/>
        </w:rPr>
        <w:commentReference w:id="953"/>
      </w:r>
    </w:p>
    <w:tbl>
      <w:tblPr>
        <w:tblStyle w:val="a6"/>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919"/>
        <w:gridCol w:w="6579"/>
      </w:tblGrid>
      <w:tr w:rsidR="00D15A3C" w14:paraId="05231434" w14:textId="77777777">
        <w:trPr>
          <w:trHeight w:val="1332"/>
        </w:trPr>
        <w:tc>
          <w:tcPr>
            <w:tcW w:w="1919"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66512CCA" w14:textId="77777777" w:rsidR="00D15A3C" w:rsidRDefault="002A523F">
            <w:pPr>
              <w:spacing w:before="100" w:after="100"/>
              <w:jc w:val="both"/>
              <w:rPr>
                <w:b/>
                <w:sz w:val="20"/>
                <w:szCs w:val="20"/>
              </w:rPr>
            </w:pPr>
            <w:r>
              <w:rPr>
                <w:b/>
                <w:sz w:val="20"/>
                <w:szCs w:val="20"/>
              </w:rPr>
              <w:t>A1</w:t>
            </w:r>
          </w:p>
          <w:p w14:paraId="533029E8" w14:textId="77777777" w:rsidR="00D15A3C" w:rsidRDefault="002A523F">
            <w:pPr>
              <w:spacing w:before="100" w:after="100"/>
              <w:jc w:val="both"/>
            </w:pPr>
            <w:r>
              <w:rPr>
                <w:b/>
                <w:sz w:val="20"/>
                <w:szCs w:val="20"/>
              </w:rPr>
              <w:t>Iniciante</w:t>
            </w:r>
          </w:p>
        </w:tc>
        <w:tc>
          <w:tcPr>
            <w:tcW w:w="6579"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79C49207" w14:textId="77777777" w:rsidR="00D15A3C" w:rsidRDefault="002A523F">
            <w:pPr>
              <w:spacing w:before="100" w:after="100"/>
              <w:jc w:val="both"/>
            </w:pPr>
            <w:r>
              <w:rPr>
                <w:sz w:val="20"/>
                <w:szCs w:val="20"/>
              </w:rPr>
              <w:t>É capaz de compreender e usar expressões familiares e cotidianas, assim como enunciados muito simples, que visam satisfazer necessidades concretas. Pode apresentar-se e apresentar outros e é capaz de fazer perguntas e dar respostas sobre aspectos pessoais como, por exemplo, o local onde vive, as pessoas que conhece e as coisas que tem. Pode comunicar de modo simples, se o interlocutor falar lenta e distintamente e se mostrar cooperante.</w:t>
            </w:r>
          </w:p>
        </w:tc>
      </w:tr>
      <w:tr w:rsidR="00D15A3C" w14:paraId="31706F4A" w14:textId="77777777">
        <w:trPr>
          <w:trHeight w:val="1552"/>
        </w:trPr>
        <w:tc>
          <w:tcPr>
            <w:tcW w:w="1919" w:type="dxa"/>
            <w:tcBorders>
              <w:top w:val="single" w:sz="8" w:space="0" w:color="000000"/>
              <w:left w:val="nil"/>
              <w:bottom w:val="single" w:sz="8" w:space="0" w:color="000000"/>
              <w:right w:val="nil"/>
            </w:tcBorders>
            <w:shd w:val="clear" w:color="auto" w:fill="C0C0C0"/>
            <w:tcMar>
              <w:top w:w="80" w:type="dxa"/>
              <w:left w:w="80" w:type="dxa"/>
              <w:bottom w:w="80" w:type="dxa"/>
              <w:right w:w="80" w:type="dxa"/>
            </w:tcMar>
          </w:tcPr>
          <w:p w14:paraId="2DCAB388" w14:textId="77777777" w:rsidR="00D15A3C" w:rsidRDefault="002A523F">
            <w:pPr>
              <w:spacing w:before="100" w:after="100"/>
              <w:jc w:val="both"/>
              <w:rPr>
                <w:b/>
                <w:sz w:val="20"/>
                <w:szCs w:val="20"/>
              </w:rPr>
            </w:pPr>
            <w:r>
              <w:rPr>
                <w:b/>
                <w:sz w:val="20"/>
                <w:szCs w:val="20"/>
              </w:rPr>
              <w:t>A2</w:t>
            </w:r>
          </w:p>
          <w:p w14:paraId="54563B6D" w14:textId="77777777" w:rsidR="00D15A3C" w:rsidRDefault="002A523F">
            <w:pPr>
              <w:spacing w:before="100" w:after="100"/>
              <w:jc w:val="both"/>
            </w:pPr>
            <w:r>
              <w:rPr>
                <w:b/>
                <w:sz w:val="20"/>
                <w:szCs w:val="20"/>
              </w:rPr>
              <w:t>Intermediário</w:t>
            </w:r>
          </w:p>
        </w:tc>
        <w:tc>
          <w:tcPr>
            <w:tcW w:w="6579" w:type="dxa"/>
            <w:tcBorders>
              <w:top w:val="single" w:sz="8" w:space="0" w:color="000000"/>
              <w:left w:val="nil"/>
              <w:bottom w:val="single" w:sz="8" w:space="0" w:color="000000"/>
              <w:right w:val="nil"/>
            </w:tcBorders>
            <w:shd w:val="clear" w:color="auto" w:fill="C0C0C0"/>
            <w:tcMar>
              <w:top w:w="80" w:type="dxa"/>
              <w:left w:w="80" w:type="dxa"/>
              <w:bottom w:w="80" w:type="dxa"/>
              <w:right w:w="80" w:type="dxa"/>
            </w:tcMar>
          </w:tcPr>
          <w:p w14:paraId="0B32A855" w14:textId="77777777" w:rsidR="00D15A3C" w:rsidRDefault="002A523F">
            <w:pPr>
              <w:spacing w:before="100" w:after="100"/>
              <w:jc w:val="both"/>
            </w:pPr>
            <w:r>
              <w:rPr>
                <w:sz w:val="20"/>
                <w:szCs w:val="20"/>
              </w:rPr>
              <w:t>É capaz de compreender frases isoladas e expressões frequentes relacionadas com áreas de prioridade imediata (p. ex.: informações pessoais e familiares simples, compras, meio circundante). É capaz de comunicar em tarefas simples e em rotinas que exigem apenas uma troca de informação simples e direta sobre assuntos que lhe são familiares e habituais. Pode descrever de modo simples a sua formação, o meio circundante e, ainda, referir assuntos relacionados com necessidades imediatas.</w:t>
            </w:r>
          </w:p>
        </w:tc>
      </w:tr>
    </w:tbl>
    <w:p w14:paraId="416A3C61" w14:textId="77777777" w:rsidR="00D15A3C" w:rsidRDefault="00D15A3C">
      <w:pPr>
        <w:widowControl w:val="0"/>
        <w:spacing w:before="100" w:after="100"/>
        <w:jc w:val="both"/>
        <w:rPr>
          <w:b/>
        </w:rPr>
      </w:pPr>
    </w:p>
    <w:p w14:paraId="239B2E8E" w14:textId="77777777" w:rsidR="00D15A3C" w:rsidRDefault="002A523F">
      <w:pPr>
        <w:spacing w:before="100" w:after="100" w:line="360" w:lineRule="auto"/>
        <w:jc w:val="both"/>
        <w:rPr>
          <w:b/>
        </w:rPr>
      </w:pPr>
      <w:r>
        <w:rPr>
          <w:b/>
        </w:rPr>
        <w:t>B — Independente</w:t>
      </w:r>
    </w:p>
    <w:tbl>
      <w:tblPr>
        <w:tblStyle w:val="a7"/>
        <w:tblW w:w="8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93"/>
        <w:gridCol w:w="6545"/>
      </w:tblGrid>
      <w:tr w:rsidR="00D15A3C" w14:paraId="4010E671" w14:textId="77777777">
        <w:trPr>
          <w:trHeight w:val="1772"/>
        </w:trPr>
        <w:tc>
          <w:tcPr>
            <w:tcW w:w="209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1355C4D9" w14:textId="77777777" w:rsidR="00D15A3C" w:rsidRDefault="002A523F">
            <w:pPr>
              <w:widowControl w:val="0"/>
              <w:spacing w:before="100" w:after="100"/>
              <w:jc w:val="both"/>
              <w:rPr>
                <w:b/>
                <w:sz w:val="20"/>
                <w:szCs w:val="20"/>
              </w:rPr>
            </w:pPr>
            <w:r>
              <w:rPr>
                <w:b/>
                <w:sz w:val="20"/>
                <w:szCs w:val="20"/>
              </w:rPr>
              <w:t>B1</w:t>
            </w:r>
          </w:p>
          <w:p w14:paraId="5C6D6257" w14:textId="77777777" w:rsidR="00D15A3C" w:rsidRDefault="002A523F">
            <w:pPr>
              <w:widowControl w:val="0"/>
              <w:spacing w:before="100" w:after="100"/>
              <w:jc w:val="both"/>
            </w:pPr>
            <w:r>
              <w:rPr>
                <w:b/>
                <w:sz w:val="20"/>
                <w:szCs w:val="20"/>
              </w:rPr>
              <w:t>Intermediário</w:t>
            </w:r>
          </w:p>
        </w:tc>
        <w:tc>
          <w:tcPr>
            <w:tcW w:w="654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6B629592" w14:textId="77777777" w:rsidR="00D15A3C" w:rsidRDefault="002A523F">
            <w:pPr>
              <w:widowControl w:val="0"/>
              <w:spacing w:before="100" w:after="100"/>
              <w:jc w:val="both"/>
            </w:pPr>
            <w:r>
              <w:rPr>
                <w:sz w:val="20"/>
                <w:szCs w:val="20"/>
              </w:rPr>
              <w:t xml:space="preserve">É capaz de compreender as questões principais, quando é usada uma linguagem clara e estandardizada e os assuntos lhe são familiares (temas abordados no trabalho, na escola e nos momentos de lazer, etc.). É capaz de lidar com a maioria das situações encontradas na região onde se fala a língua-alvo. É capaz de produzir um discurso simples e coerente sobre assuntos que lhe são familiares ou de interesse pessoal. Pode descrever experiências e eventos, sonhos, esperanças e ambições, bem como expor brevemente razões e justificações para </w:t>
            </w:r>
            <w:r>
              <w:rPr>
                <w:sz w:val="20"/>
                <w:szCs w:val="20"/>
              </w:rPr>
              <w:lastRenderedPageBreak/>
              <w:t>uma opinião ou um projeto.</w:t>
            </w:r>
          </w:p>
        </w:tc>
      </w:tr>
      <w:tr w:rsidR="00D15A3C" w14:paraId="61C5F76A" w14:textId="77777777">
        <w:trPr>
          <w:trHeight w:val="1552"/>
        </w:trPr>
        <w:tc>
          <w:tcPr>
            <w:tcW w:w="2093" w:type="dxa"/>
            <w:tcBorders>
              <w:top w:val="single" w:sz="8" w:space="0" w:color="000000"/>
              <w:left w:val="nil"/>
              <w:bottom w:val="single" w:sz="8" w:space="0" w:color="000000"/>
              <w:right w:val="nil"/>
            </w:tcBorders>
            <w:shd w:val="clear" w:color="auto" w:fill="C0C0C0"/>
            <w:tcMar>
              <w:top w:w="80" w:type="dxa"/>
              <w:left w:w="80" w:type="dxa"/>
              <w:bottom w:w="80" w:type="dxa"/>
              <w:right w:w="80" w:type="dxa"/>
            </w:tcMar>
          </w:tcPr>
          <w:p w14:paraId="6365662C" w14:textId="77777777" w:rsidR="00D15A3C" w:rsidRDefault="002A523F">
            <w:pPr>
              <w:widowControl w:val="0"/>
              <w:spacing w:before="100" w:after="100"/>
              <w:jc w:val="both"/>
              <w:rPr>
                <w:b/>
                <w:sz w:val="20"/>
                <w:szCs w:val="20"/>
              </w:rPr>
            </w:pPr>
            <w:r>
              <w:rPr>
                <w:b/>
                <w:sz w:val="20"/>
                <w:szCs w:val="20"/>
              </w:rPr>
              <w:lastRenderedPageBreak/>
              <w:t>B2</w:t>
            </w:r>
          </w:p>
          <w:p w14:paraId="440DA01E" w14:textId="77777777" w:rsidR="00D15A3C" w:rsidRDefault="002A523F">
            <w:pPr>
              <w:widowControl w:val="0"/>
              <w:spacing w:before="100" w:after="100"/>
              <w:jc w:val="both"/>
            </w:pPr>
            <w:r>
              <w:rPr>
                <w:b/>
                <w:sz w:val="20"/>
                <w:szCs w:val="20"/>
              </w:rPr>
              <w:t>Usuário independente</w:t>
            </w:r>
          </w:p>
        </w:tc>
        <w:tc>
          <w:tcPr>
            <w:tcW w:w="6545" w:type="dxa"/>
            <w:tcBorders>
              <w:top w:val="single" w:sz="8" w:space="0" w:color="000000"/>
              <w:left w:val="nil"/>
              <w:bottom w:val="single" w:sz="8" w:space="0" w:color="000000"/>
              <w:right w:val="nil"/>
            </w:tcBorders>
            <w:shd w:val="clear" w:color="auto" w:fill="C0C0C0"/>
            <w:tcMar>
              <w:top w:w="80" w:type="dxa"/>
              <w:left w:w="80" w:type="dxa"/>
              <w:bottom w:w="80" w:type="dxa"/>
              <w:right w:w="80" w:type="dxa"/>
            </w:tcMar>
          </w:tcPr>
          <w:p w14:paraId="59C47B95" w14:textId="77777777" w:rsidR="00D15A3C" w:rsidRDefault="002A523F">
            <w:pPr>
              <w:widowControl w:val="0"/>
              <w:spacing w:before="100" w:after="100"/>
              <w:jc w:val="both"/>
            </w:pPr>
            <w:r>
              <w:rPr>
                <w:sz w:val="20"/>
                <w:szCs w:val="20"/>
              </w:rPr>
              <w:t>É capaz de compreender as ideias principais em textos complexos sobre assuntos concretos e abstratos, incluindo discussões técnicas na sua área de especialidade. É capaz de comunicar com certo grau de espontaneidade com falantes nativos, sem que haja tensão de parte a parte. É capaz de exprimir-se de modo claro e pormenorizado sobre uma grande variedade de temas e explicar um ponto de vista sobre um tema da atualidade, expondo as vantagens e os inconvenientes de várias possibilidades.</w:t>
            </w:r>
          </w:p>
        </w:tc>
      </w:tr>
    </w:tbl>
    <w:p w14:paraId="02B19A1E" w14:textId="77777777" w:rsidR="00D15A3C" w:rsidRDefault="00D15A3C">
      <w:pPr>
        <w:widowControl w:val="0"/>
        <w:spacing w:before="100" w:after="100" w:line="360" w:lineRule="auto"/>
        <w:jc w:val="both"/>
        <w:rPr>
          <w:b/>
        </w:rPr>
      </w:pPr>
    </w:p>
    <w:p w14:paraId="727226FE" w14:textId="16E35F31" w:rsidR="00D15A3C" w:rsidDel="008A14C1" w:rsidRDefault="00D15A3C">
      <w:pPr>
        <w:widowControl w:val="0"/>
        <w:spacing w:before="100" w:after="100" w:line="360" w:lineRule="auto"/>
        <w:jc w:val="both"/>
        <w:rPr>
          <w:del w:id="954" w:author="Arlindo Gomes Filho" w:date="2020-11-21T15:59:00Z"/>
          <w:b/>
        </w:rPr>
      </w:pPr>
    </w:p>
    <w:p w14:paraId="204EE406" w14:textId="77777777" w:rsidR="00D15A3C" w:rsidRDefault="002A523F">
      <w:pPr>
        <w:widowControl w:val="0"/>
        <w:spacing w:before="100" w:after="100" w:line="360" w:lineRule="auto"/>
        <w:jc w:val="both"/>
        <w:rPr>
          <w:b/>
        </w:rPr>
      </w:pPr>
      <w:r>
        <w:rPr>
          <w:b/>
        </w:rPr>
        <w:t>C – Proficiente</w:t>
      </w:r>
    </w:p>
    <w:tbl>
      <w:tblPr>
        <w:tblStyle w:val="a8"/>
        <w:tblW w:w="8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235"/>
        <w:gridCol w:w="6403"/>
      </w:tblGrid>
      <w:tr w:rsidR="00D15A3C" w14:paraId="177D75DB" w14:textId="77777777">
        <w:trPr>
          <w:trHeight w:val="1552"/>
        </w:trPr>
        <w:tc>
          <w:tcPr>
            <w:tcW w:w="223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0D8E8D6E" w14:textId="77777777" w:rsidR="00D15A3C" w:rsidRDefault="002A523F">
            <w:pPr>
              <w:widowControl w:val="0"/>
              <w:spacing w:before="100" w:after="100"/>
              <w:jc w:val="both"/>
              <w:rPr>
                <w:b/>
                <w:sz w:val="20"/>
                <w:szCs w:val="20"/>
              </w:rPr>
            </w:pPr>
            <w:r>
              <w:rPr>
                <w:b/>
                <w:sz w:val="20"/>
                <w:szCs w:val="20"/>
              </w:rPr>
              <w:t>C1</w:t>
            </w:r>
          </w:p>
          <w:p w14:paraId="30D460DF" w14:textId="77777777" w:rsidR="00D15A3C" w:rsidRDefault="002A523F">
            <w:pPr>
              <w:widowControl w:val="0"/>
              <w:spacing w:before="100" w:after="100"/>
              <w:jc w:val="both"/>
            </w:pPr>
            <w:r>
              <w:rPr>
                <w:b/>
                <w:sz w:val="20"/>
                <w:szCs w:val="20"/>
              </w:rPr>
              <w:t>Proficiência operativa eficaz</w:t>
            </w:r>
          </w:p>
        </w:tc>
        <w:tc>
          <w:tcPr>
            <w:tcW w:w="640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5E950F6B" w14:textId="77777777" w:rsidR="00D15A3C" w:rsidRDefault="002A523F">
            <w:pPr>
              <w:widowControl w:val="0"/>
              <w:spacing w:before="100" w:after="100"/>
              <w:jc w:val="both"/>
            </w:pPr>
            <w:r>
              <w:rPr>
                <w:sz w:val="20"/>
                <w:szCs w:val="20"/>
              </w:rPr>
              <w:t>É capaz de compreender um vasto número de textos longos e exigentes, reconhecendo os seus significados implícitos. É capaz de se exprimir de forma fluente e espontânea sem precisar procurar muito as palavras. É capaz de usar a língua de modo flexível e eficaz para fins sociais, acadêmicos e profissionais. Pode exprimir-se sobre temas complexos, de forma clara e bem estruturada, manifestando o domínio de mecanismos de organização, de articulação e de coesão do discurso.</w:t>
            </w:r>
          </w:p>
        </w:tc>
      </w:tr>
      <w:tr w:rsidR="00D15A3C" w14:paraId="786C6B94" w14:textId="77777777">
        <w:trPr>
          <w:trHeight w:val="1112"/>
        </w:trPr>
        <w:tc>
          <w:tcPr>
            <w:tcW w:w="2235" w:type="dxa"/>
            <w:tcBorders>
              <w:top w:val="single" w:sz="8" w:space="0" w:color="000000"/>
              <w:left w:val="nil"/>
              <w:bottom w:val="single" w:sz="8" w:space="0" w:color="000000"/>
              <w:right w:val="nil"/>
            </w:tcBorders>
            <w:shd w:val="clear" w:color="auto" w:fill="C0C0C0"/>
            <w:tcMar>
              <w:top w:w="80" w:type="dxa"/>
              <w:left w:w="80" w:type="dxa"/>
              <w:bottom w:w="80" w:type="dxa"/>
              <w:right w:w="80" w:type="dxa"/>
            </w:tcMar>
          </w:tcPr>
          <w:p w14:paraId="431F214F" w14:textId="77777777" w:rsidR="00D15A3C" w:rsidRDefault="002A523F">
            <w:pPr>
              <w:widowControl w:val="0"/>
              <w:spacing w:before="100" w:after="100"/>
              <w:jc w:val="both"/>
              <w:rPr>
                <w:b/>
                <w:sz w:val="20"/>
                <w:szCs w:val="20"/>
              </w:rPr>
            </w:pPr>
            <w:r>
              <w:rPr>
                <w:b/>
                <w:sz w:val="20"/>
                <w:szCs w:val="20"/>
              </w:rPr>
              <w:t>C2</w:t>
            </w:r>
          </w:p>
          <w:p w14:paraId="1C4DA9DF" w14:textId="77777777" w:rsidR="00D15A3C" w:rsidRDefault="002A523F">
            <w:pPr>
              <w:widowControl w:val="0"/>
              <w:spacing w:before="100" w:after="100"/>
              <w:jc w:val="both"/>
            </w:pPr>
            <w:r>
              <w:rPr>
                <w:b/>
                <w:sz w:val="20"/>
                <w:szCs w:val="20"/>
              </w:rPr>
              <w:t>Domínio pleno</w:t>
            </w:r>
          </w:p>
        </w:tc>
        <w:tc>
          <w:tcPr>
            <w:tcW w:w="6403" w:type="dxa"/>
            <w:tcBorders>
              <w:top w:val="single" w:sz="8" w:space="0" w:color="000000"/>
              <w:left w:val="nil"/>
              <w:bottom w:val="single" w:sz="8" w:space="0" w:color="000000"/>
              <w:right w:val="nil"/>
            </w:tcBorders>
            <w:shd w:val="clear" w:color="auto" w:fill="C0C0C0"/>
            <w:tcMar>
              <w:top w:w="80" w:type="dxa"/>
              <w:left w:w="80" w:type="dxa"/>
              <w:bottom w:w="80" w:type="dxa"/>
              <w:right w:w="80" w:type="dxa"/>
            </w:tcMar>
          </w:tcPr>
          <w:p w14:paraId="6A7A7F24" w14:textId="77777777" w:rsidR="00D15A3C" w:rsidRDefault="002A523F">
            <w:pPr>
              <w:widowControl w:val="0"/>
              <w:spacing w:before="100" w:after="100"/>
              <w:jc w:val="both"/>
            </w:pPr>
            <w:r>
              <w:rPr>
                <w:sz w:val="20"/>
                <w:szCs w:val="20"/>
              </w:rPr>
              <w:t>É capaz de compreender, sem esforço, praticamente tudo o que ouve ou lê. É capaz de resumir as informações recolhidas em diversas fontes orais e escritas, reconstruindo argumentos e fatos de um modo coerente. É capaz de se exprimir espontaneamente, de modo fluente e com exatidão, sendo capaz de distinguir finas variações de significado em situações complexas.</w:t>
            </w:r>
          </w:p>
        </w:tc>
      </w:tr>
    </w:tbl>
    <w:p w14:paraId="20AA4DFB" w14:textId="77777777" w:rsidR="008A14C1" w:rsidRDefault="008A14C1">
      <w:pPr>
        <w:rPr>
          <w:ins w:id="955" w:author="Arlindo Gomes Filho" w:date="2020-11-21T15:59:00Z"/>
          <w:b/>
          <w:sz w:val="20"/>
          <w:szCs w:val="20"/>
        </w:rPr>
      </w:pPr>
    </w:p>
    <w:p w14:paraId="7268155B" w14:textId="49A89560" w:rsidR="00D15A3C" w:rsidRDefault="002A523F">
      <w:pPr>
        <w:rPr>
          <w:b/>
        </w:rPr>
      </w:pPr>
      <w:r>
        <w:rPr>
          <w:b/>
          <w:sz w:val="20"/>
          <w:szCs w:val="20"/>
        </w:rPr>
        <w:t>Fonte:</w:t>
      </w:r>
      <w:del w:id="956" w:author="Arlindo Gomes Filho" w:date="2020-11-21T15:59:00Z">
        <w:r w:rsidDel="008A14C1">
          <w:rPr>
            <w:b/>
            <w:sz w:val="20"/>
            <w:szCs w:val="20"/>
          </w:rPr>
          <w:delText xml:space="preserve"> </w:delText>
        </w:r>
      </w:del>
      <w:r>
        <w:rPr>
          <w:sz w:val="20"/>
          <w:szCs w:val="20"/>
        </w:rPr>
        <w:t xml:space="preserve"> sítio eletrônico oficial do Conselho Brit</w:t>
      </w:r>
      <w:ins w:id="957" w:author="Arlindo Gomes Filho" w:date="2020-11-21T15:59:00Z">
        <w:r w:rsidR="008A14C1">
          <w:rPr>
            <w:sz w:val="20"/>
            <w:szCs w:val="20"/>
          </w:rPr>
          <w:t>â</w:t>
        </w:r>
      </w:ins>
      <w:del w:id="958" w:author="Arlindo Gomes Filho" w:date="2020-11-21T15:59:00Z">
        <w:r w:rsidDel="008A14C1">
          <w:rPr>
            <w:sz w:val="20"/>
            <w:szCs w:val="20"/>
          </w:rPr>
          <w:delText>a</w:delText>
        </w:r>
      </w:del>
      <w:r>
        <w:rPr>
          <w:sz w:val="20"/>
          <w:szCs w:val="20"/>
        </w:rPr>
        <w:t>nico &lt;</w:t>
      </w:r>
      <w:hyperlink r:id="rId21">
        <w:r>
          <w:rPr>
            <w:color w:val="1155CC"/>
            <w:sz w:val="20"/>
            <w:szCs w:val="20"/>
            <w:u w:val="single"/>
          </w:rPr>
          <w:t>https://www.britishcouncil.org.br/quadro-comum-europeu-de-referencia-para-linguas-cefr</w:t>
        </w:r>
      </w:hyperlink>
      <w:r>
        <w:rPr>
          <w:sz w:val="20"/>
          <w:szCs w:val="20"/>
        </w:rPr>
        <w:t>&gt;</w:t>
      </w:r>
    </w:p>
    <w:p w14:paraId="1E08495C" w14:textId="63775612" w:rsidR="00D15A3C" w:rsidDel="008A14C1" w:rsidRDefault="002A523F">
      <w:pPr>
        <w:pBdr>
          <w:top w:val="nil"/>
          <w:left w:val="nil"/>
          <w:bottom w:val="nil"/>
          <w:right w:val="nil"/>
          <w:between w:val="nil"/>
        </w:pBdr>
        <w:spacing w:line="360" w:lineRule="auto"/>
        <w:ind w:firstLine="360"/>
        <w:jc w:val="both"/>
        <w:rPr>
          <w:del w:id="959" w:author="Arlindo Gomes Filho" w:date="2020-11-21T16:00:00Z"/>
        </w:rPr>
      </w:pPr>
      <w:del w:id="960" w:author="Arlindo Gomes Filho" w:date="2020-11-21T15:59:00Z">
        <w:r w:rsidDel="008A14C1">
          <w:delText xml:space="preserve">  </w:delText>
        </w:r>
      </w:del>
    </w:p>
    <w:p w14:paraId="3EF3074B" w14:textId="77777777" w:rsidR="00D15A3C" w:rsidRDefault="00D15A3C">
      <w:pPr>
        <w:pBdr>
          <w:top w:val="nil"/>
          <w:left w:val="nil"/>
          <w:bottom w:val="nil"/>
          <w:right w:val="nil"/>
          <w:between w:val="nil"/>
        </w:pBdr>
        <w:spacing w:line="360" w:lineRule="auto"/>
        <w:ind w:firstLine="360"/>
        <w:jc w:val="both"/>
      </w:pPr>
    </w:p>
    <w:p w14:paraId="0C6B9CEB" w14:textId="43199B2B" w:rsidR="00D15A3C" w:rsidRDefault="002A523F">
      <w:pPr>
        <w:pBdr>
          <w:top w:val="nil"/>
          <w:left w:val="nil"/>
          <w:bottom w:val="nil"/>
          <w:right w:val="nil"/>
          <w:between w:val="nil"/>
        </w:pBdr>
        <w:spacing w:line="360" w:lineRule="auto"/>
        <w:ind w:firstLine="360"/>
        <w:jc w:val="both"/>
      </w:pPr>
      <w:del w:id="961" w:author="Arlindo Gomes Filho" w:date="2020-11-21T16:00:00Z">
        <w:r w:rsidDel="008A14C1">
          <w:delText xml:space="preserve">Segue abaixo </w:delText>
        </w:r>
      </w:del>
      <w:ins w:id="962" w:author="Arlindo Gomes Filho" w:date="2020-11-21T16:00:00Z">
        <w:r w:rsidR="008A14C1">
          <w:t xml:space="preserve">O </w:t>
        </w:r>
      </w:ins>
      <w:r>
        <w:t xml:space="preserve">perfil do conhecimento linguístico dos servidores </w:t>
      </w:r>
      <w:ins w:id="963" w:author="Arlindo Gomes Filho" w:date="2020-11-21T16:00:00Z">
        <w:r w:rsidR="008A14C1">
          <w:t xml:space="preserve">do MRE </w:t>
        </w:r>
      </w:ins>
      <w:r>
        <w:t>participantes da pesquisa</w:t>
      </w:r>
      <w:ins w:id="964" w:author="Arlindo Gomes Filho" w:date="2020-11-21T16:00:00Z">
        <w:r w:rsidR="008A14C1">
          <w:t xml:space="preserve"> </w:t>
        </w:r>
      </w:ins>
      <w:ins w:id="965" w:author="Arlindo Gomes Filho" w:date="2020-11-21T16:01:00Z">
        <w:r w:rsidR="008A14C1">
          <w:t>é apresentado na Tabela 4.</w:t>
        </w:r>
      </w:ins>
      <w:del w:id="966" w:author="Arlindo Gomes Filho" w:date="2020-11-21T16:01:00Z">
        <w:r w:rsidDel="008A14C1">
          <w:delText>, nos idiomas supracitados:</w:delText>
        </w:r>
      </w:del>
    </w:p>
    <w:p w14:paraId="09B293B5" w14:textId="77777777" w:rsidR="008A14C1" w:rsidRDefault="008A14C1">
      <w:pPr>
        <w:pBdr>
          <w:top w:val="nil"/>
          <w:left w:val="nil"/>
          <w:bottom w:val="nil"/>
          <w:right w:val="nil"/>
          <w:between w:val="nil"/>
        </w:pBdr>
        <w:spacing w:line="360" w:lineRule="auto"/>
        <w:ind w:firstLine="360"/>
        <w:jc w:val="both"/>
        <w:rPr>
          <w:ins w:id="967" w:author="Arlindo Gomes Filho" w:date="2020-11-21T16:02:00Z"/>
        </w:rPr>
      </w:pPr>
    </w:p>
    <w:p w14:paraId="176FA097" w14:textId="344F3FB6" w:rsidR="00D15A3C" w:rsidRDefault="002A523F">
      <w:pPr>
        <w:pBdr>
          <w:top w:val="nil"/>
          <w:left w:val="nil"/>
          <w:bottom w:val="nil"/>
          <w:right w:val="nil"/>
          <w:between w:val="nil"/>
        </w:pBdr>
        <w:spacing w:line="360" w:lineRule="auto"/>
        <w:ind w:firstLine="360"/>
        <w:jc w:val="both"/>
        <w:rPr>
          <w:ins w:id="968" w:author="Arlindo Gomes Filho" w:date="2020-11-21T16:02:00Z"/>
        </w:rPr>
      </w:pPr>
      <w:r>
        <w:t>*criar tabela simples: idioma e níveis A1, A2, B1, B2, C1 e C2 e na linha a quantidade em cada nível.</w:t>
      </w:r>
    </w:p>
    <w:p w14:paraId="5F4BF578" w14:textId="77777777" w:rsidR="00F24DB5" w:rsidRDefault="00F24DB5">
      <w:pPr>
        <w:pBdr>
          <w:top w:val="nil"/>
          <w:left w:val="nil"/>
          <w:bottom w:val="nil"/>
          <w:right w:val="nil"/>
          <w:between w:val="nil"/>
        </w:pBdr>
        <w:spacing w:line="360" w:lineRule="auto"/>
        <w:ind w:firstLine="360"/>
        <w:jc w:val="both"/>
      </w:pPr>
    </w:p>
    <w:p w14:paraId="307083B1" w14:textId="77777777" w:rsidR="00D15A3C" w:rsidRDefault="002A523F">
      <w:pPr>
        <w:numPr>
          <w:ilvl w:val="0"/>
          <w:numId w:val="12"/>
        </w:numPr>
        <w:pBdr>
          <w:top w:val="nil"/>
          <w:left w:val="nil"/>
          <w:bottom w:val="nil"/>
          <w:right w:val="nil"/>
          <w:between w:val="nil"/>
        </w:pBdr>
        <w:spacing w:line="360" w:lineRule="auto"/>
        <w:jc w:val="both"/>
      </w:pPr>
      <w:commentRangeStart w:id="969"/>
      <w:r>
        <w:t>africânder - A1 - 1</w:t>
      </w:r>
      <w:commentRangeEnd w:id="969"/>
      <w:r w:rsidR="00F24DB5">
        <w:rPr>
          <w:rStyle w:val="Refdecomentrio"/>
        </w:rPr>
        <w:commentReference w:id="969"/>
      </w:r>
    </w:p>
    <w:p w14:paraId="6778F809" w14:textId="77777777" w:rsidR="00D15A3C" w:rsidRDefault="002A523F">
      <w:pPr>
        <w:numPr>
          <w:ilvl w:val="0"/>
          <w:numId w:val="12"/>
        </w:numPr>
        <w:pBdr>
          <w:top w:val="nil"/>
          <w:left w:val="nil"/>
          <w:bottom w:val="nil"/>
          <w:right w:val="nil"/>
          <w:between w:val="nil"/>
        </w:pBdr>
        <w:spacing w:line="360" w:lineRule="auto"/>
        <w:jc w:val="both"/>
        <w:rPr>
          <w:color w:val="FF0000"/>
        </w:rPr>
      </w:pPr>
      <w:r>
        <w:rPr>
          <w:color w:val="FF0000"/>
        </w:rPr>
        <w:t>alemão - A1 - 35/A2- 16/B1- 21/B2-12/C!-8/C2-4</w:t>
      </w:r>
    </w:p>
    <w:p w14:paraId="26D07033" w14:textId="77777777" w:rsidR="00D15A3C" w:rsidRDefault="002A523F">
      <w:pPr>
        <w:numPr>
          <w:ilvl w:val="0"/>
          <w:numId w:val="12"/>
        </w:numPr>
        <w:pBdr>
          <w:top w:val="nil"/>
          <w:left w:val="nil"/>
          <w:bottom w:val="nil"/>
          <w:right w:val="nil"/>
          <w:between w:val="nil"/>
        </w:pBdr>
        <w:spacing w:line="360" w:lineRule="auto"/>
        <w:jc w:val="both"/>
        <w:rPr>
          <w:color w:val="FF0000"/>
        </w:rPr>
      </w:pPr>
      <w:r>
        <w:rPr>
          <w:color w:val="FF0000"/>
        </w:rPr>
        <w:lastRenderedPageBreak/>
        <w:t>arabe - A1-20/A2-6/C2-2</w:t>
      </w:r>
    </w:p>
    <w:p w14:paraId="256D22D4" w14:textId="77777777" w:rsidR="00D15A3C" w:rsidRDefault="002A523F">
      <w:pPr>
        <w:numPr>
          <w:ilvl w:val="0"/>
          <w:numId w:val="12"/>
        </w:numPr>
        <w:pBdr>
          <w:top w:val="nil"/>
          <w:left w:val="nil"/>
          <w:bottom w:val="nil"/>
          <w:right w:val="nil"/>
          <w:between w:val="nil"/>
        </w:pBdr>
        <w:spacing w:line="360" w:lineRule="auto"/>
        <w:jc w:val="both"/>
      </w:pPr>
      <w:r>
        <w:t>bahasa - A1-1</w:t>
      </w:r>
    </w:p>
    <w:p w14:paraId="66DDF1BC" w14:textId="77777777" w:rsidR="00D15A3C" w:rsidRDefault="002A523F">
      <w:pPr>
        <w:numPr>
          <w:ilvl w:val="0"/>
          <w:numId w:val="12"/>
        </w:numPr>
        <w:pBdr>
          <w:top w:val="nil"/>
          <w:left w:val="nil"/>
          <w:bottom w:val="nil"/>
          <w:right w:val="nil"/>
          <w:between w:val="nil"/>
        </w:pBdr>
        <w:spacing w:line="360" w:lineRule="auto"/>
        <w:jc w:val="both"/>
      </w:pPr>
      <w:r>
        <w:t>bosnio - A1 - 6</w:t>
      </w:r>
    </w:p>
    <w:p w14:paraId="6B8FA784" w14:textId="77777777" w:rsidR="00D15A3C" w:rsidRDefault="002A523F">
      <w:pPr>
        <w:numPr>
          <w:ilvl w:val="0"/>
          <w:numId w:val="12"/>
        </w:numPr>
        <w:pBdr>
          <w:top w:val="nil"/>
          <w:left w:val="nil"/>
          <w:bottom w:val="nil"/>
          <w:right w:val="nil"/>
          <w:between w:val="nil"/>
        </w:pBdr>
        <w:spacing w:line="360" w:lineRule="auto"/>
        <w:jc w:val="both"/>
      </w:pPr>
      <w:r>
        <w:t>bulgaro - A1-1/A2 - 1</w:t>
      </w:r>
    </w:p>
    <w:p w14:paraId="011A5437" w14:textId="77777777" w:rsidR="00D15A3C" w:rsidRDefault="002A523F">
      <w:pPr>
        <w:numPr>
          <w:ilvl w:val="0"/>
          <w:numId w:val="12"/>
        </w:numPr>
        <w:pBdr>
          <w:top w:val="nil"/>
          <w:left w:val="nil"/>
          <w:bottom w:val="nil"/>
          <w:right w:val="nil"/>
          <w:between w:val="nil"/>
        </w:pBdr>
        <w:spacing w:line="360" w:lineRule="auto"/>
        <w:jc w:val="both"/>
      </w:pPr>
      <w:r>
        <w:t>birmanês - A1 -5</w:t>
      </w:r>
    </w:p>
    <w:p w14:paraId="6A1D6CC3" w14:textId="77777777" w:rsidR="00D15A3C" w:rsidRDefault="002A523F">
      <w:pPr>
        <w:numPr>
          <w:ilvl w:val="0"/>
          <w:numId w:val="12"/>
        </w:numPr>
        <w:pBdr>
          <w:top w:val="nil"/>
          <w:left w:val="nil"/>
          <w:bottom w:val="nil"/>
          <w:right w:val="nil"/>
          <w:between w:val="nil"/>
        </w:pBdr>
        <w:spacing w:line="360" w:lineRule="auto"/>
        <w:jc w:val="both"/>
      </w:pPr>
      <w:r>
        <w:t>cantonês - A1 -8</w:t>
      </w:r>
    </w:p>
    <w:p w14:paraId="05E26A2F" w14:textId="77777777" w:rsidR="00D15A3C" w:rsidRDefault="002A523F">
      <w:pPr>
        <w:numPr>
          <w:ilvl w:val="0"/>
          <w:numId w:val="12"/>
        </w:numPr>
        <w:pBdr>
          <w:top w:val="nil"/>
          <w:left w:val="nil"/>
          <w:bottom w:val="nil"/>
          <w:right w:val="nil"/>
          <w:between w:val="nil"/>
        </w:pBdr>
        <w:spacing w:line="360" w:lineRule="auto"/>
        <w:jc w:val="both"/>
      </w:pPr>
      <w:r>
        <w:t>coreano - A1-6/A2-2</w:t>
      </w:r>
    </w:p>
    <w:p w14:paraId="5A1036E2" w14:textId="77777777" w:rsidR="00D15A3C" w:rsidRDefault="002A523F">
      <w:pPr>
        <w:numPr>
          <w:ilvl w:val="0"/>
          <w:numId w:val="12"/>
        </w:numPr>
        <w:pBdr>
          <w:top w:val="nil"/>
          <w:left w:val="nil"/>
          <w:bottom w:val="nil"/>
          <w:right w:val="nil"/>
          <w:between w:val="nil"/>
        </w:pBdr>
        <w:spacing w:line="360" w:lineRule="auto"/>
        <w:jc w:val="both"/>
      </w:pPr>
      <w:r>
        <w:t>croata - A1- 7/A2-3</w:t>
      </w:r>
    </w:p>
    <w:p w14:paraId="3B166394" w14:textId="77777777" w:rsidR="00D15A3C" w:rsidRDefault="002A523F">
      <w:pPr>
        <w:numPr>
          <w:ilvl w:val="0"/>
          <w:numId w:val="12"/>
        </w:numPr>
        <w:pBdr>
          <w:top w:val="nil"/>
          <w:left w:val="nil"/>
          <w:bottom w:val="nil"/>
          <w:right w:val="nil"/>
          <w:between w:val="nil"/>
        </w:pBdr>
        <w:spacing w:line="360" w:lineRule="auto"/>
        <w:jc w:val="both"/>
        <w:rPr>
          <w:color w:val="FF0000"/>
        </w:rPr>
      </w:pPr>
      <w:r>
        <w:rPr>
          <w:color w:val="FF0000"/>
        </w:rPr>
        <w:t>chinês - A1-8/A2-4/B1-3/C2-2</w:t>
      </w:r>
    </w:p>
    <w:p w14:paraId="64F6F8AF" w14:textId="77777777" w:rsidR="00D15A3C" w:rsidRDefault="002A523F">
      <w:pPr>
        <w:numPr>
          <w:ilvl w:val="0"/>
          <w:numId w:val="12"/>
        </w:numPr>
        <w:pBdr>
          <w:top w:val="nil"/>
          <w:left w:val="nil"/>
          <w:bottom w:val="nil"/>
          <w:right w:val="nil"/>
          <w:between w:val="nil"/>
        </w:pBdr>
        <w:spacing w:line="360" w:lineRule="auto"/>
        <w:jc w:val="both"/>
      </w:pPr>
      <w:r>
        <w:t>dinamarquês - A1 - 8/C!-2</w:t>
      </w:r>
    </w:p>
    <w:p w14:paraId="71AF3C32" w14:textId="77777777" w:rsidR="00D15A3C" w:rsidRDefault="002A523F">
      <w:pPr>
        <w:numPr>
          <w:ilvl w:val="0"/>
          <w:numId w:val="12"/>
        </w:numPr>
        <w:pBdr>
          <w:top w:val="nil"/>
          <w:left w:val="nil"/>
          <w:bottom w:val="nil"/>
          <w:right w:val="nil"/>
          <w:between w:val="nil"/>
        </w:pBdr>
        <w:spacing w:line="360" w:lineRule="auto"/>
        <w:jc w:val="both"/>
      </w:pPr>
      <w:r>
        <w:t>esloveno - A1 - 6</w:t>
      </w:r>
    </w:p>
    <w:p w14:paraId="6AA53635" w14:textId="77777777" w:rsidR="00D15A3C" w:rsidRDefault="002A523F">
      <w:pPr>
        <w:numPr>
          <w:ilvl w:val="0"/>
          <w:numId w:val="12"/>
        </w:numPr>
        <w:pBdr>
          <w:top w:val="nil"/>
          <w:left w:val="nil"/>
          <w:bottom w:val="nil"/>
          <w:right w:val="nil"/>
          <w:between w:val="nil"/>
        </w:pBdr>
        <w:spacing w:line="360" w:lineRule="auto"/>
        <w:jc w:val="both"/>
      </w:pPr>
      <w:r>
        <w:t>eslovaco - A1-8/B2-1</w:t>
      </w:r>
    </w:p>
    <w:p w14:paraId="5F1D8CC2" w14:textId="77777777" w:rsidR="00D15A3C" w:rsidRDefault="002A523F">
      <w:pPr>
        <w:numPr>
          <w:ilvl w:val="0"/>
          <w:numId w:val="12"/>
        </w:numPr>
        <w:pBdr>
          <w:top w:val="nil"/>
          <w:left w:val="nil"/>
          <w:bottom w:val="nil"/>
          <w:right w:val="nil"/>
          <w:between w:val="nil"/>
        </w:pBdr>
        <w:spacing w:line="360" w:lineRule="auto"/>
        <w:jc w:val="both"/>
      </w:pPr>
      <w:r>
        <w:t>estoniano - B1 -1</w:t>
      </w:r>
    </w:p>
    <w:p w14:paraId="0BADD1D6" w14:textId="77777777" w:rsidR="00D15A3C" w:rsidRDefault="002A523F">
      <w:pPr>
        <w:numPr>
          <w:ilvl w:val="0"/>
          <w:numId w:val="12"/>
        </w:numPr>
        <w:pBdr>
          <w:top w:val="nil"/>
          <w:left w:val="nil"/>
          <w:bottom w:val="nil"/>
          <w:right w:val="nil"/>
          <w:between w:val="nil"/>
        </w:pBdr>
        <w:spacing w:line="360" w:lineRule="auto"/>
        <w:jc w:val="both"/>
        <w:rPr>
          <w:color w:val="FF0000"/>
        </w:rPr>
      </w:pPr>
      <w:r>
        <w:rPr>
          <w:color w:val="FF0000"/>
        </w:rPr>
        <w:t>espanhol - A1-29/A2-32/B1-66-B2-67/C1-68/C2-53</w:t>
      </w:r>
    </w:p>
    <w:p w14:paraId="2657ACAD" w14:textId="77777777" w:rsidR="00D15A3C" w:rsidRDefault="002A523F">
      <w:pPr>
        <w:numPr>
          <w:ilvl w:val="0"/>
          <w:numId w:val="12"/>
        </w:numPr>
        <w:pBdr>
          <w:top w:val="nil"/>
          <w:left w:val="nil"/>
          <w:bottom w:val="nil"/>
          <w:right w:val="nil"/>
          <w:between w:val="nil"/>
        </w:pBdr>
        <w:spacing w:line="360" w:lineRule="auto"/>
        <w:jc w:val="both"/>
      </w:pPr>
      <w:r>
        <w:t>finlandês - A1-6</w:t>
      </w:r>
    </w:p>
    <w:p w14:paraId="0C882997" w14:textId="77777777" w:rsidR="00D15A3C" w:rsidRDefault="002A523F">
      <w:pPr>
        <w:numPr>
          <w:ilvl w:val="0"/>
          <w:numId w:val="12"/>
        </w:numPr>
        <w:pBdr>
          <w:top w:val="nil"/>
          <w:left w:val="nil"/>
          <w:bottom w:val="nil"/>
          <w:right w:val="nil"/>
          <w:between w:val="nil"/>
        </w:pBdr>
        <w:spacing w:line="360" w:lineRule="auto"/>
        <w:jc w:val="both"/>
        <w:rPr>
          <w:color w:val="FF0000"/>
        </w:rPr>
      </w:pPr>
      <w:r>
        <w:rPr>
          <w:color w:val="FF0000"/>
        </w:rPr>
        <w:t>frances - A1-40/A2-43/B1-54/B2-50/C1-44/C2-24</w:t>
      </w:r>
    </w:p>
    <w:p w14:paraId="5EB036EF" w14:textId="77777777" w:rsidR="00D15A3C" w:rsidRDefault="002A523F">
      <w:pPr>
        <w:numPr>
          <w:ilvl w:val="0"/>
          <w:numId w:val="12"/>
        </w:numPr>
        <w:pBdr>
          <w:top w:val="nil"/>
          <w:left w:val="nil"/>
          <w:bottom w:val="nil"/>
          <w:right w:val="nil"/>
          <w:between w:val="nil"/>
        </w:pBdr>
        <w:spacing w:line="360" w:lineRule="auto"/>
        <w:jc w:val="both"/>
      </w:pPr>
      <w:r>
        <w:t>guarani - A1 -1</w:t>
      </w:r>
    </w:p>
    <w:p w14:paraId="293847B1" w14:textId="77777777" w:rsidR="00D15A3C" w:rsidRDefault="002A523F">
      <w:pPr>
        <w:numPr>
          <w:ilvl w:val="0"/>
          <w:numId w:val="12"/>
        </w:numPr>
        <w:pBdr>
          <w:top w:val="nil"/>
          <w:left w:val="nil"/>
          <w:bottom w:val="nil"/>
          <w:right w:val="nil"/>
          <w:between w:val="nil"/>
        </w:pBdr>
        <w:spacing w:line="360" w:lineRule="auto"/>
        <w:jc w:val="both"/>
      </w:pPr>
      <w:r>
        <w:t>grego - A1-7</w:t>
      </w:r>
    </w:p>
    <w:p w14:paraId="6F23151C" w14:textId="77777777" w:rsidR="00D15A3C" w:rsidRDefault="002A523F">
      <w:pPr>
        <w:numPr>
          <w:ilvl w:val="0"/>
          <w:numId w:val="12"/>
        </w:numPr>
        <w:pBdr>
          <w:top w:val="nil"/>
          <w:left w:val="nil"/>
          <w:bottom w:val="nil"/>
          <w:right w:val="nil"/>
          <w:between w:val="nil"/>
        </w:pBdr>
        <w:spacing w:line="360" w:lineRule="auto"/>
        <w:jc w:val="both"/>
      </w:pPr>
      <w:r>
        <w:t>hebraico - A1-8/C2-2</w:t>
      </w:r>
    </w:p>
    <w:p w14:paraId="2FEDBBC6" w14:textId="77777777" w:rsidR="00D15A3C" w:rsidRDefault="002A523F">
      <w:pPr>
        <w:numPr>
          <w:ilvl w:val="0"/>
          <w:numId w:val="12"/>
        </w:numPr>
        <w:pBdr>
          <w:top w:val="nil"/>
          <w:left w:val="nil"/>
          <w:bottom w:val="nil"/>
          <w:right w:val="nil"/>
          <w:between w:val="nil"/>
        </w:pBdr>
        <w:spacing w:line="360" w:lineRule="auto"/>
        <w:jc w:val="both"/>
      </w:pPr>
      <w:r>
        <w:t>hindi - A1-7</w:t>
      </w:r>
    </w:p>
    <w:p w14:paraId="4E496449" w14:textId="77777777" w:rsidR="00D15A3C" w:rsidRDefault="002A523F">
      <w:pPr>
        <w:numPr>
          <w:ilvl w:val="0"/>
          <w:numId w:val="12"/>
        </w:numPr>
        <w:pBdr>
          <w:top w:val="nil"/>
          <w:left w:val="nil"/>
          <w:bottom w:val="nil"/>
          <w:right w:val="nil"/>
          <w:between w:val="nil"/>
        </w:pBdr>
        <w:spacing w:line="360" w:lineRule="auto"/>
        <w:jc w:val="both"/>
      </w:pPr>
      <w:r>
        <w:t>holandês - A1-8/A2-2/C2-2</w:t>
      </w:r>
    </w:p>
    <w:p w14:paraId="709917B0" w14:textId="77777777" w:rsidR="00D15A3C" w:rsidRDefault="002A523F">
      <w:pPr>
        <w:numPr>
          <w:ilvl w:val="0"/>
          <w:numId w:val="12"/>
        </w:numPr>
        <w:pBdr>
          <w:top w:val="nil"/>
          <w:left w:val="nil"/>
          <w:bottom w:val="nil"/>
          <w:right w:val="nil"/>
          <w:between w:val="nil"/>
        </w:pBdr>
        <w:spacing w:line="360" w:lineRule="auto"/>
        <w:jc w:val="both"/>
      </w:pPr>
      <w:r>
        <w:t>hungaro - A1-7</w:t>
      </w:r>
    </w:p>
    <w:p w14:paraId="3C2EAC9B" w14:textId="77777777" w:rsidR="00D15A3C" w:rsidRDefault="002A523F">
      <w:pPr>
        <w:numPr>
          <w:ilvl w:val="0"/>
          <w:numId w:val="12"/>
        </w:numPr>
        <w:pBdr>
          <w:top w:val="nil"/>
          <w:left w:val="nil"/>
          <w:bottom w:val="nil"/>
          <w:right w:val="nil"/>
          <w:between w:val="nil"/>
        </w:pBdr>
        <w:spacing w:line="360" w:lineRule="auto"/>
        <w:jc w:val="both"/>
      </w:pPr>
      <w:r>
        <w:t>iorubá - A1-5</w:t>
      </w:r>
    </w:p>
    <w:p w14:paraId="65A07EEA" w14:textId="77777777" w:rsidR="00D15A3C" w:rsidRDefault="002A523F">
      <w:pPr>
        <w:numPr>
          <w:ilvl w:val="0"/>
          <w:numId w:val="12"/>
        </w:numPr>
        <w:pBdr>
          <w:top w:val="nil"/>
          <w:left w:val="nil"/>
          <w:bottom w:val="nil"/>
          <w:right w:val="nil"/>
          <w:between w:val="nil"/>
        </w:pBdr>
        <w:spacing w:line="360" w:lineRule="auto"/>
        <w:jc w:val="both"/>
      </w:pPr>
      <w:r>
        <w:t>indonesio A1 -6</w:t>
      </w:r>
    </w:p>
    <w:p w14:paraId="5931B138" w14:textId="77777777" w:rsidR="00D15A3C" w:rsidRDefault="002A523F">
      <w:pPr>
        <w:numPr>
          <w:ilvl w:val="0"/>
          <w:numId w:val="12"/>
        </w:numPr>
        <w:pBdr>
          <w:top w:val="nil"/>
          <w:left w:val="nil"/>
          <w:bottom w:val="nil"/>
          <w:right w:val="nil"/>
          <w:between w:val="nil"/>
        </w:pBdr>
        <w:spacing w:line="360" w:lineRule="auto"/>
        <w:jc w:val="both"/>
        <w:rPr>
          <w:color w:val="FF0000"/>
        </w:rPr>
      </w:pPr>
      <w:r>
        <w:rPr>
          <w:color w:val="FF0000"/>
        </w:rPr>
        <w:t>italiano -A1-45/A2-23/B1-23/B2-20/C1-15/C2-9</w:t>
      </w:r>
    </w:p>
    <w:p w14:paraId="6268A5DB" w14:textId="77777777" w:rsidR="00D15A3C" w:rsidRDefault="002A523F">
      <w:pPr>
        <w:numPr>
          <w:ilvl w:val="0"/>
          <w:numId w:val="12"/>
        </w:numPr>
        <w:pBdr>
          <w:top w:val="nil"/>
          <w:left w:val="nil"/>
          <w:bottom w:val="nil"/>
          <w:right w:val="nil"/>
          <w:between w:val="nil"/>
        </w:pBdr>
        <w:spacing w:line="360" w:lineRule="auto"/>
        <w:jc w:val="both"/>
        <w:rPr>
          <w:color w:val="FF0000"/>
        </w:rPr>
      </w:pPr>
      <w:r>
        <w:rPr>
          <w:color w:val="FF0000"/>
        </w:rPr>
        <w:t>inglês - A1-10/A2-17/B1-32/B2-39/C1-67/C2-160</w:t>
      </w:r>
    </w:p>
    <w:p w14:paraId="63AFADB4" w14:textId="77777777" w:rsidR="00D15A3C" w:rsidRDefault="002A523F">
      <w:pPr>
        <w:numPr>
          <w:ilvl w:val="0"/>
          <w:numId w:val="12"/>
        </w:numPr>
        <w:pBdr>
          <w:top w:val="nil"/>
          <w:left w:val="nil"/>
          <w:bottom w:val="nil"/>
          <w:right w:val="nil"/>
          <w:between w:val="nil"/>
        </w:pBdr>
        <w:spacing w:line="360" w:lineRule="auto"/>
        <w:jc w:val="both"/>
        <w:rPr>
          <w:color w:val="FF0000"/>
        </w:rPr>
      </w:pPr>
      <w:r>
        <w:rPr>
          <w:color w:val="FF0000"/>
        </w:rPr>
        <w:t>japonês - A1-16/A2-7/B1-2/B2-2/C1-3/C2-4</w:t>
      </w:r>
    </w:p>
    <w:p w14:paraId="65A7C8DA" w14:textId="77777777" w:rsidR="00D15A3C" w:rsidRDefault="002A523F">
      <w:pPr>
        <w:numPr>
          <w:ilvl w:val="0"/>
          <w:numId w:val="12"/>
        </w:numPr>
        <w:pBdr>
          <w:top w:val="nil"/>
          <w:left w:val="nil"/>
          <w:bottom w:val="nil"/>
          <w:right w:val="nil"/>
          <w:between w:val="nil"/>
        </w:pBdr>
        <w:spacing w:line="360" w:lineRule="auto"/>
        <w:jc w:val="both"/>
      </w:pPr>
      <w:r>
        <w:t>latim - A2- 1/B1-1</w:t>
      </w:r>
    </w:p>
    <w:p w14:paraId="70D133B3" w14:textId="77777777" w:rsidR="00D15A3C" w:rsidRDefault="002A523F">
      <w:pPr>
        <w:numPr>
          <w:ilvl w:val="0"/>
          <w:numId w:val="12"/>
        </w:numPr>
        <w:pBdr>
          <w:top w:val="nil"/>
          <w:left w:val="nil"/>
          <w:bottom w:val="nil"/>
          <w:right w:val="nil"/>
          <w:between w:val="nil"/>
        </w:pBdr>
        <w:spacing w:line="360" w:lineRule="auto"/>
        <w:jc w:val="both"/>
      </w:pPr>
      <w:r>
        <w:t>lingala - A1- 5</w:t>
      </w:r>
    </w:p>
    <w:p w14:paraId="24B9586F" w14:textId="77777777" w:rsidR="00D15A3C" w:rsidRDefault="002A523F">
      <w:pPr>
        <w:numPr>
          <w:ilvl w:val="0"/>
          <w:numId w:val="12"/>
        </w:numPr>
        <w:pBdr>
          <w:top w:val="nil"/>
          <w:left w:val="nil"/>
          <w:bottom w:val="nil"/>
          <w:right w:val="nil"/>
          <w:between w:val="nil"/>
        </w:pBdr>
        <w:spacing w:line="360" w:lineRule="auto"/>
        <w:jc w:val="both"/>
      </w:pPr>
      <w:r>
        <w:t>maori - A1 -5</w:t>
      </w:r>
    </w:p>
    <w:p w14:paraId="75825E48" w14:textId="77777777" w:rsidR="00D15A3C" w:rsidRDefault="002A523F">
      <w:pPr>
        <w:numPr>
          <w:ilvl w:val="0"/>
          <w:numId w:val="12"/>
        </w:numPr>
        <w:pBdr>
          <w:top w:val="nil"/>
          <w:left w:val="nil"/>
          <w:bottom w:val="nil"/>
          <w:right w:val="nil"/>
          <w:between w:val="nil"/>
        </w:pBdr>
        <w:spacing w:line="360" w:lineRule="auto"/>
        <w:jc w:val="both"/>
        <w:rPr>
          <w:color w:val="FF0000"/>
        </w:rPr>
      </w:pPr>
      <w:r>
        <w:rPr>
          <w:color w:val="FF0000"/>
        </w:rPr>
        <w:t>mandarim - A1-13/A2-7/B1-3/C2-2</w:t>
      </w:r>
    </w:p>
    <w:p w14:paraId="2567E6B2" w14:textId="77777777" w:rsidR="00D15A3C" w:rsidRDefault="002A523F">
      <w:pPr>
        <w:numPr>
          <w:ilvl w:val="0"/>
          <w:numId w:val="12"/>
        </w:numPr>
        <w:pBdr>
          <w:top w:val="nil"/>
          <w:left w:val="nil"/>
          <w:bottom w:val="nil"/>
          <w:right w:val="nil"/>
          <w:between w:val="nil"/>
        </w:pBdr>
        <w:spacing w:line="360" w:lineRule="auto"/>
        <w:jc w:val="both"/>
      </w:pPr>
      <w:r>
        <w:t>nepales - A1-5</w:t>
      </w:r>
    </w:p>
    <w:p w14:paraId="1E09FBEE" w14:textId="77777777" w:rsidR="00D15A3C" w:rsidRDefault="002A523F">
      <w:pPr>
        <w:numPr>
          <w:ilvl w:val="0"/>
          <w:numId w:val="12"/>
        </w:numPr>
        <w:pBdr>
          <w:top w:val="nil"/>
          <w:left w:val="nil"/>
          <w:bottom w:val="nil"/>
          <w:right w:val="nil"/>
          <w:between w:val="nil"/>
        </w:pBdr>
        <w:spacing w:line="360" w:lineRule="auto"/>
        <w:jc w:val="both"/>
      </w:pPr>
      <w:r>
        <w:t>norueguês - A1-5</w:t>
      </w:r>
    </w:p>
    <w:p w14:paraId="001294F5" w14:textId="77777777" w:rsidR="00D15A3C" w:rsidRDefault="002A523F">
      <w:pPr>
        <w:numPr>
          <w:ilvl w:val="0"/>
          <w:numId w:val="12"/>
        </w:numPr>
        <w:pBdr>
          <w:top w:val="nil"/>
          <w:left w:val="nil"/>
          <w:bottom w:val="nil"/>
          <w:right w:val="nil"/>
          <w:between w:val="nil"/>
        </w:pBdr>
        <w:spacing w:line="360" w:lineRule="auto"/>
        <w:jc w:val="both"/>
      </w:pPr>
      <w:r>
        <w:t>persa - A1-4</w:t>
      </w:r>
    </w:p>
    <w:p w14:paraId="63E93705" w14:textId="77777777" w:rsidR="00D15A3C" w:rsidRDefault="002A523F">
      <w:pPr>
        <w:numPr>
          <w:ilvl w:val="0"/>
          <w:numId w:val="12"/>
        </w:numPr>
        <w:pBdr>
          <w:top w:val="nil"/>
          <w:left w:val="nil"/>
          <w:bottom w:val="nil"/>
          <w:right w:val="nil"/>
          <w:between w:val="nil"/>
        </w:pBdr>
        <w:spacing w:line="360" w:lineRule="auto"/>
        <w:jc w:val="both"/>
      </w:pPr>
      <w:r>
        <w:lastRenderedPageBreak/>
        <w:t>polonês - A1 - 6</w:t>
      </w:r>
    </w:p>
    <w:p w14:paraId="04F0A79E" w14:textId="77777777" w:rsidR="00D15A3C" w:rsidRDefault="002A523F">
      <w:pPr>
        <w:numPr>
          <w:ilvl w:val="0"/>
          <w:numId w:val="12"/>
        </w:numPr>
        <w:pBdr>
          <w:top w:val="nil"/>
          <w:left w:val="nil"/>
          <w:bottom w:val="nil"/>
          <w:right w:val="nil"/>
          <w:between w:val="nil"/>
        </w:pBdr>
        <w:spacing w:line="360" w:lineRule="auto"/>
        <w:jc w:val="both"/>
      </w:pPr>
      <w:r>
        <w:t>romeno - A1-7</w:t>
      </w:r>
    </w:p>
    <w:p w14:paraId="1F5B0F9F" w14:textId="77777777" w:rsidR="00D15A3C" w:rsidRDefault="002A523F">
      <w:pPr>
        <w:numPr>
          <w:ilvl w:val="0"/>
          <w:numId w:val="12"/>
        </w:numPr>
        <w:pBdr>
          <w:top w:val="nil"/>
          <w:left w:val="nil"/>
          <w:bottom w:val="nil"/>
          <w:right w:val="nil"/>
          <w:between w:val="nil"/>
        </w:pBdr>
        <w:spacing w:line="360" w:lineRule="auto"/>
        <w:jc w:val="both"/>
        <w:rPr>
          <w:color w:val="FF0000"/>
        </w:rPr>
      </w:pPr>
      <w:r>
        <w:rPr>
          <w:color w:val="FF0000"/>
        </w:rPr>
        <w:t>russo - A1-16/A2-7/B1-3/B2-2</w:t>
      </w:r>
    </w:p>
    <w:p w14:paraId="03731B96" w14:textId="77777777" w:rsidR="00D15A3C" w:rsidRDefault="002A523F">
      <w:pPr>
        <w:numPr>
          <w:ilvl w:val="0"/>
          <w:numId w:val="12"/>
        </w:numPr>
        <w:pBdr>
          <w:top w:val="nil"/>
          <w:left w:val="nil"/>
          <w:bottom w:val="nil"/>
          <w:right w:val="nil"/>
          <w:between w:val="nil"/>
        </w:pBdr>
        <w:spacing w:line="360" w:lineRule="auto"/>
        <w:jc w:val="both"/>
      </w:pPr>
      <w:r>
        <w:t>servio - A1-6/A2-2</w:t>
      </w:r>
    </w:p>
    <w:p w14:paraId="71F5EE47" w14:textId="77777777" w:rsidR="00D15A3C" w:rsidRDefault="002A523F">
      <w:pPr>
        <w:numPr>
          <w:ilvl w:val="0"/>
          <w:numId w:val="12"/>
        </w:numPr>
        <w:pBdr>
          <w:top w:val="nil"/>
          <w:left w:val="nil"/>
          <w:bottom w:val="nil"/>
          <w:right w:val="nil"/>
          <w:between w:val="nil"/>
        </w:pBdr>
        <w:spacing w:line="360" w:lineRule="auto"/>
        <w:jc w:val="both"/>
      </w:pPr>
      <w:r>
        <w:t>sueco - A1-7</w:t>
      </w:r>
    </w:p>
    <w:p w14:paraId="02C3211E" w14:textId="77777777" w:rsidR="00D15A3C" w:rsidRDefault="002A523F">
      <w:pPr>
        <w:numPr>
          <w:ilvl w:val="0"/>
          <w:numId w:val="12"/>
        </w:numPr>
        <w:pBdr>
          <w:top w:val="nil"/>
          <w:left w:val="nil"/>
          <w:bottom w:val="nil"/>
          <w:right w:val="nil"/>
          <w:between w:val="nil"/>
        </w:pBdr>
        <w:spacing w:line="360" w:lineRule="auto"/>
        <w:jc w:val="both"/>
      </w:pPr>
      <w:r>
        <w:t>swahili - A1-7</w:t>
      </w:r>
    </w:p>
    <w:p w14:paraId="12DA312D" w14:textId="77777777" w:rsidR="00D15A3C" w:rsidRDefault="002A523F">
      <w:pPr>
        <w:numPr>
          <w:ilvl w:val="0"/>
          <w:numId w:val="12"/>
        </w:numPr>
        <w:pBdr>
          <w:top w:val="nil"/>
          <w:left w:val="nil"/>
          <w:bottom w:val="nil"/>
          <w:right w:val="nil"/>
          <w:between w:val="nil"/>
        </w:pBdr>
        <w:spacing w:line="360" w:lineRule="auto"/>
        <w:jc w:val="both"/>
      </w:pPr>
      <w:r>
        <w:t>tailandês - A1-9</w:t>
      </w:r>
    </w:p>
    <w:p w14:paraId="579D4472" w14:textId="77777777" w:rsidR="00D15A3C" w:rsidRDefault="002A523F">
      <w:pPr>
        <w:numPr>
          <w:ilvl w:val="0"/>
          <w:numId w:val="12"/>
        </w:numPr>
        <w:pBdr>
          <w:top w:val="nil"/>
          <w:left w:val="nil"/>
          <w:bottom w:val="nil"/>
          <w:right w:val="nil"/>
          <w:between w:val="nil"/>
        </w:pBdr>
        <w:spacing w:line="360" w:lineRule="auto"/>
        <w:jc w:val="both"/>
      </w:pPr>
      <w:r>
        <w:t>tagalo - A2 - 1</w:t>
      </w:r>
    </w:p>
    <w:p w14:paraId="4757A3A1" w14:textId="77777777" w:rsidR="00D15A3C" w:rsidRDefault="002A523F">
      <w:pPr>
        <w:numPr>
          <w:ilvl w:val="0"/>
          <w:numId w:val="12"/>
        </w:numPr>
        <w:pBdr>
          <w:top w:val="nil"/>
          <w:left w:val="nil"/>
          <w:bottom w:val="nil"/>
          <w:right w:val="nil"/>
          <w:between w:val="nil"/>
        </w:pBdr>
        <w:spacing w:line="360" w:lineRule="auto"/>
        <w:jc w:val="both"/>
      </w:pPr>
      <w:r>
        <w:t>tetun - A1-5</w:t>
      </w:r>
    </w:p>
    <w:p w14:paraId="082D25A4" w14:textId="77777777" w:rsidR="00D15A3C" w:rsidRDefault="002A523F">
      <w:pPr>
        <w:numPr>
          <w:ilvl w:val="0"/>
          <w:numId w:val="12"/>
        </w:numPr>
        <w:pBdr>
          <w:top w:val="nil"/>
          <w:left w:val="nil"/>
          <w:bottom w:val="nil"/>
          <w:right w:val="nil"/>
          <w:between w:val="nil"/>
        </w:pBdr>
        <w:spacing w:line="360" w:lineRule="auto"/>
        <w:jc w:val="both"/>
      </w:pPr>
      <w:r>
        <w:t>turco - A1-6/B1-1</w:t>
      </w:r>
    </w:p>
    <w:p w14:paraId="4709C95D" w14:textId="77777777" w:rsidR="00D15A3C" w:rsidRDefault="002A523F">
      <w:pPr>
        <w:numPr>
          <w:ilvl w:val="0"/>
          <w:numId w:val="12"/>
        </w:numPr>
        <w:pBdr>
          <w:top w:val="nil"/>
          <w:left w:val="nil"/>
          <w:bottom w:val="nil"/>
          <w:right w:val="nil"/>
          <w:between w:val="nil"/>
        </w:pBdr>
        <w:spacing w:line="360" w:lineRule="auto"/>
        <w:jc w:val="both"/>
      </w:pPr>
      <w:r>
        <w:t>twi - A1-5</w:t>
      </w:r>
    </w:p>
    <w:p w14:paraId="5D7EC4E2" w14:textId="77777777" w:rsidR="00D15A3C" w:rsidRDefault="002A523F">
      <w:pPr>
        <w:numPr>
          <w:ilvl w:val="0"/>
          <w:numId w:val="12"/>
        </w:numPr>
        <w:pBdr>
          <w:top w:val="nil"/>
          <w:left w:val="nil"/>
          <w:bottom w:val="nil"/>
          <w:right w:val="nil"/>
          <w:between w:val="nil"/>
        </w:pBdr>
        <w:spacing w:line="360" w:lineRule="auto"/>
        <w:jc w:val="both"/>
      </w:pPr>
      <w:r>
        <w:t>tcheco - A1-6</w:t>
      </w:r>
    </w:p>
    <w:p w14:paraId="6353F29B" w14:textId="4E7B7124" w:rsidR="00D15A3C" w:rsidRDefault="002A523F">
      <w:pPr>
        <w:numPr>
          <w:ilvl w:val="0"/>
          <w:numId w:val="12"/>
        </w:numPr>
        <w:pBdr>
          <w:top w:val="nil"/>
          <w:left w:val="nil"/>
          <w:bottom w:val="nil"/>
          <w:right w:val="nil"/>
          <w:between w:val="nil"/>
        </w:pBdr>
        <w:spacing w:line="360" w:lineRule="auto"/>
        <w:jc w:val="both"/>
        <w:rPr>
          <w:ins w:id="970" w:author="Arlindo Gomes Filho" w:date="2020-11-21T16:02:00Z"/>
        </w:rPr>
      </w:pPr>
      <w:r>
        <w:t>vietnamita - A1- 6</w:t>
      </w:r>
    </w:p>
    <w:p w14:paraId="70B03E34" w14:textId="77777777" w:rsidR="00F24DB5" w:rsidRDefault="00F24DB5" w:rsidP="00F24DB5">
      <w:pPr>
        <w:pBdr>
          <w:top w:val="nil"/>
          <w:left w:val="nil"/>
          <w:bottom w:val="nil"/>
          <w:right w:val="nil"/>
          <w:between w:val="nil"/>
        </w:pBdr>
        <w:spacing w:line="360" w:lineRule="auto"/>
        <w:ind w:left="720"/>
        <w:jc w:val="both"/>
        <w:pPrChange w:id="971" w:author="Arlindo Gomes Filho" w:date="2020-11-21T16:03:00Z">
          <w:pPr>
            <w:numPr>
              <w:numId w:val="12"/>
            </w:numPr>
            <w:pBdr>
              <w:top w:val="nil"/>
              <w:left w:val="nil"/>
              <w:bottom w:val="nil"/>
              <w:right w:val="nil"/>
              <w:between w:val="nil"/>
            </w:pBdr>
            <w:spacing w:line="360" w:lineRule="auto"/>
            <w:ind w:left="720" w:hanging="360"/>
            <w:jc w:val="both"/>
          </w:pPr>
        </w:pPrChange>
      </w:pPr>
    </w:p>
    <w:p w14:paraId="268F22B7" w14:textId="2E66D397" w:rsidR="00D15A3C" w:rsidRDefault="002A523F">
      <w:pPr>
        <w:pBdr>
          <w:top w:val="nil"/>
          <w:left w:val="nil"/>
          <w:bottom w:val="nil"/>
          <w:right w:val="nil"/>
          <w:between w:val="nil"/>
        </w:pBdr>
        <w:spacing w:line="360" w:lineRule="auto"/>
        <w:jc w:val="both"/>
        <w:rPr>
          <w:b/>
        </w:rPr>
      </w:pPr>
      <w:r>
        <w:tab/>
      </w:r>
      <w:del w:id="972" w:author="Arlindo Gomes Filho" w:date="2020-11-21T16:03:00Z">
        <w:r w:rsidDel="00F24DB5">
          <w:delText xml:space="preserve">Assinala-se </w:delText>
        </w:r>
      </w:del>
      <w:ins w:id="973" w:author="Arlindo Gomes Filho" w:date="2020-11-21T16:03:00Z">
        <w:r w:rsidR="00F24DB5">
          <w:t xml:space="preserve">Destacamos </w:t>
        </w:r>
      </w:ins>
      <w:r>
        <w:t>que os idiomas nos quais os funcionários apresentam maior nível de proficiência são: inglês, francês, espanhol, italiano e alemão. Encontram-se em ascensão os idiomas: arabe, russo e chinês/mandarim, não obstante o fato d</w:t>
      </w:r>
      <w:ins w:id="974" w:author="Arlindo Gomes Filho" w:date="2020-11-21T16:03:00Z">
        <w:r w:rsidR="00F24DB5">
          <w:t>a</w:t>
        </w:r>
      </w:ins>
      <w:r>
        <w:t>e</w:t>
      </w:r>
      <w:del w:id="975" w:author="Arlindo Gomes Filho" w:date="2020-11-21T16:03:00Z">
        <w:r w:rsidDel="00F24DB5">
          <w:delText xml:space="preserve"> a </w:delText>
        </w:r>
        <w:r w:rsidDel="00F24DB5">
          <w:rPr>
            <w:color w:val="212121"/>
            <w:highlight w:val="white"/>
          </w:rPr>
          <w:delText xml:space="preserve"> </w:delText>
        </w:r>
      </w:del>
      <w:ins w:id="976" w:author="Arlindo Gomes Filho" w:date="2020-11-21T16:03:00Z">
        <w:r w:rsidR="00F24DB5">
          <w:rPr>
            <w:color w:val="212121"/>
            <w:highlight w:val="white"/>
          </w:rPr>
          <w:t xml:space="preserve"> </w:t>
        </w:r>
      </w:ins>
      <w:r>
        <w:rPr>
          <w:color w:val="212121"/>
          <w:highlight w:val="white"/>
        </w:rPr>
        <w:t xml:space="preserve">portaria nº 657, </w:t>
      </w:r>
      <w:del w:id="977" w:author="Arlindo Gomes Filho" w:date="2020-11-21T16:04:00Z">
        <w:r w:rsidDel="00F24DB5">
          <w:rPr>
            <w:color w:val="212121"/>
            <w:highlight w:val="white"/>
          </w:rPr>
          <w:delText xml:space="preserve">datada </w:delText>
        </w:r>
      </w:del>
      <w:r>
        <w:rPr>
          <w:color w:val="212121"/>
          <w:highlight w:val="white"/>
        </w:rPr>
        <w:t>de 1º de outubro de 2009</w:t>
      </w:r>
      <w:r>
        <w:t xml:space="preserve">, </w:t>
      </w:r>
      <w:del w:id="978" w:author="Arlindo Gomes Filho" w:date="2020-11-21T16:04:00Z">
        <w:r w:rsidDel="00F24DB5">
          <w:delText>conferir prioridade a</w:delText>
        </w:r>
      </w:del>
      <w:ins w:id="979" w:author="Arlindo Gomes Filho" w:date="2020-11-21T16:04:00Z">
        <w:r w:rsidR="00F24DB5">
          <w:t xml:space="preserve"> priorizar </w:t>
        </w:r>
      </w:ins>
      <w:r>
        <w:t xml:space="preserve">o estudo </w:t>
      </w:r>
      <w:del w:id="980" w:author="Arlindo Gomes Filho" w:date="2020-11-21T16:04:00Z">
        <w:r w:rsidDel="00F24DB5">
          <w:delText xml:space="preserve"> </w:delText>
        </w:r>
      </w:del>
      <w:r>
        <w:t>dos chamados idiomas  exóticos para servidores diplomáticos.</w:t>
      </w:r>
    </w:p>
    <w:p w14:paraId="5C338A5D" w14:textId="77777777" w:rsidR="00D15A3C" w:rsidRDefault="00D15A3C">
      <w:pPr>
        <w:pBdr>
          <w:top w:val="nil"/>
          <w:left w:val="nil"/>
          <w:bottom w:val="nil"/>
          <w:right w:val="nil"/>
          <w:between w:val="nil"/>
        </w:pBdr>
        <w:spacing w:line="360" w:lineRule="auto"/>
        <w:ind w:firstLine="360"/>
        <w:jc w:val="both"/>
        <w:rPr>
          <w:b/>
        </w:rPr>
      </w:pPr>
    </w:p>
    <w:p w14:paraId="4050015B" w14:textId="77777777" w:rsidR="00D15A3C" w:rsidRDefault="002A523F">
      <w:pPr>
        <w:pBdr>
          <w:top w:val="nil"/>
          <w:left w:val="nil"/>
          <w:bottom w:val="nil"/>
          <w:right w:val="nil"/>
          <w:between w:val="nil"/>
        </w:pBdr>
        <w:spacing w:line="360" w:lineRule="auto"/>
        <w:jc w:val="both"/>
        <w:rPr>
          <w:b/>
        </w:rPr>
      </w:pPr>
      <w:del w:id="981" w:author="Arlindo Gomes Filho" w:date="2020-11-21T16:04:00Z">
        <w:r w:rsidDel="00F24DB5">
          <w:rPr>
            <w:b/>
          </w:rPr>
          <w:delText xml:space="preserve"> - </w:delText>
        </w:r>
      </w:del>
      <w:r>
        <w:rPr>
          <w:b/>
        </w:rPr>
        <w:t>Certificados de Proficiência</w:t>
      </w:r>
    </w:p>
    <w:p w14:paraId="5850C54B" w14:textId="77777777" w:rsidR="00D15A3C" w:rsidRDefault="00D15A3C">
      <w:pPr>
        <w:pBdr>
          <w:top w:val="nil"/>
          <w:left w:val="nil"/>
          <w:bottom w:val="nil"/>
          <w:right w:val="nil"/>
          <w:between w:val="nil"/>
        </w:pBdr>
        <w:spacing w:line="360" w:lineRule="auto"/>
        <w:ind w:firstLine="360"/>
        <w:jc w:val="both"/>
      </w:pPr>
    </w:p>
    <w:p w14:paraId="2DADA1CB" w14:textId="45FD879D" w:rsidR="00D15A3C" w:rsidRDefault="002A523F">
      <w:pPr>
        <w:pBdr>
          <w:top w:val="nil"/>
          <w:left w:val="nil"/>
          <w:bottom w:val="nil"/>
          <w:right w:val="nil"/>
          <w:between w:val="nil"/>
        </w:pBdr>
        <w:spacing w:line="360" w:lineRule="auto"/>
        <w:ind w:firstLine="360"/>
        <w:jc w:val="both"/>
      </w:pPr>
      <w:r>
        <w:t xml:space="preserve">Os certificados de proficiência, reconhecidos internacionalmente, </w:t>
      </w:r>
      <w:del w:id="982" w:author="Arlindo Gomes Filho" w:date="2020-11-21T16:05:00Z">
        <w:r w:rsidDel="00F24DB5">
          <w:delText xml:space="preserve"> </w:delText>
        </w:r>
      </w:del>
      <w:r>
        <w:t xml:space="preserve">são uma forma de aferição e comprovação do nível de proficiência </w:t>
      </w:r>
      <w:del w:id="983" w:author="Arlindo Gomes Filho" w:date="2020-11-21T16:05:00Z">
        <w:r w:rsidDel="00F24DB5">
          <w:delText xml:space="preserve">a partir dos conhecimentos </w:delText>
        </w:r>
      </w:del>
      <w:r>
        <w:t xml:space="preserve">em línguas estrangeiras. </w:t>
      </w:r>
      <w:del w:id="984" w:author="Arlindo Gomes Filho" w:date="2020-11-21T16:06:00Z">
        <w:r w:rsidDel="00F24DB5">
          <w:delText xml:space="preserve"> </w:delText>
        </w:r>
      </w:del>
      <w:r>
        <w:t>D</w:t>
      </w:r>
      <w:ins w:id="985" w:author="Arlindo Gomes Filho" w:date="2020-11-21T16:06:00Z">
        <w:r w:rsidR="00F24DB5">
          <w:t>os</w:t>
        </w:r>
      </w:ins>
      <w:del w:id="986" w:author="Arlindo Gomes Filho" w:date="2020-11-21T16:06:00Z">
        <w:r w:rsidDel="00F24DB5">
          <w:delText>entre os</w:delText>
        </w:r>
      </w:del>
      <w:r>
        <w:t xml:space="preserve"> participantes da pesquisa: (</w:t>
      </w:r>
      <w:r>
        <w:rPr>
          <w:color w:val="FF0000"/>
        </w:rPr>
        <w:t>checar os números abaixo</w:t>
      </w:r>
      <w:r>
        <w:t>)</w:t>
      </w:r>
    </w:p>
    <w:p w14:paraId="7924B086" w14:textId="77777777" w:rsidR="00D15A3C" w:rsidRDefault="002A523F">
      <w:pPr>
        <w:numPr>
          <w:ilvl w:val="0"/>
          <w:numId w:val="7"/>
        </w:numPr>
        <w:pBdr>
          <w:top w:val="nil"/>
          <w:left w:val="nil"/>
          <w:bottom w:val="nil"/>
          <w:right w:val="nil"/>
          <w:between w:val="nil"/>
        </w:pBdr>
        <w:spacing w:line="360" w:lineRule="auto"/>
        <w:jc w:val="both"/>
      </w:pPr>
      <w:r>
        <w:t>100 não possuem certificados de proficiência;</w:t>
      </w:r>
      <w:del w:id="987" w:author="Arlindo Gomes Filho" w:date="2020-11-21T16:06:00Z">
        <w:r w:rsidDel="00F24DB5">
          <w:delText xml:space="preserve"> </w:delText>
        </w:r>
      </w:del>
    </w:p>
    <w:p w14:paraId="0F950556" w14:textId="13F8932D" w:rsidR="00D15A3C" w:rsidRDefault="002A523F">
      <w:pPr>
        <w:numPr>
          <w:ilvl w:val="0"/>
          <w:numId w:val="8"/>
        </w:numPr>
        <w:pBdr>
          <w:top w:val="nil"/>
          <w:left w:val="nil"/>
          <w:bottom w:val="nil"/>
          <w:right w:val="nil"/>
          <w:between w:val="nil"/>
        </w:pBdr>
        <w:spacing w:line="360" w:lineRule="auto"/>
        <w:jc w:val="both"/>
      </w:pPr>
      <w:r>
        <w:t xml:space="preserve">176 possuem certificados de proficiência no idioma inglês, sendo </w:t>
      </w:r>
      <w:del w:id="988" w:author="Arlindo Gomes Filho" w:date="2020-11-21T16:07:00Z">
        <w:r w:rsidDel="00F24DB5">
          <w:delText>o</w:delText>
        </w:r>
      </w:del>
      <w:r>
        <w:t xml:space="preserve"> CAMBRIDGE, TOEFL, IELTS e MICHIGAN </w:t>
      </w:r>
      <w:del w:id="989" w:author="Arlindo Gomes Filho" w:date="2020-11-21T16:07:00Z">
        <w:r w:rsidDel="00F24DB5">
          <w:delText xml:space="preserve"> </w:delText>
        </w:r>
      </w:del>
      <w:r>
        <w:t xml:space="preserve">os </w:t>
      </w:r>
      <w:ins w:id="990" w:author="Arlindo Gomes Filho" w:date="2020-11-21T16:07:00Z">
        <w:r w:rsidR="00F24DB5">
          <w:t xml:space="preserve">certificados </w:t>
        </w:r>
      </w:ins>
      <w:r>
        <w:t>mais citados;</w:t>
      </w:r>
    </w:p>
    <w:p w14:paraId="62FA6312" w14:textId="556DBCB2" w:rsidR="00D15A3C" w:rsidRDefault="002A523F">
      <w:pPr>
        <w:numPr>
          <w:ilvl w:val="0"/>
          <w:numId w:val="8"/>
        </w:numPr>
        <w:pBdr>
          <w:top w:val="nil"/>
          <w:left w:val="nil"/>
          <w:bottom w:val="nil"/>
          <w:right w:val="nil"/>
          <w:between w:val="nil"/>
        </w:pBdr>
        <w:spacing w:line="360" w:lineRule="auto"/>
        <w:jc w:val="both"/>
      </w:pPr>
      <w:r>
        <w:t>24 possuem certificados de proficiência no idioma francês, sendo DELF/DALF e NANCY os mais c</w:t>
      </w:r>
      <w:ins w:id="991" w:author="Arlindo Gomes Filho" w:date="2020-11-21T16:07:00Z">
        <w:r w:rsidR="00F24DB5">
          <w:t>omuns</w:t>
        </w:r>
      </w:ins>
      <w:del w:id="992" w:author="Arlindo Gomes Filho" w:date="2020-11-21T16:07:00Z">
        <w:r w:rsidDel="00F24DB5">
          <w:delText>itados</w:delText>
        </w:r>
      </w:del>
      <w:r>
        <w:t>;</w:t>
      </w:r>
    </w:p>
    <w:p w14:paraId="3AB79789" w14:textId="3323A05D" w:rsidR="00D15A3C" w:rsidRDefault="002A523F">
      <w:pPr>
        <w:numPr>
          <w:ilvl w:val="0"/>
          <w:numId w:val="8"/>
        </w:numPr>
        <w:pBdr>
          <w:top w:val="nil"/>
          <w:left w:val="nil"/>
          <w:bottom w:val="nil"/>
          <w:right w:val="nil"/>
          <w:between w:val="nil"/>
        </w:pBdr>
        <w:spacing w:line="360" w:lineRule="auto"/>
        <w:jc w:val="both"/>
      </w:pPr>
      <w:r>
        <w:t xml:space="preserve">21 possuem certificados de proficiência no idioma espanhol, sendo o DELE o </w:t>
      </w:r>
      <w:ins w:id="993" w:author="Arlindo Gomes Filho" w:date="2020-11-21T16:07:00Z">
        <w:r w:rsidR="00F24DB5">
          <w:t xml:space="preserve">certificado </w:t>
        </w:r>
      </w:ins>
      <w:r>
        <w:t>mais citado;</w:t>
      </w:r>
    </w:p>
    <w:p w14:paraId="303D2F1F" w14:textId="77777777" w:rsidR="00D15A3C" w:rsidRDefault="002A523F">
      <w:pPr>
        <w:numPr>
          <w:ilvl w:val="0"/>
          <w:numId w:val="8"/>
        </w:numPr>
        <w:pBdr>
          <w:top w:val="nil"/>
          <w:left w:val="nil"/>
          <w:bottom w:val="nil"/>
          <w:right w:val="nil"/>
          <w:between w:val="nil"/>
        </w:pBdr>
        <w:spacing w:line="360" w:lineRule="auto"/>
        <w:jc w:val="both"/>
      </w:pPr>
      <w:r>
        <w:t>10 possuem certificados de proficiência no idioma alemão, sendo o Kleines Deutsches Sprachdiplom e Zentrale Mittelstufenprüfung (ZMP) os mais citados;</w:t>
      </w:r>
    </w:p>
    <w:p w14:paraId="364595A0" w14:textId="77777777" w:rsidR="00D15A3C" w:rsidRDefault="002A523F">
      <w:pPr>
        <w:numPr>
          <w:ilvl w:val="0"/>
          <w:numId w:val="8"/>
        </w:numPr>
        <w:pBdr>
          <w:top w:val="nil"/>
          <w:left w:val="nil"/>
          <w:bottom w:val="nil"/>
          <w:right w:val="nil"/>
          <w:between w:val="nil"/>
        </w:pBdr>
        <w:spacing w:line="360" w:lineRule="auto"/>
        <w:jc w:val="both"/>
      </w:pPr>
      <w:r>
        <w:lastRenderedPageBreak/>
        <w:t>9 possuem certificados de proficiência no idioma italiano, sendo o CILS e o PLIDA os mais citados</w:t>
      </w:r>
      <w:del w:id="994" w:author="Arlindo Gomes Filho" w:date="2020-11-21T16:08:00Z">
        <w:r w:rsidDel="00F24DB5">
          <w:delText xml:space="preserve"> </w:delText>
        </w:r>
      </w:del>
      <w:r>
        <w:t>;</w:t>
      </w:r>
    </w:p>
    <w:p w14:paraId="2689DB0A" w14:textId="64435CC0" w:rsidR="00D15A3C" w:rsidRDefault="002A523F">
      <w:pPr>
        <w:numPr>
          <w:ilvl w:val="0"/>
          <w:numId w:val="8"/>
        </w:numPr>
        <w:pBdr>
          <w:top w:val="nil"/>
          <w:left w:val="nil"/>
          <w:bottom w:val="nil"/>
          <w:right w:val="nil"/>
          <w:between w:val="nil"/>
        </w:pBdr>
        <w:spacing w:line="360" w:lineRule="auto"/>
        <w:jc w:val="both"/>
      </w:pPr>
      <w:r>
        <w:t>2 possuem certificados de proficiência no idioma holand</w:t>
      </w:r>
      <w:ins w:id="995" w:author="Arlindo Gomes Filho" w:date="2020-11-21T16:08:00Z">
        <w:r w:rsidR="00F24DB5">
          <w:t>ês</w:t>
        </w:r>
      </w:ins>
      <w:del w:id="996" w:author="Arlindo Gomes Filho" w:date="2020-11-21T16:08:00Z">
        <w:r w:rsidDel="00F24DB5">
          <w:delText>es</w:delText>
        </w:r>
      </w:del>
      <w:r>
        <w:t>,</w:t>
      </w:r>
      <w:ins w:id="997" w:author="Arlindo Gomes Filho" w:date="2020-11-21T16:08:00Z">
        <w:r w:rsidR="00F24DB5">
          <w:t xml:space="preserve"> </w:t>
        </w:r>
      </w:ins>
      <w:r>
        <w:t>sendo o NT2 (Nederlands als tweede taal) o único citado;</w:t>
      </w:r>
    </w:p>
    <w:p w14:paraId="11A4E627" w14:textId="77777777" w:rsidR="00D15A3C" w:rsidRDefault="002A523F">
      <w:pPr>
        <w:numPr>
          <w:ilvl w:val="0"/>
          <w:numId w:val="8"/>
        </w:numPr>
        <w:pBdr>
          <w:top w:val="nil"/>
          <w:left w:val="nil"/>
          <w:bottom w:val="nil"/>
          <w:right w:val="nil"/>
          <w:between w:val="nil"/>
        </w:pBdr>
        <w:spacing w:line="360" w:lineRule="auto"/>
        <w:jc w:val="both"/>
      </w:pPr>
      <w:r>
        <w:t>1 possui certificado de proficiência no idioma russo, sendo o Torfl (Test of Russian as a Foreign Language) o único citado;</w:t>
      </w:r>
    </w:p>
    <w:p w14:paraId="7E1E1FA2" w14:textId="115F24AC" w:rsidR="00D15A3C" w:rsidRDefault="002A523F">
      <w:pPr>
        <w:numPr>
          <w:ilvl w:val="0"/>
          <w:numId w:val="8"/>
        </w:numPr>
        <w:pBdr>
          <w:top w:val="nil"/>
          <w:left w:val="nil"/>
          <w:bottom w:val="nil"/>
          <w:right w:val="nil"/>
          <w:between w:val="nil"/>
        </w:pBdr>
        <w:spacing w:line="360" w:lineRule="auto"/>
        <w:jc w:val="both"/>
      </w:pPr>
      <w:r>
        <w:t xml:space="preserve">1 possui </w:t>
      </w:r>
      <w:del w:id="998" w:author="Arlindo Gomes Filho" w:date="2020-11-21T16:09:00Z">
        <w:r w:rsidDel="00F24DB5">
          <w:delText xml:space="preserve">e </w:delText>
        </w:r>
      </w:del>
      <w:r>
        <w:t>certificado</w:t>
      </w:r>
      <w:del w:id="999" w:author="Arlindo Gomes Filho" w:date="2020-11-21T16:09:00Z">
        <w:r w:rsidDel="00F24DB5">
          <w:delText>s</w:delText>
        </w:r>
      </w:del>
      <w:r>
        <w:t xml:space="preserve"> de proficiência no idioma japonês, sendo o Nouryoku Shiken o único citado.</w:t>
      </w:r>
      <w:r>
        <w:rPr>
          <w:b/>
        </w:rPr>
        <w:tab/>
      </w:r>
      <w:del w:id="1000" w:author="Arlindo Gomes Filho" w:date="2020-11-21T16:09:00Z">
        <w:r w:rsidDel="00F24DB5">
          <w:rPr>
            <w:b/>
          </w:rPr>
          <w:tab/>
        </w:r>
        <w:r w:rsidDel="00F24DB5">
          <w:rPr>
            <w:b/>
          </w:rPr>
          <w:tab/>
        </w:r>
        <w:r w:rsidDel="00F24DB5">
          <w:rPr>
            <w:b/>
          </w:rPr>
          <w:tab/>
        </w:r>
      </w:del>
    </w:p>
    <w:p w14:paraId="64B09644" w14:textId="77777777" w:rsidR="00D15A3C" w:rsidRDefault="00D15A3C">
      <w:pPr>
        <w:pBdr>
          <w:top w:val="nil"/>
          <w:left w:val="nil"/>
          <w:bottom w:val="nil"/>
          <w:right w:val="nil"/>
          <w:between w:val="nil"/>
        </w:pBdr>
        <w:spacing w:line="360" w:lineRule="auto"/>
        <w:ind w:firstLine="360"/>
        <w:jc w:val="both"/>
        <w:rPr>
          <w:b/>
        </w:rPr>
      </w:pPr>
    </w:p>
    <w:p w14:paraId="658197D3" w14:textId="69321F0A" w:rsidR="00D15A3C" w:rsidRDefault="002A523F">
      <w:pPr>
        <w:pBdr>
          <w:top w:val="nil"/>
          <w:left w:val="nil"/>
          <w:bottom w:val="nil"/>
          <w:right w:val="nil"/>
          <w:between w:val="nil"/>
        </w:pBdr>
        <w:spacing w:line="360" w:lineRule="auto"/>
        <w:ind w:firstLine="360"/>
        <w:jc w:val="both"/>
        <w:rPr>
          <w:b/>
        </w:rPr>
      </w:pPr>
      <w:r>
        <w:rPr>
          <w:b/>
          <w:color w:val="FF0000"/>
        </w:rPr>
        <w:t>(Incluir parágrafo sobre a importancia dos certificados de proficiência)</w:t>
      </w:r>
      <w:ins w:id="1001" w:author="Arlindo Gomes Filho" w:date="2020-11-21T16:09:00Z">
        <w:r w:rsidR="00F24DB5">
          <w:rPr>
            <w:b/>
            <w:color w:val="FF0000"/>
          </w:rPr>
          <w:t xml:space="preserve"> Ok!!</w:t>
        </w:r>
      </w:ins>
    </w:p>
    <w:p w14:paraId="37AA73C9" w14:textId="42DDB2A7" w:rsidR="00D15A3C" w:rsidDel="00F24DB5" w:rsidRDefault="00D15A3C">
      <w:pPr>
        <w:pBdr>
          <w:top w:val="nil"/>
          <w:left w:val="nil"/>
          <w:bottom w:val="nil"/>
          <w:right w:val="nil"/>
          <w:between w:val="nil"/>
        </w:pBdr>
        <w:spacing w:line="360" w:lineRule="auto"/>
        <w:ind w:firstLine="360"/>
        <w:jc w:val="both"/>
        <w:rPr>
          <w:del w:id="1002" w:author="Arlindo Gomes Filho" w:date="2020-11-21T16:09:00Z"/>
          <w:b/>
        </w:rPr>
      </w:pPr>
    </w:p>
    <w:p w14:paraId="2128C2B5" w14:textId="4E1B7959" w:rsidR="00D15A3C" w:rsidDel="00F24DB5" w:rsidRDefault="00D15A3C">
      <w:pPr>
        <w:pBdr>
          <w:top w:val="nil"/>
          <w:left w:val="nil"/>
          <w:bottom w:val="nil"/>
          <w:right w:val="nil"/>
          <w:between w:val="nil"/>
        </w:pBdr>
        <w:spacing w:line="360" w:lineRule="auto"/>
        <w:ind w:firstLine="360"/>
        <w:jc w:val="both"/>
        <w:rPr>
          <w:del w:id="1003" w:author="Arlindo Gomes Filho" w:date="2020-11-21T16:09:00Z"/>
          <w:b/>
        </w:rPr>
      </w:pPr>
    </w:p>
    <w:p w14:paraId="33C267AE" w14:textId="0F0B2C84" w:rsidR="00D15A3C" w:rsidDel="00F24DB5" w:rsidRDefault="00D15A3C">
      <w:pPr>
        <w:pBdr>
          <w:top w:val="nil"/>
          <w:left w:val="nil"/>
          <w:bottom w:val="nil"/>
          <w:right w:val="nil"/>
          <w:between w:val="nil"/>
        </w:pBdr>
        <w:spacing w:line="360" w:lineRule="auto"/>
        <w:ind w:firstLine="360"/>
        <w:jc w:val="both"/>
        <w:rPr>
          <w:del w:id="1004" w:author="Arlindo Gomes Filho" w:date="2020-11-21T16:09:00Z"/>
          <w:b/>
        </w:rPr>
      </w:pPr>
    </w:p>
    <w:p w14:paraId="44105474" w14:textId="3AB78DFC" w:rsidR="00D15A3C" w:rsidDel="00F24DB5" w:rsidRDefault="00D15A3C">
      <w:pPr>
        <w:pBdr>
          <w:top w:val="nil"/>
          <w:left w:val="nil"/>
          <w:bottom w:val="nil"/>
          <w:right w:val="nil"/>
          <w:between w:val="nil"/>
        </w:pBdr>
        <w:spacing w:line="360" w:lineRule="auto"/>
        <w:ind w:firstLine="360"/>
        <w:jc w:val="both"/>
        <w:rPr>
          <w:del w:id="1005" w:author="Arlindo Gomes Filho" w:date="2020-11-21T16:09:00Z"/>
          <w:b/>
        </w:rPr>
      </w:pPr>
    </w:p>
    <w:p w14:paraId="4184C29A" w14:textId="2ECEC1B5" w:rsidR="00D15A3C" w:rsidDel="00F24DB5" w:rsidRDefault="00D15A3C">
      <w:pPr>
        <w:pBdr>
          <w:top w:val="nil"/>
          <w:left w:val="nil"/>
          <w:bottom w:val="nil"/>
          <w:right w:val="nil"/>
          <w:between w:val="nil"/>
        </w:pBdr>
        <w:spacing w:line="360" w:lineRule="auto"/>
        <w:ind w:firstLine="360"/>
        <w:jc w:val="both"/>
        <w:rPr>
          <w:del w:id="1006" w:author="Arlindo Gomes Filho" w:date="2020-11-21T16:09:00Z"/>
          <w:b/>
        </w:rPr>
      </w:pPr>
    </w:p>
    <w:p w14:paraId="1D2A6D55" w14:textId="4CEA0955" w:rsidR="00D15A3C" w:rsidDel="00F24DB5" w:rsidRDefault="00D15A3C">
      <w:pPr>
        <w:pBdr>
          <w:top w:val="nil"/>
          <w:left w:val="nil"/>
          <w:bottom w:val="nil"/>
          <w:right w:val="nil"/>
          <w:between w:val="nil"/>
        </w:pBdr>
        <w:spacing w:line="360" w:lineRule="auto"/>
        <w:ind w:firstLine="360"/>
        <w:jc w:val="both"/>
        <w:rPr>
          <w:del w:id="1007" w:author="Arlindo Gomes Filho" w:date="2020-11-21T16:09:00Z"/>
          <w:b/>
        </w:rPr>
      </w:pPr>
    </w:p>
    <w:p w14:paraId="7FB1121E" w14:textId="4974CDC8" w:rsidR="00D15A3C" w:rsidDel="00F24DB5" w:rsidRDefault="00D15A3C">
      <w:pPr>
        <w:pBdr>
          <w:top w:val="nil"/>
          <w:left w:val="nil"/>
          <w:bottom w:val="nil"/>
          <w:right w:val="nil"/>
          <w:between w:val="nil"/>
        </w:pBdr>
        <w:spacing w:line="360" w:lineRule="auto"/>
        <w:ind w:firstLine="360"/>
        <w:jc w:val="both"/>
        <w:rPr>
          <w:del w:id="1008" w:author="Arlindo Gomes Filho" w:date="2020-11-21T16:09:00Z"/>
          <w:b/>
        </w:rPr>
      </w:pPr>
    </w:p>
    <w:p w14:paraId="47110A99" w14:textId="21074B93" w:rsidR="00D15A3C" w:rsidDel="00F24DB5" w:rsidRDefault="00D15A3C">
      <w:pPr>
        <w:pBdr>
          <w:top w:val="nil"/>
          <w:left w:val="nil"/>
          <w:bottom w:val="nil"/>
          <w:right w:val="nil"/>
          <w:between w:val="nil"/>
        </w:pBdr>
        <w:spacing w:line="360" w:lineRule="auto"/>
        <w:ind w:firstLine="360"/>
        <w:jc w:val="both"/>
        <w:rPr>
          <w:del w:id="1009" w:author="Arlindo Gomes Filho" w:date="2020-11-21T16:09:00Z"/>
          <w:b/>
        </w:rPr>
      </w:pPr>
    </w:p>
    <w:p w14:paraId="73D0799A" w14:textId="2FEAF8AE" w:rsidR="00D15A3C" w:rsidDel="00F24DB5" w:rsidRDefault="00D15A3C">
      <w:pPr>
        <w:pBdr>
          <w:top w:val="nil"/>
          <w:left w:val="nil"/>
          <w:bottom w:val="nil"/>
          <w:right w:val="nil"/>
          <w:between w:val="nil"/>
        </w:pBdr>
        <w:spacing w:line="360" w:lineRule="auto"/>
        <w:jc w:val="both"/>
        <w:rPr>
          <w:del w:id="1010" w:author="Arlindo Gomes Filho" w:date="2020-11-21T16:09:00Z"/>
          <w:b/>
        </w:rPr>
      </w:pPr>
    </w:p>
    <w:p w14:paraId="1FD609F9" w14:textId="6453007A" w:rsidR="00D15A3C" w:rsidDel="00F24DB5" w:rsidRDefault="00D15A3C">
      <w:pPr>
        <w:pBdr>
          <w:top w:val="nil"/>
          <w:left w:val="nil"/>
          <w:bottom w:val="nil"/>
          <w:right w:val="nil"/>
          <w:between w:val="nil"/>
        </w:pBdr>
        <w:spacing w:line="360" w:lineRule="auto"/>
        <w:jc w:val="both"/>
        <w:rPr>
          <w:del w:id="1011" w:author="Arlindo Gomes Filho" w:date="2020-11-21T16:09:00Z"/>
          <w:b/>
        </w:rPr>
      </w:pPr>
    </w:p>
    <w:p w14:paraId="71496733" w14:textId="5F463D48" w:rsidR="00D15A3C" w:rsidDel="00F24DB5" w:rsidRDefault="00D15A3C">
      <w:pPr>
        <w:pBdr>
          <w:top w:val="nil"/>
          <w:left w:val="nil"/>
          <w:bottom w:val="nil"/>
          <w:right w:val="nil"/>
          <w:between w:val="nil"/>
        </w:pBdr>
        <w:spacing w:line="360" w:lineRule="auto"/>
        <w:ind w:firstLine="360"/>
        <w:jc w:val="both"/>
        <w:rPr>
          <w:del w:id="1012" w:author="Arlindo Gomes Filho" w:date="2020-11-21T16:09:00Z"/>
          <w:b/>
        </w:rPr>
      </w:pPr>
    </w:p>
    <w:p w14:paraId="28091640" w14:textId="24A9E1C1" w:rsidR="00D15A3C" w:rsidDel="00F24DB5" w:rsidRDefault="00D15A3C">
      <w:pPr>
        <w:pBdr>
          <w:top w:val="nil"/>
          <w:left w:val="nil"/>
          <w:bottom w:val="nil"/>
          <w:right w:val="nil"/>
          <w:between w:val="nil"/>
        </w:pBdr>
        <w:spacing w:line="360" w:lineRule="auto"/>
        <w:ind w:firstLine="360"/>
        <w:jc w:val="both"/>
        <w:rPr>
          <w:del w:id="1013" w:author="Arlindo Gomes Filho" w:date="2020-11-21T16:09:00Z"/>
          <w:b/>
        </w:rPr>
      </w:pPr>
    </w:p>
    <w:p w14:paraId="7FA75F80" w14:textId="2446607D" w:rsidR="00D15A3C" w:rsidDel="00F24DB5" w:rsidRDefault="00D15A3C">
      <w:pPr>
        <w:pBdr>
          <w:top w:val="nil"/>
          <w:left w:val="nil"/>
          <w:bottom w:val="nil"/>
          <w:right w:val="nil"/>
          <w:between w:val="nil"/>
        </w:pBdr>
        <w:spacing w:line="360" w:lineRule="auto"/>
        <w:ind w:firstLine="360"/>
        <w:jc w:val="both"/>
        <w:rPr>
          <w:del w:id="1014" w:author="Arlindo Gomes Filho" w:date="2020-11-21T16:09:00Z"/>
          <w:b/>
        </w:rPr>
      </w:pPr>
    </w:p>
    <w:p w14:paraId="5307B1ED" w14:textId="3AF057CE" w:rsidR="00D15A3C" w:rsidRDefault="002A523F">
      <w:pPr>
        <w:pBdr>
          <w:top w:val="nil"/>
          <w:left w:val="nil"/>
          <w:bottom w:val="nil"/>
          <w:right w:val="nil"/>
          <w:between w:val="nil"/>
        </w:pBdr>
        <w:spacing w:line="360" w:lineRule="auto"/>
        <w:ind w:firstLine="360"/>
        <w:jc w:val="both"/>
        <w:rPr>
          <w:color w:val="000000"/>
        </w:rPr>
      </w:pPr>
      <w:del w:id="1015" w:author="Arlindo Gomes Filho" w:date="2020-11-21T16:09:00Z">
        <w:r w:rsidDel="00F24DB5">
          <w:rPr>
            <w:b/>
            <w:color w:val="000000"/>
          </w:rPr>
          <w:delText xml:space="preserve"> </w:delText>
        </w:r>
      </w:del>
      <w:r>
        <w:rPr>
          <w:b/>
          <w:color w:val="000000"/>
        </w:rPr>
        <w:t>3. CAPÍTULO III -</w:t>
      </w:r>
      <w:r>
        <w:rPr>
          <w:color w:val="000000"/>
        </w:rPr>
        <w:t xml:space="preserve"> </w:t>
      </w:r>
      <w:r>
        <w:rPr>
          <w:b/>
        </w:rPr>
        <w:t>Capacitação em</w:t>
      </w:r>
      <w:r>
        <w:rPr>
          <w:b/>
          <w:color w:val="000000"/>
        </w:rPr>
        <w:t xml:space="preserve"> o</w:t>
      </w:r>
      <w:r>
        <w:rPr>
          <w:b/>
        </w:rPr>
        <w:t>utr</w:t>
      </w:r>
      <w:r>
        <w:rPr>
          <w:b/>
          <w:color w:val="000000"/>
        </w:rPr>
        <w:t>as Chancelarias</w:t>
      </w:r>
      <w:del w:id="1016" w:author="Arlindo Gomes Filho" w:date="2020-11-21T16:10:00Z">
        <w:r w:rsidDel="00F24DB5">
          <w:rPr>
            <w:color w:val="000000"/>
          </w:rPr>
          <w:delText xml:space="preserve"> </w:delText>
        </w:r>
      </w:del>
    </w:p>
    <w:p w14:paraId="6941B7D2" w14:textId="77777777" w:rsidR="00D15A3C" w:rsidRDefault="00D15A3C">
      <w:pPr>
        <w:pBdr>
          <w:top w:val="nil"/>
          <w:left w:val="nil"/>
          <w:bottom w:val="nil"/>
          <w:right w:val="nil"/>
          <w:between w:val="nil"/>
        </w:pBdr>
        <w:spacing w:line="360" w:lineRule="auto"/>
        <w:jc w:val="both"/>
        <w:rPr>
          <w:color w:val="000000"/>
        </w:rPr>
      </w:pPr>
    </w:p>
    <w:p w14:paraId="1935F49E" w14:textId="77777777" w:rsidR="00D15A3C" w:rsidRDefault="002A523F">
      <w:pPr>
        <w:pBdr>
          <w:top w:val="nil"/>
          <w:left w:val="nil"/>
          <w:bottom w:val="nil"/>
          <w:right w:val="nil"/>
          <w:between w:val="nil"/>
        </w:pBdr>
        <w:spacing w:line="360" w:lineRule="auto"/>
        <w:ind w:firstLine="360"/>
        <w:jc w:val="both"/>
        <w:rPr>
          <w:b/>
        </w:rPr>
      </w:pPr>
      <w:r>
        <w:rPr>
          <w:b/>
          <w:color w:val="000000"/>
        </w:rPr>
        <w:t>3.1 A</w:t>
      </w:r>
      <w:r>
        <w:rPr>
          <w:b/>
        </w:rPr>
        <w:t>USTRÁLIA</w:t>
      </w:r>
    </w:p>
    <w:p w14:paraId="45F61881" w14:textId="77777777" w:rsidR="00D15A3C" w:rsidRDefault="00D15A3C">
      <w:pPr>
        <w:pBdr>
          <w:top w:val="nil"/>
          <w:left w:val="nil"/>
          <w:bottom w:val="nil"/>
          <w:right w:val="nil"/>
          <w:between w:val="nil"/>
        </w:pBdr>
        <w:spacing w:line="360" w:lineRule="auto"/>
        <w:ind w:firstLine="360"/>
        <w:jc w:val="both"/>
        <w:rPr>
          <w:b/>
        </w:rPr>
      </w:pPr>
    </w:p>
    <w:p w14:paraId="0D16F52B" w14:textId="43FD3E89" w:rsidR="00D15A3C" w:rsidRDefault="002A523F">
      <w:pPr>
        <w:pBdr>
          <w:top w:val="nil"/>
          <w:left w:val="nil"/>
          <w:bottom w:val="nil"/>
          <w:right w:val="nil"/>
          <w:between w:val="nil"/>
        </w:pBdr>
        <w:spacing w:line="360" w:lineRule="auto"/>
        <w:ind w:firstLine="720"/>
        <w:jc w:val="both"/>
        <w:rPr>
          <w:color w:val="000000"/>
        </w:rPr>
      </w:pPr>
      <w:r>
        <w:rPr>
          <w:color w:val="000000"/>
        </w:rPr>
        <w:t xml:space="preserve">O governo australiano possui uma rede de 109 </w:t>
      </w:r>
      <w:r>
        <w:t>repartições</w:t>
      </w:r>
      <w:r>
        <w:rPr>
          <w:color w:val="000000"/>
        </w:rPr>
        <w:t xml:space="preserve"> no exterior, </w:t>
      </w:r>
      <w:r>
        <w:t>espalhadas</w:t>
      </w:r>
      <w:r>
        <w:rPr>
          <w:color w:val="000000"/>
        </w:rPr>
        <w:t xml:space="preserve"> em cinco </w:t>
      </w:r>
      <w:del w:id="1017" w:author="Arlindo Gomes Filho" w:date="2020-11-21T16:10:00Z">
        <w:r w:rsidDel="00F24DB5">
          <w:rPr>
            <w:color w:val="000000"/>
          </w:rPr>
          <w:delText xml:space="preserve">diferentes </w:delText>
        </w:r>
      </w:del>
      <w:r>
        <w:rPr>
          <w:color w:val="000000"/>
        </w:rPr>
        <w:t xml:space="preserve">continentes, </w:t>
      </w:r>
      <w:del w:id="1018" w:author="Arlindo Gomes Filho" w:date="2020-11-21T16:10:00Z">
        <w:r w:rsidDel="00F24DB5">
          <w:rPr>
            <w:color w:val="000000"/>
          </w:rPr>
          <w:delText xml:space="preserve">  </w:delText>
        </w:r>
      </w:del>
      <w:r>
        <w:rPr>
          <w:color w:val="000000"/>
        </w:rPr>
        <w:t>e conta com 6.078 funcionários</w:t>
      </w:r>
      <w:ins w:id="1019" w:author="Arlindo Gomes Filho" w:date="2020-11-21T16:10:00Z">
        <w:r w:rsidR="00F24DB5">
          <w:rPr>
            <w:color w:val="000000"/>
          </w:rPr>
          <w:t>,</w:t>
        </w:r>
      </w:ins>
      <w:r>
        <w:rPr>
          <w:color w:val="000000"/>
        </w:rPr>
        <w:t xml:space="preserve"> lotados em Camberra, nos escritórios estaduais e no exterior.</w:t>
      </w:r>
      <w:del w:id="1020" w:author="Arlindo Gomes Filho" w:date="2020-11-21T16:11:00Z">
        <w:r w:rsidDel="00F24DB5">
          <w:rPr>
            <w:color w:val="000000"/>
          </w:rPr>
          <w:delText xml:space="preserve"> </w:delText>
        </w:r>
        <w:r w:rsidDel="00F24DB5">
          <w:rPr>
            <w:color w:val="000000"/>
          </w:rPr>
          <w:tab/>
        </w:r>
      </w:del>
    </w:p>
    <w:p w14:paraId="44C8201A" w14:textId="77777777" w:rsidR="00D15A3C" w:rsidRDefault="00D15A3C">
      <w:pPr>
        <w:pBdr>
          <w:top w:val="nil"/>
          <w:left w:val="nil"/>
          <w:bottom w:val="nil"/>
          <w:right w:val="nil"/>
          <w:between w:val="nil"/>
        </w:pBdr>
        <w:spacing w:line="360" w:lineRule="auto"/>
        <w:ind w:firstLine="720"/>
        <w:jc w:val="both"/>
      </w:pPr>
    </w:p>
    <w:p w14:paraId="4C846919" w14:textId="04B258DD" w:rsidR="00D15A3C" w:rsidRDefault="002A523F">
      <w:pPr>
        <w:pBdr>
          <w:top w:val="nil"/>
          <w:left w:val="nil"/>
          <w:bottom w:val="nil"/>
          <w:right w:val="nil"/>
          <w:between w:val="nil"/>
        </w:pBdr>
        <w:spacing w:line="360" w:lineRule="auto"/>
        <w:ind w:firstLine="360"/>
        <w:jc w:val="both"/>
      </w:pPr>
      <w:r>
        <w:rPr>
          <w:color w:val="000000"/>
        </w:rPr>
        <w:lastRenderedPageBreak/>
        <w:t>Os cursos de idiomas</w:t>
      </w:r>
      <w:r>
        <w:rPr>
          <w:color w:val="000000"/>
          <w:vertAlign w:val="superscript"/>
        </w:rPr>
        <w:footnoteReference w:id="10"/>
      </w:r>
      <w:r>
        <w:rPr>
          <w:color w:val="000000"/>
        </w:rPr>
        <w:t xml:space="preserve"> são ministrados pela Faculdade de Línguas</w:t>
      </w:r>
      <w:r>
        <w:t xml:space="preserve"> </w:t>
      </w:r>
      <w:r>
        <w:rPr>
          <w:color w:val="000000"/>
        </w:rPr>
        <w:t>da Academia Diplomática Australiana, fundada em 25 maio de 2016. O objetivo principal da faculdade é capacitar e continuamente reciclar as habilidades linguísticas dos funcionários públicos, sobretudo d</w:t>
      </w:r>
      <w:r>
        <w:t>aqueles</w:t>
      </w:r>
      <w:r>
        <w:rPr>
          <w:color w:val="000000"/>
        </w:rPr>
        <w:t xml:space="preserve"> provenientes do Departamento de Negócios Estrangeiros e Comércio – DFAT</w:t>
      </w:r>
      <w:r>
        <w:rPr>
          <w:color w:val="000000"/>
          <w:vertAlign w:val="superscript"/>
        </w:rPr>
        <w:footnoteReference w:id="11"/>
      </w:r>
      <w:r>
        <w:rPr>
          <w:color w:val="000000"/>
        </w:rPr>
        <w:t xml:space="preserve">, em alinhamento com as diretrizes da política </w:t>
      </w:r>
      <w:r>
        <w:t>internacional</w:t>
      </w:r>
      <w:r>
        <w:rPr>
          <w:color w:val="000000"/>
        </w:rPr>
        <w:t xml:space="preserve"> Australiana. De </w:t>
      </w:r>
      <w:r>
        <w:t>acordo com relatório anual do DFAT, as negociações internacionais são conduzidas em 31 idiomas diferentes e</w:t>
      </w:r>
      <w:ins w:id="1022" w:author="Arlindo Gomes Filho" w:date="2020-11-21T16:11:00Z">
        <w:r w:rsidR="00F24DB5">
          <w:t>,</w:t>
        </w:r>
      </w:ins>
      <w:r>
        <w:t xml:space="preserve"> no período de 2018-2019, 187 servidores foram capacitados em 26 idiomas para a assunção de funções denominadas </w:t>
      </w:r>
      <w:del w:id="1023" w:author="Arlindo Gomes Filho" w:date="2020-11-21T16:11:00Z">
        <w:r w:rsidDel="00F24DB5">
          <w:delText xml:space="preserve">  </w:delText>
        </w:r>
      </w:del>
      <w:r>
        <w:t>“</w:t>
      </w:r>
      <w:r>
        <w:rPr>
          <w:i/>
        </w:rPr>
        <w:t>language designated positions</w:t>
      </w:r>
      <w:r>
        <w:t xml:space="preserve">”, isto </w:t>
      </w:r>
      <w:del w:id="1024" w:author="Arlindo Gomes Filho" w:date="2020-11-21T16:11:00Z">
        <w:r w:rsidDel="00F24DB5">
          <w:delText>e</w:delText>
        </w:r>
      </w:del>
      <w:ins w:id="1025" w:author="Arlindo Gomes Filho" w:date="2020-11-21T16:11:00Z">
        <w:r w:rsidR="00F24DB5">
          <w:t>é</w:t>
        </w:r>
      </w:ins>
      <w:r>
        <w:t>,</w:t>
      </w:r>
      <w:del w:id="1026" w:author="Arlindo Gomes Filho" w:date="2020-11-21T16:11:00Z">
        <w:r w:rsidDel="00F24DB5">
          <w:delText xml:space="preserve"> </w:delText>
        </w:r>
      </w:del>
      <w:r>
        <w:t xml:space="preserve"> para </w:t>
      </w:r>
      <w:del w:id="1027" w:author="Arlindo Gomes Filho" w:date="2020-11-21T16:12:00Z">
        <w:r w:rsidDel="00F24DB5">
          <w:delText xml:space="preserve"> </w:delText>
        </w:r>
      </w:del>
      <w:r>
        <w:t>as quais o domínio de idiomas é essencial para o bom desempenho das atividades.</w:t>
      </w:r>
    </w:p>
    <w:p w14:paraId="0EC0D441" w14:textId="77777777" w:rsidR="00D15A3C" w:rsidRDefault="00D15A3C">
      <w:pPr>
        <w:pBdr>
          <w:top w:val="nil"/>
          <w:left w:val="nil"/>
          <w:bottom w:val="nil"/>
          <w:right w:val="nil"/>
          <w:between w:val="nil"/>
        </w:pBdr>
        <w:spacing w:line="360" w:lineRule="auto"/>
        <w:ind w:firstLine="360"/>
        <w:jc w:val="both"/>
      </w:pPr>
    </w:p>
    <w:p w14:paraId="169B71DF" w14:textId="51B0F7FF" w:rsidR="00D15A3C" w:rsidRDefault="002A523F">
      <w:pPr>
        <w:pBdr>
          <w:top w:val="nil"/>
          <w:left w:val="nil"/>
          <w:bottom w:val="nil"/>
          <w:right w:val="nil"/>
          <w:between w:val="nil"/>
        </w:pBdr>
        <w:spacing w:line="360" w:lineRule="auto"/>
        <w:ind w:firstLine="360"/>
        <w:jc w:val="both"/>
        <w:rPr>
          <w:color w:val="404B54"/>
        </w:rPr>
      </w:pPr>
      <w:r>
        <w:rPr>
          <w:color w:val="000000"/>
        </w:rPr>
        <w:t xml:space="preserve">A Academia oferece </w:t>
      </w:r>
      <w:r>
        <w:rPr>
          <w:b/>
        </w:rPr>
        <w:t>cursos</w:t>
      </w:r>
      <w:r>
        <w:rPr>
          <w:b/>
          <w:color w:val="000000"/>
        </w:rPr>
        <w:t xml:space="preserve"> de imersã</w:t>
      </w:r>
      <w:r>
        <w:rPr>
          <w:b/>
        </w:rPr>
        <w:t>o e</w:t>
      </w:r>
      <w:r>
        <w:rPr>
          <w:b/>
          <w:color w:val="000000"/>
        </w:rPr>
        <w:t xml:space="preserve"> discussões em grupo</w:t>
      </w:r>
      <w:r>
        <w:t>. Ambas as modalidades são abertas aos funcionários do governo australiano, sendo conferida</w:t>
      </w:r>
      <w:del w:id="1028" w:author="Arlindo Gomes Filho" w:date="2020-11-21T16:12:00Z">
        <w:r w:rsidDel="00C24A75">
          <w:delText xml:space="preserve"> </w:delText>
        </w:r>
      </w:del>
      <w:r>
        <w:t xml:space="preserve"> prioridade aos servidores do DFAT. </w:t>
      </w:r>
      <w:del w:id="1029" w:author="Arlindo Gomes Filho" w:date="2020-11-21T16:12:00Z">
        <w:r w:rsidDel="00C24A75">
          <w:delText xml:space="preserve"> </w:delText>
        </w:r>
      </w:del>
      <w:r>
        <w:rPr>
          <w:color w:val="000000"/>
        </w:rPr>
        <w:t>Os grupos de discussão exploram temas-</w:t>
      </w:r>
      <w:r>
        <w:t>chave relacionados</w:t>
      </w:r>
      <w:ins w:id="1030" w:author="Arlindo Gomes Filho" w:date="2020-11-21T16:12:00Z">
        <w:r w:rsidR="00C24A75">
          <w:t xml:space="preserve"> às</w:t>
        </w:r>
      </w:ins>
      <w:del w:id="1031" w:author="Arlindo Gomes Filho" w:date="2020-11-21T16:12:00Z">
        <w:r w:rsidDel="00C24A75">
          <w:delText xml:space="preserve"> a</w:delText>
        </w:r>
      </w:del>
      <w:r>
        <w:t xml:space="preserve"> áreas de trabalho de maior interesse do governo.</w:t>
      </w:r>
      <w:r>
        <w:rPr>
          <w:color w:val="000000"/>
        </w:rPr>
        <w:t xml:space="preserve"> </w:t>
      </w:r>
      <w:r>
        <w:t>Ressalta-se que o</w:t>
      </w:r>
      <w:r>
        <w:rPr>
          <w:color w:val="000000"/>
        </w:rPr>
        <w:t xml:space="preserve"> s</w:t>
      </w:r>
      <w:r>
        <w:t xml:space="preserve">ervidor deverá possuir conhecimento prévio do idioma, uma vez que os referidos encontros não são caracterizados como aulas regulares, mas sim como uma oportunidade para o uso e a manutenção das habilidades linguísticas no idioma escolhido. </w:t>
      </w:r>
      <w:del w:id="1032" w:author="Arlindo Gomes Filho" w:date="2020-11-21T16:13:00Z">
        <w:r w:rsidDel="00C24A75">
          <w:delText xml:space="preserve"> </w:delText>
        </w:r>
      </w:del>
      <w:r>
        <w:t>Com a duração de 1 (uma) hora e frequência semanal, os grupos de discussão</w:t>
      </w:r>
      <w:r>
        <w:rPr>
          <w:vertAlign w:val="superscript"/>
        </w:rPr>
        <w:footnoteReference w:id="12"/>
      </w:r>
      <w:r>
        <w:t xml:space="preserve"> são gratuitos, contam com a presença de um tutor e </w:t>
      </w:r>
      <w:del w:id="1033" w:author="Arlindo Gomes Filho" w:date="2020-11-21T16:13:00Z">
        <w:r w:rsidDel="00C24A75">
          <w:delText xml:space="preserve"> </w:delText>
        </w:r>
      </w:del>
      <w:r>
        <w:t>t</w:t>
      </w:r>
      <w:ins w:id="1034" w:author="Arlindo Gomes Filho" w:date="2020-11-21T16:13:00Z">
        <w:r w:rsidR="00C24A75">
          <w:t>ê</w:t>
        </w:r>
      </w:ins>
      <w:del w:id="1035" w:author="Arlindo Gomes Filho" w:date="2020-11-21T16:13:00Z">
        <w:r w:rsidDel="00C24A75">
          <w:delText>e</w:delText>
        </w:r>
      </w:del>
      <w:r>
        <w:t xml:space="preserve">m calendário divulgado no início de cada ano letivo, </w:t>
      </w:r>
      <w:del w:id="1036" w:author="Arlindo Gomes Filho" w:date="2020-11-21T16:13:00Z">
        <w:r w:rsidDel="00C24A75">
          <w:delText xml:space="preserve"> </w:delText>
        </w:r>
      </w:del>
      <w:r>
        <w:t xml:space="preserve">com a indicação dos níveis de proficiência exigidos. </w:t>
      </w:r>
      <w:del w:id="1037" w:author="Arlindo Gomes Filho" w:date="2020-11-21T16:13:00Z">
        <w:r w:rsidDel="00C24A75">
          <w:delText xml:space="preserve"> </w:delText>
        </w:r>
      </w:del>
      <w:r>
        <w:rPr>
          <w:color w:val="404B54"/>
        </w:rPr>
        <w:t xml:space="preserve">O servidor </w:t>
      </w:r>
      <w:ins w:id="1038" w:author="Arlindo Gomes Filho" w:date="2020-11-21T16:13:00Z">
        <w:r w:rsidR="00C24A75">
          <w:rPr>
            <w:color w:val="404B54"/>
          </w:rPr>
          <w:t>é</w:t>
        </w:r>
      </w:ins>
      <w:del w:id="1039" w:author="Arlindo Gomes Filho" w:date="2020-11-21T16:13:00Z">
        <w:r w:rsidDel="00C24A75">
          <w:rPr>
            <w:color w:val="404B54"/>
          </w:rPr>
          <w:delText>será</w:delText>
        </w:r>
      </w:del>
      <w:r>
        <w:rPr>
          <w:color w:val="404B54"/>
        </w:rPr>
        <w:t xml:space="preserve"> avaliado pelo tutor, podendo ser confirmado ou realocado para grupo de diferente nível de proficiência, de </w:t>
      </w:r>
      <w:del w:id="1040" w:author="Arlindo Gomes Filho" w:date="2020-11-21T16:13:00Z">
        <w:r w:rsidDel="00C24A75">
          <w:rPr>
            <w:color w:val="404B54"/>
          </w:rPr>
          <w:delText xml:space="preserve"> </w:delText>
        </w:r>
      </w:del>
      <w:r>
        <w:rPr>
          <w:color w:val="404B54"/>
        </w:rPr>
        <w:t xml:space="preserve">acordo com suas habilidades linguísticas.  Com o impacto da pandemia da COVID-19 em 2020, os encontros presenciais foram suspensos e adotou-se </w:t>
      </w:r>
      <w:del w:id="1041" w:author="Arlindo Gomes Filho" w:date="2020-11-21T16:13:00Z">
        <w:r w:rsidDel="00C24A75">
          <w:rPr>
            <w:color w:val="404B54"/>
          </w:rPr>
          <w:delText xml:space="preserve"> </w:delText>
        </w:r>
      </w:del>
      <w:r>
        <w:rPr>
          <w:color w:val="404B54"/>
        </w:rPr>
        <w:t>plataforma à distância a fim de dar continuidade ao projeto.</w:t>
      </w:r>
    </w:p>
    <w:p w14:paraId="646C2A96" w14:textId="77777777" w:rsidR="00D15A3C" w:rsidRDefault="00D15A3C">
      <w:pPr>
        <w:pBdr>
          <w:top w:val="nil"/>
          <w:left w:val="nil"/>
          <w:bottom w:val="nil"/>
          <w:right w:val="nil"/>
          <w:between w:val="nil"/>
        </w:pBdr>
        <w:spacing w:line="360" w:lineRule="auto"/>
        <w:ind w:firstLine="360"/>
        <w:jc w:val="both"/>
        <w:rPr>
          <w:color w:val="404B54"/>
        </w:rPr>
      </w:pPr>
    </w:p>
    <w:p w14:paraId="24AAADA3" w14:textId="39B40F74" w:rsidR="00D15A3C" w:rsidRDefault="002A523F">
      <w:pPr>
        <w:spacing w:line="360" w:lineRule="auto"/>
        <w:ind w:firstLine="720"/>
      </w:pPr>
      <w:r>
        <w:t xml:space="preserve">Os cursos de imersão têm </w:t>
      </w:r>
      <w:del w:id="1042" w:author="Arlindo Gomes Filho" w:date="2020-11-21T16:14:00Z">
        <w:r w:rsidDel="00C24A75">
          <w:delText>a</w:delText>
        </w:r>
      </w:del>
      <w:ins w:id="1043" w:author="Arlindo Gomes Filho" w:date="2020-11-21T16:14:00Z">
        <w:r w:rsidR="00C24A75">
          <w:t xml:space="preserve"> curta</w:t>
        </w:r>
      </w:ins>
      <w:r>
        <w:t xml:space="preserve"> duração </w:t>
      </w:r>
      <w:del w:id="1044" w:author="Arlindo Gomes Filho" w:date="2020-11-21T16:14:00Z">
        <w:r w:rsidDel="00C24A75">
          <w:delText xml:space="preserve">curta </w:delText>
        </w:r>
      </w:del>
      <w:r>
        <w:t xml:space="preserve">e consistem em discussões formais e informais, tradução e interpretação, discussões sobre temas atuais, mídia impressa e atualidades, enriquecidos pela participação de acadêmicos, linguistas e relatos de experiências dos próprios servidores. </w:t>
      </w:r>
      <w:del w:id="1045" w:author="Arlindo Gomes Filho" w:date="2020-11-21T16:14:00Z">
        <w:r w:rsidDel="00C24A75">
          <w:delText xml:space="preserve"> </w:delText>
        </w:r>
      </w:del>
      <w:r>
        <w:t xml:space="preserve">Não há avaliação formal ao final dos </w:t>
      </w:r>
      <w:r>
        <w:lastRenderedPageBreak/>
        <w:t xml:space="preserve">cursos e os custos são arcados pelo próprio interessado.  São os seguintes </w:t>
      </w:r>
      <w:ins w:id="1046" w:author="Arlindo Gomes Filho" w:date="2020-11-21T16:15:00Z">
        <w:r w:rsidR="00C24A75">
          <w:t xml:space="preserve">os </w:t>
        </w:r>
      </w:ins>
      <w:r>
        <w:t>idiomas oferecidos atualmente: árabe, bislama, cantonês, farsi, francês, alemão, hindi, indonésio, italiano, japonês, khmer, coreano, laosiano, malaio, mandarim, polonês, português, russo, espanhol, tetun, tailandês, tok pisin, turco e vietnamita.</w:t>
      </w:r>
    </w:p>
    <w:p w14:paraId="42D40455" w14:textId="77777777" w:rsidR="00D15A3C" w:rsidRDefault="00D15A3C">
      <w:pPr>
        <w:spacing w:line="360" w:lineRule="auto"/>
        <w:ind w:firstLine="720"/>
      </w:pPr>
    </w:p>
    <w:p w14:paraId="5AB6FA9B" w14:textId="712EF277" w:rsidR="00D15A3C" w:rsidRDefault="002A523F">
      <w:pPr>
        <w:spacing w:line="360" w:lineRule="auto"/>
        <w:ind w:firstLine="720"/>
        <w:jc w:val="both"/>
      </w:pPr>
      <w:r>
        <w:t>Para fins de mensuração do nível de proficiência, a academia utiliza a escala denominada “</w:t>
      </w:r>
      <w:r>
        <w:rPr>
          <w:i/>
        </w:rPr>
        <w:t>Australian Foreign Service Language Proficiency Ratings”</w:t>
      </w:r>
      <w:del w:id="1047" w:author="Arlindo Gomes Filho" w:date="2020-11-21T16:15:00Z">
        <w:r w:rsidDel="00C24A75">
          <w:rPr>
            <w:i/>
          </w:rPr>
          <w:delText xml:space="preserve"> </w:delText>
        </w:r>
      </w:del>
      <w:r>
        <w:rPr>
          <w:i/>
          <w:vertAlign w:val="superscript"/>
        </w:rPr>
        <w:footnoteReference w:id="13"/>
      </w:r>
      <w:r>
        <w:rPr>
          <w:i/>
        </w:rPr>
        <w:t>,</w:t>
      </w:r>
      <w:r>
        <w:t xml:space="preserve"> parâmetro similar ao Quadro Comum  Europeu de Referência para Línguas (CEFR)</w:t>
      </w:r>
      <w:del w:id="1048" w:author="Arlindo Gomes Filho" w:date="2020-11-21T16:15:00Z">
        <w:r w:rsidDel="00C24A75">
          <w:delText xml:space="preserve"> </w:delText>
        </w:r>
      </w:del>
      <w:r>
        <w:t xml:space="preserve">, para as seguintes habilidades: falar (expressão oral, interação oral) - níveis: 0+, 1, 1+, 2, 2+, 3, 3+, 4, 4+; leitura e tradução - níveis: 0+, 1, 1+, 2, 2+, 3, 3+, 4, 4+ e interpretação informal - níveis: 1, 2, 3, 4 . </w:t>
      </w:r>
      <w:del w:id="1049" w:author="Arlindo Gomes Filho" w:date="2020-11-21T16:16:00Z">
        <w:r w:rsidDel="00C24A75">
          <w:delText>Os referidos</w:delText>
        </w:r>
      </w:del>
      <w:ins w:id="1050" w:author="Arlindo Gomes Filho" w:date="2020-11-21T16:16:00Z">
        <w:r w:rsidR="00C24A75">
          <w:t>Esses</w:t>
        </w:r>
      </w:ins>
      <w:del w:id="1051" w:author="Arlindo Gomes Filho" w:date="2020-11-21T16:16:00Z">
        <w:r w:rsidDel="00C24A75">
          <w:delText xml:space="preserve"> </w:delText>
        </w:r>
      </w:del>
      <w:r>
        <w:t xml:space="preserve"> níveis de proficiência </w:t>
      </w:r>
      <w:del w:id="1052" w:author="Arlindo Gomes Filho" w:date="2020-11-21T16:16:00Z">
        <w:r w:rsidDel="00C24A75">
          <w:delText xml:space="preserve"> </w:delText>
        </w:r>
      </w:del>
      <w:r>
        <w:t xml:space="preserve">devem ser estritamente observados </w:t>
      </w:r>
      <w:del w:id="1053" w:author="Arlindo Gomes Filho" w:date="2020-11-21T16:16:00Z">
        <w:r w:rsidDel="00C24A75">
          <w:delText xml:space="preserve"> </w:delText>
        </w:r>
      </w:del>
      <w:r>
        <w:t>para a participação</w:t>
      </w:r>
      <w:ins w:id="1054" w:author="Arlindo Gomes Filho" w:date="2020-11-21T16:16:00Z">
        <w:r w:rsidR="00C24A75">
          <w:t>,</w:t>
        </w:r>
      </w:ins>
      <w:r>
        <w:t xml:space="preserve"> seja nos cursos de imersão ou nas discussões em grupo.</w:t>
      </w:r>
    </w:p>
    <w:p w14:paraId="38B90252" w14:textId="77777777" w:rsidR="00D15A3C" w:rsidRDefault="00D15A3C">
      <w:pPr>
        <w:spacing w:line="360" w:lineRule="auto"/>
        <w:jc w:val="both"/>
        <w:rPr>
          <w:u w:val="single"/>
        </w:rPr>
      </w:pPr>
    </w:p>
    <w:p w14:paraId="2C9AE0DA" w14:textId="3118A270" w:rsidR="00D15A3C" w:rsidRDefault="002A523F">
      <w:pPr>
        <w:spacing w:line="360" w:lineRule="auto"/>
        <w:ind w:firstLine="720"/>
        <w:jc w:val="both"/>
      </w:pPr>
      <w:r>
        <w:t>Desde 2015, o Departamento de Negócios Estrangeiros e Comércio concede recompensa pecuniária aos servidores que atingem um alto grau de proficiência equivalente ao</w:t>
      </w:r>
      <w:del w:id="1055" w:author="Arlindo Gomes Filho" w:date="2020-11-21T16:16:00Z">
        <w:r w:rsidDel="00C24A75">
          <w:delText xml:space="preserve"> </w:delText>
        </w:r>
      </w:del>
      <w:r>
        <w:t xml:space="preserve"> “</w:t>
      </w:r>
      <w:r>
        <w:rPr>
          <w:i/>
        </w:rPr>
        <w:t>national accreditation authority for translators and interpreters</w:t>
      </w:r>
      <w:r>
        <w:t>”</w:t>
      </w:r>
      <w:del w:id="1056" w:author="Arlindo Gomes Filho" w:date="2020-11-21T16:16:00Z">
        <w:r w:rsidDel="00C24A75">
          <w:delText xml:space="preserve"> </w:delText>
        </w:r>
      </w:del>
      <w:r>
        <w:t>. Os valores variam de acordo com o grau de dificuldade do idioma. Seguem, abaixo, exemplos de como são agrupados os idiomas para fins de incentivo monetário</w:t>
      </w:r>
      <w:r>
        <w:rPr>
          <w:vertAlign w:val="superscript"/>
        </w:rPr>
        <w:footnoteReference w:id="14"/>
      </w:r>
      <w:r>
        <w:t>:</w:t>
      </w:r>
    </w:p>
    <w:p w14:paraId="4CB0D599" w14:textId="77777777" w:rsidR="00D15A3C" w:rsidRDefault="002A523F">
      <w:pPr>
        <w:numPr>
          <w:ilvl w:val="0"/>
          <w:numId w:val="4"/>
        </w:numPr>
        <w:spacing w:line="360" w:lineRule="auto"/>
        <w:jc w:val="both"/>
      </w:pPr>
      <w:r>
        <w:t xml:space="preserve">árabe, cantonês, coreano, japonês e </w:t>
      </w:r>
      <w:del w:id="1058" w:author="Arlindo Gomes Filho" w:date="2020-11-21T16:17:00Z">
        <w:r w:rsidDel="00C24A75">
          <w:delText xml:space="preserve"> </w:delText>
        </w:r>
      </w:del>
      <w:r>
        <w:t>mandarim - aproximadamente AUD $ 13.000,00 anuais;</w:t>
      </w:r>
    </w:p>
    <w:p w14:paraId="36FF3695" w14:textId="77777777" w:rsidR="00D15A3C" w:rsidRDefault="002A523F">
      <w:pPr>
        <w:numPr>
          <w:ilvl w:val="0"/>
          <w:numId w:val="4"/>
        </w:numPr>
        <w:spacing w:line="360" w:lineRule="auto"/>
        <w:jc w:val="both"/>
      </w:pPr>
      <w:r>
        <w:t>birmanês, farsi, indonésio, Khmer, laosiano, malaio, grego moderno, polonês, russo, tagalo, tétum, tailandês, turco e vietnamita - aproximadamente AUD $ 9.000,00 anuais;</w:t>
      </w:r>
    </w:p>
    <w:p w14:paraId="77DDD076" w14:textId="191C690C" w:rsidR="00D15A3C" w:rsidRDefault="002A523F">
      <w:pPr>
        <w:numPr>
          <w:ilvl w:val="0"/>
          <w:numId w:val="4"/>
        </w:numPr>
        <w:spacing w:line="360" w:lineRule="auto"/>
        <w:jc w:val="both"/>
      </w:pPr>
      <w:r>
        <w:t xml:space="preserve">francês, alemão, italiano, português e espanhol - aproximadamente AUD 6.000,00 </w:t>
      </w:r>
      <w:del w:id="1059" w:author="Arlindo Gomes Filho" w:date="2020-11-21T16:17:00Z">
        <w:r w:rsidDel="00C24A75">
          <w:delText xml:space="preserve"> </w:delText>
        </w:r>
      </w:del>
      <w:r>
        <w:t>anuais;</w:t>
      </w:r>
    </w:p>
    <w:p w14:paraId="13933302" w14:textId="77777777" w:rsidR="00D15A3C" w:rsidRDefault="002A523F">
      <w:pPr>
        <w:numPr>
          <w:ilvl w:val="0"/>
          <w:numId w:val="4"/>
        </w:numPr>
        <w:spacing w:line="360" w:lineRule="auto"/>
        <w:jc w:val="both"/>
      </w:pPr>
      <w:r>
        <w:t xml:space="preserve">bislama, tok pisin e </w:t>
      </w:r>
      <w:del w:id="1060" w:author="Arlindo Gomes Filho" w:date="2020-11-21T16:17:00Z">
        <w:r w:rsidDel="00C24A75">
          <w:delText xml:space="preserve"> </w:delText>
        </w:r>
      </w:del>
      <w:r>
        <w:t>pijin (</w:t>
      </w:r>
      <w:del w:id="1061" w:author="Arlindo Gomes Filho" w:date="2020-11-21T16:17:00Z">
        <w:r w:rsidDel="00C24A75">
          <w:delText xml:space="preserve"> </w:delText>
        </w:r>
      </w:del>
      <w:r>
        <w:t xml:space="preserve">Ilhas Salomão) </w:t>
      </w:r>
      <w:del w:id="1062" w:author="Arlindo Gomes Filho" w:date="2020-11-21T16:17:00Z">
        <w:r w:rsidDel="00C24A75">
          <w:delText xml:space="preserve"> </w:delText>
        </w:r>
      </w:del>
      <w:r>
        <w:t xml:space="preserve">- </w:t>
      </w:r>
      <w:del w:id="1063" w:author="Arlindo Gomes Filho" w:date="2020-11-21T16:17:00Z">
        <w:r w:rsidDel="00C24A75">
          <w:delText xml:space="preserve"> </w:delText>
        </w:r>
      </w:del>
      <w:r>
        <w:t>aproximadamente AUD 2.723,00 anuais.</w:t>
      </w:r>
    </w:p>
    <w:p w14:paraId="11189C2F" w14:textId="71F6BA56" w:rsidR="00D15A3C" w:rsidDel="00C24A75" w:rsidRDefault="00D15A3C">
      <w:pPr>
        <w:spacing w:line="360" w:lineRule="auto"/>
        <w:jc w:val="both"/>
        <w:rPr>
          <w:del w:id="1064" w:author="Arlindo Gomes Filho" w:date="2020-11-21T16:17:00Z"/>
          <w:b/>
          <w:u w:val="single"/>
        </w:rPr>
      </w:pPr>
    </w:p>
    <w:p w14:paraId="782C8359" w14:textId="2157724D" w:rsidR="00D15A3C" w:rsidDel="00C24A75" w:rsidRDefault="00D15A3C">
      <w:pPr>
        <w:spacing w:line="360" w:lineRule="auto"/>
        <w:jc w:val="both"/>
        <w:rPr>
          <w:del w:id="1065" w:author="Arlindo Gomes Filho" w:date="2020-11-21T16:17:00Z"/>
          <w:b/>
          <w:u w:val="single"/>
        </w:rPr>
      </w:pPr>
    </w:p>
    <w:p w14:paraId="5EB7EA16" w14:textId="77777777" w:rsidR="00D15A3C" w:rsidRDefault="00D15A3C">
      <w:pPr>
        <w:spacing w:line="360" w:lineRule="auto"/>
        <w:jc w:val="both"/>
        <w:rPr>
          <w:b/>
          <w:u w:val="single"/>
        </w:rPr>
      </w:pPr>
    </w:p>
    <w:p w14:paraId="509C3877" w14:textId="77777777" w:rsidR="00D15A3C" w:rsidRDefault="002A523F">
      <w:pPr>
        <w:pBdr>
          <w:top w:val="nil"/>
          <w:left w:val="nil"/>
          <w:bottom w:val="nil"/>
          <w:right w:val="nil"/>
          <w:between w:val="nil"/>
        </w:pBdr>
        <w:spacing w:line="360" w:lineRule="auto"/>
        <w:ind w:firstLine="360"/>
        <w:jc w:val="both"/>
        <w:rPr>
          <w:b/>
          <w:color w:val="000000"/>
        </w:rPr>
      </w:pPr>
      <w:r>
        <w:rPr>
          <w:b/>
          <w:color w:val="000000"/>
        </w:rPr>
        <w:t>3.2 – C</w:t>
      </w:r>
      <w:r>
        <w:rPr>
          <w:b/>
        </w:rPr>
        <w:t>ANADÁ</w:t>
      </w:r>
      <w:r>
        <w:rPr>
          <w:b/>
          <w:color w:val="000000"/>
        </w:rPr>
        <w:t xml:space="preserve"> </w:t>
      </w:r>
    </w:p>
    <w:p w14:paraId="142F0B58" w14:textId="77777777" w:rsidR="00D15A3C" w:rsidRDefault="00D15A3C">
      <w:pPr>
        <w:pBdr>
          <w:top w:val="nil"/>
          <w:left w:val="nil"/>
          <w:bottom w:val="nil"/>
          <w:right w:val="nil"/>
          <w:between w:val="nil"/>
        </w:pBdr>
        <w:spacing w:line="360" w:lineRule="auto"/>
        <w:ind w:firstLine="360"/>
        <w:jc w:val="both"/>
        <w:rPr>
          <w:color w:val="000000"/>
        </w:rPr>
      </w:pPr>
    </w:p>
    <w:p w14:paraId="6BD2E7D6" w14:textId="61D4F5C3" w:rsidR="00D15A3C" w:rsidRDefault="002A523F">
      <w:pPr>
        <w:shd w:val="clear" w:color="auto" w:fill="FFFFFF"/>
        <w:spacing w:line="360" w:lineRule="auto"/>
        <w:ind w:left="1080" w:hanging="360"/>
        <w:jc w:val="both"/>
        <w:rPr>
          <w:rFonts w:ascii="Arial" w:eastAsia="Arial" w:hAnsi="Arial" w:cs="Arial"/>
          <w:sz w:val="22"/>
          <w:szCs w:val="22"/>
        </w:rPr>
      </w:pPr>
      <w:r>
        <w:rPr>
          <w:rFonts w:ascii="Arial" w:eastAsia="Arial" w:hAnsi="Arial" w:cs="Arial"/>
          <w:sz w:val="22"/>
          <w:szCs w:val="22"/>
        </w:rPr>
        <w:t>1.</w:t>
      </w:r>
      <w:r>
        <w:rPr>
          <w:rFonts w:ascii="Arial" w:eastAsia="Arial" w:hAnsi="Arial" w:cs="Arial"/>
        </w:rPr>
        <w:t xml:space="preserve"> </w:t>
      </w:r>
      <w:del w:id="1066" w:author="Arlindo Gomes Filho" w:date="2020-11-21T16:18:00Z">
        <w:r w:rsidDel="00C24A75">
          <w:rPr>
            <w:rFonts w:ascii="Arial" w:eastAsia="Arial" w:hAnsi="Arial" w:cs="Arial"/>
          </w:rPr>
          <w:delText xml:space="preserve">    </w:delText>
        </w:r>
      </w:del>
      <w:r>
        <w:rPr>
          <w:rFonts w:ascii="Arial" w:eastAsia="Arial" w:hAnsi="Arial" w:cs="Arial"/>
          <w:sz w:val="22"/>
          <w:szCs w:val="22"/>
        </w:rPr>
        <w:t>How do you build and maintain the language skills of Canadian Foreign Service staff?</w:t>
      </w:r>
      <w:del w:id="1067" w:author="Arlindo Gomes Filho" w:date="2020-11-21T16:18:00Z">
        <w:r w:rsidDel="00C24A75">
          <w:rPr>
            <w:rFonts w:ascii="Arial" w:eastAsia="Arial" w:hAnsi="Arial" w:cs="Arial"/>
            <w:sz w:val="22"/>
            <w:szCs w:val="22"/>
          </w:rPr>
          <w:delText xml:space="preserve"> </w:delText>
        </w:r>
      </w:del>
    </w:p>
    <w:p w14:paraId="1514F7C7" w14:textId="77777777" w:rsidR="00D15A3C" w:rsidRDefault="00D15A3C">
      <w:pPr>
        <w:shd w:val="clear" w:color="auto" w:fill="FFFFFF"/>
        <w:spacing w:line="360" w:lineRule="auto"/>
        <w:ind w:left="1080" w:hanging="360"/>
        <w:jc w:val="both"/>
      </w:pPr>
    </w:p>
    <w:p w14:paraId="60724AA8"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r>
        <w:rPr>
          <w:rFonts w:ascii="Arial" w:eastAsia="Arial" w:hAnsi="Arial" w:cs="Arial"/>
          <w:color w:val="201F1E"/>
          <w:sz w:val="22"/>
          <w:szCs w:val="22"/>
        </w:rPr>
        <w:t xml:space="preserve"> </w:t>
      </w:r>
    </w:p>
    <w:p w14:paraId="1BA7062B" w14:textId="77777777" w:rsidR="00D15A3C" w:rsidRDefault="00D15A3C">
      <w:pPr>
        <w:shd w:val="clear" w:color="auto" w:fill="FFFFFF"/>
        <w:spacing w:line="360" w:lineRule="auto"/>
        <w:ind w:left="1080" w:hanging="360"/>
        <w:jc w:val="both"/>
      </w:pPr>
    </w:p>
    <w:p w14:paraId="71A4721D"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r>
        <w:rPr>
          <w:rFonts w:ascii="Arial" w:eastAsia="Arial" w:hAnsi="Arial" w:cs="Arial"/>
          <w:color w:val="201F1E"/>
          <w:sz w:val="22"/>
          <w:szCs w:val="22"/>
        </w:rPr>
        <w:t>We conduct a review of all posting abroad every 3 years. We attach a foreign language designation to positions where foreign languages are required to meet the position requirements. This depends on the following factors:</w:t>
      </w:r>
      <w:del w:id="1068" w:author="Arlindo Gomes Filho" w:date="2020-11-21T16:18:00Z">
        <w:r w:rsidDel="00C24A75">
          <w:rPr>
            <w:rFonts w:ascii="Arial" w:eastAsia="Arial" w:hAnsi="Arial" w:cs="Arial"/>
            <w:color w:val="201F1E"/>
            <w:sz w:val="22"/>
            <w:szCs w:val="22"/>
          </w:rPr>
          <w:delText xml:space="preserve"> </w:delText>
        </w:r>
      </w:del>
    </w:p>
    <w:p w14:paraId="4CBAC236" w14:textId="77777777" w:rsidR="00D15A3C" w:rsidRDefault="00D15A3C">
      <w:pPr>
        <w:shd w:val="clear" w:color="auto" w:fill="FFFFFF"/>
        <w:spacing w:line="360" w:lineRule="auto"/>
        <w:ind w:left="1080" w:hanging="360"/>
        <w:jc w:val="both"/>
      </w:pPr>
    </w:p>
    <w:p w14:paraId="33B97F3D"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r>
        <w:rPr>
          <w:rFonts w:ascii="Arial" w:eastAsia="Arial" w:hAnsi="Arial" w:cs="Arial"/>
          <w:color w:val="201F1E"/>
          <w:sz w:val="22"/>
          <w:szCs w:val="22"/>
        </w:rPr>
        <w:t xml:space="preserve"> </w:t>
      </w:r>
    </w:p>
    <w:p w14:paraId="6E531708" w14:textId="77777777" w:rsidR="00D15A3C" w:rsidRDefault="002A523F">
      <w:pPr>
        <w:numPr>
          <w:ilvl w:val="0"/>
          <w:numId w:val="5"/>
        </w:numPr>
        <w:shd w:val="clear" w:color="auto" w:fill="FFFFFF"/>
        <w:spacing w:before="280" w:line="360" w:lineRule="auto"/>
      </w:pPr>
      <w:r>
        <w:rPr>
          <w:rFonts w:ascii="Arial" w:eastAsia="Arial" w:hAnsi="Arial" w:cs="Arial"/>
        </w:rPr>
        <w:t xml:space="preserve">Job Description </w:t>
      </w:r>
    </w:p>
    <w:p w14:paraId="04A77FE0" w14:textId="77777777" w:rsidR="00D15A3C" w:rsidRDefault="002A523F">
      <w:pPr>
        <w:numPr>
          <w:ilvl w:val="0"/>
          <w:numId w:val="5"/>
        </w:numPr>
        <w:shd w:val="clear" w:color="auto" w:fill="FFFFFF"/>
        <w:spacing w:line="360" w:lineRule="auto"/>
      </w:pPr>
      <w:r>
        <w:rPr>
          <w:rFonts w:ascii="Arial" w:eastAsia="Arial" w:hAnsi="Arial" w:cs="Arial"/>
        </w:rPr>
        <w:t xml:space="preserve">Operational Context </w:t>
      </w:r>
    </w:p>
    <w:p w14:paraId="28E1727E" w14:textId="77777777" w:rsidR="00D15A3C" w:rsidRDefault="002A523F">
      <w:pPr>
        <w:numPr>
          <w:ilvl w:val="0"/>
          <w:numId w:val="5"/>
        </w:numPr>
        <w:shd w:val="clear" w:color="auto" w:fill="FFFFFF"/>
        <w:spacing w:line="360" w:lineRule="auto"/>
      </w:pPr>
      <w:r>
        <w:rPr>
          <w:rFonts w:ascii="Arial" w:eastAsia="Arial" w:hAnsi="Arial" w:cs="Arial"/>
        </w:rPr>
        <w:t xml:space="preserve">Scope and Complexity of Tasks </w:t>
      </w:r>
    </w:p>
    <w:p w14:paraId="6BF21580" w14:textId="77777777" w:rsidR="00D15A3C" w:rsidRDefault="002A523F">
      <w:pPr>
        <w:numPr>
          <w:ilvl w:val="0"/>
          <w:numId w:val="5"/>
        </w:numPr>
        <w:shd w:val="clear" w:color="auto" w:fill="FFFFFF"/>
        <w:spacing w:line="360" w:lineRule="auto"/>
      </w:pPr>
      <w:r>
        <w:rPr>
          <w:rFonts w:ascii="Arial" w:eastAsia="Arial" w:hAnsi="Arial" w:cs="Arial"/>
        </w:rPr>
        <w:t xml:space="preserve">Strategic Importance of Duties </w:t>
      </w:r>
    </w:p>
    <w:p w14:paraId="412FC583" w14:textId="77777777" w:rsidR="00D15A3C" w:rsidRDefault="002A523F">
      <w:pPr>
        <w:numPr>
          <w:ilvl w:val="0"/>
          <w:numId w:val="5"/>
        </w:numPr>
        <w:shd w:val="clear" w:color="auto" w:fill="FFFFFF"/>
        <w:spacing w:line="360" w:lineRule="auto"/>
      </w:pPr>
      <w:r>
        <w:rPr>
          <w:rFonts w:ascii="Arial" w:eastAsia="Arial" w:hAnsi="Arial" w:cs="Arial"/>
        </w:rPr>
        <w:t xml:space="preserve">Key Areas of Responsibility and Expertise </w:t>
      </w:r>
    </w:p>
    <w:p w14:paraId="60B90FB9" w14:textId="77777777" w:rsidR="00D15A3C" w:rsidRDefault="002A523F">
      <w:pPr>
        <w:numPr>
          <w:ilvl w:val="0"/>
          <w:numId w:val="5"/>
        </w:numPr>
        <w:shd w:val="clear" w:color="auto" w:fill="FFFFFF"/>
        <w:spacing w:line="360" w:lineRule="auto"/>
      </w:pPr>
      <w:r>
        <w:rPr>
          <w:rFonts w:ascii="Arial" w:eastAsia="Arial" w:hAnsi="Arial" w:cs="Arial"/>
        </w:rPr>
        <w:t xml:space="preserve">Regional Expertise Requirements </w:t>
      </w:r>
    </w:p>
    <w:p w14:paraId="369D23F1" w14:textId="77777777" w:rsidR="00D15A3C" w:rsidRDefault="002A523F">
      <w:pPr>
        <w:numPr>
          <w:ilvl w:val="0"/>
          <w:numId w:val="5"/>
        </w:numPr>
        <w:shd w:val="clear" w:color="auto" w:fill="FFFFFF"/>
        <w:spacing w:line="360" w:lineRule="auto"/>
      </w:pPr>
      <w:r>
        <w:rPr>
          <w:rFonts w:ascii="Arial" w:eastAsia="Arial" w:hAnsi="Arial" w:cs="Arial"/>
        </w:rPr>
        <w:t xml:space="preserve">LES Support </w:t>
      </w:r>
    </w:p>
    <w:p w14:paraId="4578B86E" w14:textId="77777777" w:rsidR="00D15A3C" w:rsidRDefault="002A523F">
      <w:pPr>
        <w:numPr>
          <w:ilvl w:val="0"/>
          <w:numId w:val="5"/>
        </w:numPr>
        <w:shd w:val="clear" w:color="auto" w:fill="FFFFFF"/>
        <w:spacing w:line="360" w:lineRule="auto"/>
      </w:pPr>
      <w:r>
        <w:rPr>
          <w:rFonts w:ascii="Arial" w:eastAsia="Arial" w:hAnsi="Arial" w:cs="Arial"/>
        </w:rPr>
        <w:t xml:space="preserve">Efficiency and Expediency of Translation and Interpretation Services </w:t>
      </w:r>
    </w:p>
    <w:p w14:paraId="434832AC" w14:textId="77777777" w:rsidR="00D15A3C" w:rsidRDefault="002A523F">
      <w:pPr>
        <w:numPr>
          <w:ilvl w:val="0"/>
          <w:numId w:val="5"/>
        </w:numPr>
        <w:shd w:val="clear" w:color="auto" w:fill="FFFFFF"/>
        <w:spacing w:line="360" w:lineRule="auto"/>
      </w:pPr>
      <w:r>
        <w:rPr>
          <w:rFonts w:ascii="Arial" w:eastAsia="Arial" w:hAnsi="Arial" w:cs="Arial"/>
        </w:rPr>
        <w:t xml:space="preserve">Challenges in Accessing Important and Reliable Information Sources </w:t>
      </w:r>
    </w:p>
    <w:p w14:paraId="43CCBABD" w14:textId="77777777" w:rsidR="00D15A3C" w:rsidRDefault="002A523F">
      <w:pPr>
        <w:numPr>
          <w:ilvl w:val="0"/>
          <w:numId w:val="5"/>
        </w:numPr>
        <w:shd w:val="clear" w:color="auto" w:fill="FFFFFF"/>
        <w:spacing w:line="360" w:lineRule="auto"/>
      </w:pPr>
      <w:r>
        <w:rPr>
          <w:rFonts w:ascii="Arial" w:eastAsia="Arial" w:hAnsi="Arial" w:cs="Arial"/>
        </w:rPr>
        <w:t xml:space="preserve">Nature and Complexity of Information Sources (news, reports, briefings, agreements, legislation, policy, etc.) </w:t>
      </w:r>
    </w:p>
    <w:p w14:paraId="2024BEBA" w14:textId="77777777" w:rsidR="00D15A3C" w:rsidRDefault="002A523F">
      <w:pPr>
        <w:numPr>
          <w:ilvl w:val="0"/>
          <w:numId w:val="5"/>
        </w:numPr>
        <w:shd w:val="clear" w:color="auto" w:fill="FFFFFF"/>
        <w:spacing w:line="360" w:lineRule="auto"/>
      </w:pPr>
      <w:r>
        <w:rPr>
          <w:rFonts w:ascii="Arial" w:eastAsia="Arial" w:hAnsi="Arial" w:cs="Arial"/>
        </w:rPr>
        <w:t xml:space="preserve">Nature and Expectations of Key Networks and Interlocutors </w:t>
      </w:r>
    </w:p>
    <w:p w14:paraId="3CB5A5C9" w14:textId="77777777" w:rsidR="00D15A3C" w:rsidRDefault="002A523F">
      <w:pPr>
        <w:numPr>
          <w:ilvl w:val="0"/>
          <w:numId w:val="5"/>
        </w:numPr>
        <w:shd w:val="clear" w:color="auto" w:fill="FFFFFF"/>
        <w:spacing w:line="360" w:lineRule="auto"/>
      </w:pPr>
      <w:r>
        <w:rPr>
          <w:rFonts w:ascii="Arial" w:eastAsia="Arial" w:hAnsi="Arial" w:cs="Arial"/>
        </w:rPr>
        <w:t xml:space="preserve">Extent of Engagement with Key Networks and Interlocutors </w:t>
      </w:r>
    </w:p>
    <w:p w14:paraId="1FA5DD0C" w14:textId="77777777" w:rsidR="00D15A3C" w:rsidRDefault="002A523F">
      <w:pPr>
        <w:numPr>
          <w:ilvl w:val="0"/>
          <w:numId w:val="5"/>
        </w:numPr>
        <w:shd w:val="clear" w:color="auto" w:fill="FFFFFF"/>
        <w:spacing w:line="360" w:lineRule="auto"/>
      </w:pPr>
      <w:r>
        <w:rPr>
          <w:rFonts w:ascii="Arial" w:eastAsia="Arial" w:hAnsi="Arial" w:cs="Arial"/>
        </w:rPr>
        <w:t xml:space="preserve">English and French Proficiency of Key Interlocutors </w:t>
      </w:r>
    </w:p>
    <w:p w14:paraId="391DE4B6" w14:textId="77777777" w:rsidR="00D15A3C" w:rsidRDefault="002A523F">
      <w:pPr>
        <w:numPr>
          <w:ilvl w:val="0"/>
          <w:numId w:val="5"/>
        </w:numPr>
        <w:shd w:val="clear" w:color="auto" w:fill="FFFFFF"/>
        <w:spacing w:line="360" w:lineRule="auto"/>
      </w:pPr>
      <w:r>
        <w:rPr>
          <w:rFonts w:ascii="Arial" w:eastAsia="Arial" w:hAnsi="Arial" w:cs="Arial"/>
        </w:rPr>
        <w:t xml:space="preserve">Public Speaking Engagements </w:t>
      </w:r>
    </w:p>
    <w:p w14:paraId="4ADBDB4E" w14:textId="41E521C4" w:rsidR="00D15A3C" w:rsidRDefault="002A523F">
      <w:pPr>
        <w:numPr>
          <w:ilvl w:val="0"/>
          <w:numId w:val="5"/>
        </w:numPr>
        <w:shd w:val="clear" w:color="auto" w:fill="FFFFFF"/>
        <w:spacing w:line="360" w:lineRule="auto"/>
      </w:pPr>
      <w:r>
        <w:rPr>
          <w:rFonts w:ascii="Arial" w:eastAsia="Arial" w:hAnsi="Arial" w:cs="Arial"/>
        </w:rPr>
        <w:t xml:space="preserve">Level of Engagement with Media and Social Media </w:t>
      </w:r>
      <w:r>
        <w:rPr>
          <w:rFonts w:ascii="Arial" w:eastAsia="Arial" w:hAnsi="Arial" w:cs="Arial"/>
        </w:rPr>
        <w:br/>
      </w:r>
      <w:r>
        <w:rPr>
          <w:rFonts w:ascii="Arial" w:eastAsia="Arial" w:hAnsi="Arial" w:cs="Arial"/>
        </w:rPr>
        <w:br/>
      </w:r>
      <w:del w:id="1069" w:author="Arlindo Gomes Filho" w:date="2020-11-21T16:19:00Z">
        <w:r w:rsidDel="00C24A75">
          <w:rPr>
            <w:rFonts w:ascii="Arial" w:eastAsia="Arial" w:hAnsi="Arial" w:cs="Arial"/>
          </w:rPr>
          <w:delText xml:space="preserve"> </w:delText>
        </w:r>
      </w:del>
    </w:p>
    <w:p w14:paraId="6F791A39" w14:textId="77777777" w:rsidR="00D15A3C" w:rsidRDefault="002A523F">
      <w:pPr>
        <w:shd w:val="clear" w:color="auto" w:fill="FFFFFF"/>
        <w:spacing w:line="360" w:lineRule="auto"/>
        <w:ind w:left="720"/>
        <w:jc w:val="both"/>
        <w:rPr>
          <w:rFonts w:ascii="Arial" w:eastAsia="Arial" w:hAnsi="Arial" w:cs="Arial"/>
          <w:color w:val="201F1E"/>
          <w:sz w:val="22"/>
          <w:szCs w:val="22"/>
        </w:rPr>
      </w:pPr>
      <w:r>
        <w:rPr>
          <w:rFonts w:ascii="Arial" w:eastAsia="Arial" w:hAnsi="Arial" w:cs="Arial"/>
          <w:color w:val="201F1E"/>
          <w:sz w:val="22"/>
          <w:szCs w:val="22"/>
        </w:rPr>
        <w:t xml:space="preserve">We end up with designations of either ILR Level 1 or ILR Level 3. We use the ILR scale along with our American counterparts. Roughly 1/3 of our positions abroad are foreign language designated. </w:t>
      </w:r>
    </w:p>
    <w:p w14:paraId="13EFE336" w14:textId="77777777" w:rsidR="00D15A3C" w:rsidRDefault="002A523F">
      <w:pPr>
        <w:shd w:val="clear" w:color="auto" w:fill="FFFFFF"/>
        <w:spacing w:line="360" w:lineRule="auto"/>
        <w:ind w:left="720"/>
        <w:jc w:val="both"/>
        <w:rPr>
          <w:rFonts w:ascii="Arial" w:eastAsia="Arial" w:hAnsi="Arial" w:cs="Arial"/>
          <w:color w:val="201F1E"/>
          <w:sz w:val="22"/>
          <w:szCs w:val="22"/>
        </w:rPr>
      </w:pPr>
      <w:r>
        <w:rPr>
          <w:rFonts w:ascii="Arial" w:eastAsia="Arial" w:hAnsi="Arial" w:cs="Arial"/>
          <w:color w:val="201F1E"/>
          <w:sz w:val="22"/>
          <w:szCs w:val="22"/>
        </w:rPr>
        <w:t xml:space="preserve"> </w:t>
      </w:r>
    </w:p>
    <w:p w14:paraId="74EC54AC" w14:textId="77777777" w:rsidR="00D15A3C" w:rsidRDefault="002A523F">
      <w:pPr>
        <w:shd w:val="clear" w:color="auto" w:fill="FFFFFF"/>
        <w:spacing w:line="360" w:lineRule="auto"/>
        <w:ind w:left="720"/>
        <w:jc w:val="both"/>
        <w:rPr>
          <w:rFonts w:ascii="Arial" w:eastAsia="Arial" w:hAnsi="Arial" w:cs="Arial"/>
          <w:color w:val="201F1E"/>
          <w:sz w:val="22"/>
          <w:szCs w:val="22"/>
        </w:rPr>
      </w:pPr>
      <w:r>
        <w:rPr>
          <w:rFonts w:ascii="Arial" w:eastAsia="Arial" w:hAnsi="Arial" w:cs="Arial"/>
          <w:color w:val="201F1E"/>
          <w:sz w:val="22"/>
          <w:szCs w:val="22"/>
        </w:rPr>
        <w:lastRenderedPageBreak/>
        <w:t xml:space="preserve">We received Foreign Service Officers up to 2 years ahead of their assignment abroad for language training. Employees on their Foreign Language Training Assignment report to the Director of the Centre for Foreign Language and the Director General of the Canadian Foreign Service Institute.  </w:t>
      </w:r>
    </w:p>
    <w:p w14:paraId="29794452" w14:textId="77777777" w:rsidR="00D15A3C" w:rsidRDefault="002A523F">
      <w:pPr>
        <w:shd w:val="clear" w:color="auto" w:fill="FFFFFF"/>
        <w:spacing w:line="360" w:lineRule="auto"/>
        <w:ind w:left="720"/>
        <w:jc w:val="both"/>
        <w:rPr>
          <w:rFonts w:ascii="Arial" w:eastAsia="Arial" w:hAnsi="Arial" w:cs="Arial"/>
          <w:color w:val="201F1E"/>
          <w:sz w:val="22"/>
          <w:szCs w:val="22"/>
        </w:rPr>
      </w:pPr>
      <w:r>
        <w:rPr>
          <w:rFonts w:ascii="Arial" w:eastAsia="Arial" w:hAnsi="Arial" w:cs="Arial"/>
          <w:color w:val="201F1E"/>
          <w:sz w:val="22"/>
          <w:szCs w:val="22"/>
        </w:rPr>
        <w:t xml:space="preserve"> </w:t>
      </w:r>
    </w:p>
    <w:p w14:paraId="2C3EBEC1" w14:textId="77777777" w:rsidR="00D15A3C" w:rsidRDefault="002A523F">
      <w:pPr>
        <w:shd w:val="clear" w:color="auto" w:fill="FFFFFF"/>
        <w:spacing w:line="360" w:lineRule="auto"/>
        <w:ind w:left="1080" w:hanging="360"/>
        <w:jc w:val="both"/>
        <w:rPr>
          <w:rFonts w:ascii="Arial" w:eastAsia="Arial" w:hAnsi="Arial" w:cs="Arial"/>
          <w:sz w:val="22"/>
          <w:szCs w:val="22"/>
        </w:rPr>
      </w:pPr>
      <w:r>
        <w:rPr>
          <w:rFonts w:ascii="Arial" w:eastAsia="Arial" w:hAnsi="Arial" w:cs="Arial"/>
          <w:sz w:val="22"/>
          <w:szCs w:val="22"/>
        </w:rPr>
        <w:t>2.</w:t>
      </w:r>
      <w:del w:id="1070" w:author="Arlindo Gomes Filho" w:date="2020-11-21T16:19:00Z">
        <w:r w:rsidDel="00C24A75">
          <w:rPr>
            <w:rFonts w:ascii="Arial" w:eastAsia="Arial" w:hAnsi="Arial" w:cs="Arial"/>
          </w:rPr>
          <w:delText xml:space="preserve">    </w:delText>
        </w:r>
      </w:del>
      <w:r>
        <w:rPr>
          <w:rFonts w:ascii="Arial" w:eastAsia="Arial" w:hAnsi="Arial" w:cs="Arial"/>
        </w:rPr>
        <w:t xml:space="preserve"> </w:t>
      </w:r>
      <w:r>
        <w:rPr>
          <w:rFonts w:ascii="Arial" w:eastAsia="Arial" w:hAnsi="Arial" w:cs="Arial"/>
          <w:sz w:val="22"/>
          <w:szCs w:val="22"/>
        </w:rPr>
        <w:t xml:space="preserve">Is there a special department responsible for </w:t>
      </w:r>
      <w:del w:id="1071" w:author="Arlindo Gomes Filho" w:date="2020-11-21T16:19:00Z">
        <w:r w:rsidDel="00C24A75">
          <w:rPr>
            <w:rFonts w:ascii="Arial" w:eastAsia="Arial" w:hAnsi="Arial" w:cs="Arial"/>
            <w:sz w:val="22"/>
            <w:szCs w:val="22"/>
          </w:rPr>
          <w:delText xml:space="preserve"> </w:delText>
        </w:r>
      </w:del>
      <w:r>
        <w:rPr>
          <w:rFonts w:ascii="Arial" w:eastAsia="Arial" w:hAnsi="Arial" w:cs="Arial"/>
          <w:sz w:val="22"/>
          <w:szCs w:val="22"/>
        </w:rPr>
        <w:t>language training?</w:t>
      </w:r>
      <w:del w:id="1072" w:author="Arlindo Gomes Filho" w:date="2020-11-21T16:19:00Z">
        <w:r w:rsidDel="00C24A75">
          <w:rPr>
            <w:rFonts w:ascii="Arial" w:eastAsia="Arial" w:hAnsi="Arial" w:cs="Arial"/>
            <w:sz w:val="22"/>
            <w:szCs w:val="22"/>
          </w:rPr>
          <w:delText xml:space="preserve">  </w:delText>
        </w:r>
      </w:del>
    </w:p>
    <w:p w14:paraId="7E28B818" w14:textId="77777777" w:rsidR="00D15A3C" w:rsidRDefault="00D15A3C">
      <w:pPr>
        <w:shd w:val="clear" w:color="auto" w:fill="FFFFFF"/>
        <w:spacing w:line="360" w:lineRule="auto"/>
        <w:ind w:left="1080" w:hanging="360"/>
        <w:jc w:val="both"/>
      </w:pPr>
    </w:p>
    <w:p w14:paraId="7B2B6395" w14:textId="72DD8E14" w:rsidR="00D15A3C" w:rsidDel="00C24A75" w:rsidRDefault="002A523F">
      <w:pPr>
        <w:shd w:val="clear" w:color="auto" w:fill="FFFFFF"/>
        <w:spacing w:line="360" w:lineRule="auto"/>
        <w:ind w:left="1080" w:hanging="360"/>
        <w:jc w:val="both"/>
        <w:rPr>
          <w:del w:id="1073" w:author="Arlindo Gomes Filho" w:date="2020-11-21T16:19:00Z"/>
          <w:rFonts w:ascii="Arial" w:eastAsia="Arial" w:hAnsi="Arial" w:cs="Arial"/>
          <w:color w:val="201F1E"/>
          <w:sz w:val="22"/>
          <w:szCs w:val="22"/>
        </w:rPr>
      </w:pPr>
      <w:del w:id="1074" w:author="Arlindo Gomes Filho" w:date="2020-11-21T16:19:00Z">
        <w:r w:rsidDel="00C24A75">
          <w:rPr>
            <w:rFonts w:ascii="Arial" w:eastAsia="Arial" w:hAnsi="Arial" w:cs="Arial"/>
            <w:color w:val="201F1E"/>
            <w:sz w:val="22"/>
            <w:szCs w:val="22"/>
          </w:rPr>
          <w:delText xml:space="preserve"> </w:delText>
        </w:r>
      </w:del>
    </w:p>
    <w:p w14:paraId="4A983680" w14:textId="38A08F2D" w:rsidR="00D15A3C" w:rsidDel="00C24A75" w:rsidRDefault="00D15A3C">
      <w:pPr>
        <w:shd w:val="clear" w:color="auto" w:fill="FFFFFF"/>
        <w:spacing w:line="360" w:lineRule="auto"/>
        <w:ind w:left="1080" w:hanging="360"/>
        <w:jc w:val="both"/>
        <w:rPr>
          <w:del w:id="1075" w:author="Arlindo Gomes Filho" w:date="2020-11-21T16:19:00Z"/>
        </w:rPr>
      </w:pPr>
    </w:p>
    <w:p w14:paraId="4C6FB194"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r>
        <w:rPr>
          <w:rFonts w:ascii="Arial" w:eastAsia="Arial" w:hAnsi="Arial" w:cs="Arial"/>
          <w:color w:val="201F1E"/>
          <w:sz w:val="22"/>
          <w:szCs w:val="22"/>
        </w:rPr>
        <w:t>The Centre for Foreign Languages (CFSL) is responsible for delivering language training. It has a contract with a service provider who provides teachers and testers based on need.</w:t>
      </w:r>
      <w:del w:id="1076" w:author="Arlindo Gomes Filho" w:date="2020-11-21T16:19:00Z">
        <w:r w:rsidDel="00C24A75">
          <w:rPr>
            <w:rFonts w:ascii="Arial" w:eastAsia="Arial" w:hAnsi="Arial" w:cs="Arial"/>
            <w:color w:val="201F1E"/>
            <w:sz w:val="22"/>
            <w:szCs w:val="22"/>
          </w:rPr>
          <w:delText xml:space="preserve">  </w:delText>
        </w:r>
      </w:del>
    </w:p>
    <w:p w14:paraId="73FC55E0" w14:textId="77777777" w:rsidR="00D15A3C" w:rsidRDefault="00D15A3C">
      <w:pPr>
        <w:shd w:val="clear" w:color="auto" w:fill="FFFFFF"/>
        <w:spacing w:line="360" w:lineRule="auto"/>
        <w:ind w:left="1080" w:hanging="360"/>
        <w:jc w:val="both"/>
      </w:pPr>
    </w:p>
    <w:p w14:paraId="32776DC8"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del w:id="1077" w:author="Arlindo Gomes Filho" w:date="2020-11-21T16:19:00Z">
        <w:r w:rsidDel="00C24A75">
          <w:rPr>
            <w:rFonts w:ascii="Arial" w:eastAsia="Arial" w:hAnsi="Arial" w:cs="Arial"/>
            <w:color w:val="201F1E"/>
            <w:sz w:val="22"/>
            <w:szCs w:val="22"/>
          </w:rPr>
          <w:delText xml:space="preserve"> </w:delText>
        </w:r>
      </w:del>
    </w:p>
    <w:p w14:paraId="2ABB71CA" w14:textId="0F086547" w:rsidR="00D15A3C" w:rsidRDefault="002A523F">
      <w:pPr>
        <w:shd w:val="clear" w:color="auto" w:fill="FFFFFF"/>
        <w:spacing w:line="360" w:lineRule="auto"/>
        <w:ind w:left="1080" w:hanging="360"/>
        <w:jc w:val="both"/>
        <w:rPr>
          <w:rFonts w:ascii="Arial" w:eastAsia="Arial" w:hAnsi="Arial" w:cs="Arial"/>
          <w:sz w:val="22"/>
          <w:szCs w:val="22"/>
        </w:rPr>
      </w:pPr>
      <w:r>
        <w:rPr>
          <w:rFonts w:ascii="Arial" w:eastAsia="Arial" w:hAnsi="Arial" w:cs="Arial"/>
          <w:sz w:val="22"/>
          <w:szCs w:val="22"/>
        </w:rPr>
        <w:t>3.</w:t>
      </w:r>
      <w:r>
        <w:rPr>
          <w:rFonts w:ascii="Arial" w:eastAsia="Arial" w:hAnsi="Arial" w:cs="Arial"/>
        </w:rPr>
        <w:t xml:space="preserve"> </w:t>
      </w:r>
      <w:del w:id="1078" w:author="Arlindo Gomes Filho" w:date="2020-11-21T16:19:00Z">
        <w:r w:rsidDel="00C24A75">
          <w:rPr>
            <w:rFonts w:ascii="Arial" w:eastAsia="Arial" w:hAnsi="Arial" w:cs="Arial"/>
          </w:rPr>
          <w:delText xml:space="preserve">    </w:delText>
        </w:r>
      </w:del>
      <w:r>
        <w:rPr>
          <w:rFonts w:ascii="Arial" w:eastAsia="Arial" w:hAnsi="Arial" w:cs="Arial"/>
          <w:sz w:val="22"/>
          <w:szCs w:val="22"/>
        </w:rPr>
        <w:t xml:space="preserve">Does the Canadian Government </w:t>
      </w:r>
      <w:del w:id="1079" w:author="Arlindo Gomes Filho" w:date="2020-11-21T16:19:00Z">
        <w:r w:rsidDel="00C24A75">
          <w:rPr>
            <w:rFonts w:ascii="Arial" w:eastAsia="Arial" w:hAnsi="Arial" w:cs="Arial"/>
            <w:sz w:val="22"/>
            <w:szCs w:val="22"/>
          </w:rPr>
          <w:delText xml:space="preserve">  </w:delText>
        </w:r>
      </w:del>
      <w:r>
        <w:rPr>
          <w:rFonts w:ascii="Arial" w:eastAsia="Arial" w:hAnsi="Arial" w:cs="Arial"/>
          <w:sz w:val="22"/>
          <w:szCs w:val="22"/>
        </w:rPr>
        <w:t xml:space="preserve">have </w:t>
      </w:r>
      <w:del w:id="1080" w:author="Arlindo Gomes Filho" w:date="2020-11-21T16:19:00Z">
        <w:r w:rsidDel="00C24A75">
          <w:rPr>
            <w:rFonts w:ascii="Arial" w:eastAsia="Arial" w:hAnsi="Arial" w:cs="Arial"/>
            <w:sz w:val="22"/>
            <w:szCs w:val="22"/>
          </w:rPr>
          <w:delText xml:space="preserve"> </w:delText>
        </w:r>
      </w:del>
      <w:r>
        <w:rPr>
          <w:rFonts w:ascii="Arial" w:eastAsia="Arial" w:hAnsi="Arial" w:cs="Arial"/>
          <w:sz w:val="22"/>
          <w:szCs w:val="22"/>
        </w:rPr>
        <w:t xml:space="preserve">any partnerships with </w:t>
      </w:r>
      <w:del w:id="1081" w:author="Arlindo Gomes Filho" w:date="2020-11-21T16:19:00Z">
        <w:r w:rsidDel="00C24A75">
          <w:rPr>
            <w:rFonts w:ascii="Arial" w:eastAsia="Arial" w:hAnsi="Arial" w:cs="Arial"/>
            <w:sz w:val="22"/>
            <w:szCs w:val="22"/>
          </w:rPr>
          <w:delText xml:space="preserve"> </w:delText>
        </w:r>
      </w:del>
      <w:r>
        <w:rPr>
          <w:rFonts w:ascii="Arial" w:eastAsia="Arial" w:hAnsi="Arial" w:cs="Arial"/>
          <w:sz w:val="22"/>
          <w:szCs w:val="22"/>
        </w:rPr>
        <w:t>foreign ministries for language training?</w:t>
      </w:r>
      <w:del w:id="1082" w:author="Arlindo Gomes Filho" w:date="2020-11-21T16:19:00Z">
        <w:r w:rsidDel="00C24A75">
          <w:rPr>
            <w:rFonts w:ascii="Arial" w:eastAsia="Arial" w:hAnsi="Arial" w:cs="Arial"/>
            <w:sz w:val="22"/>
            <w:szCs w:val="22"/>
          </w:rPr>
          <w:delText xml:space="preserve"> </w:delText>
        </w:r>
      </w:del>
    </w:p>
    <w:p w14:paraId="74092DF1" w14:textId="77777777" w:rsidR="00D15A3C" w:rsidRDefault="00D15A3C">
      <w:pPr>
        <w:shd w:val="clear" w:color="auto" w:fill="FFFFFF"/>
        <w:spacing w:line="360" w:lineRule="auto"/>
        <w:ind w:left="1080" w:hanging="360"/>
        <w:jc w:val="both"/>
      </w:pPr>
    </w:p>
    <w:p w14:paraId="1F347568" w14:textId="5021FBD4" w:rsidR="00D15A3C" w:rsidDel="00C24A75" w:rsidRDefault="002A523F">
      <w:pPr>
        <w:shd w:val="clear" w:color="auto" w:fill="FFFFFF"/>
        <w:spacing w:line="360" w:lineRule="auto"/>
        <w:ind w:left="1080" w:hanging="360"/>
        <w:jc w:val="both"/>
        <w:rPr>
          <w:del w:id="1083" w:author="Arlindo Gomes Filho" w:date="2020-11-21T16:20:00Z"/>
          <w:rFonts w:ascii="Arial" w:eastAsia="Arial" w:hAnsi="Arial" w:cs="Arial"/>
          <w:color w:val="201F1E"/>
          <w:sz w:val="22"/>
          <w:szCs w:val="22"/>
        </w:rPr>
      </w:pPr>
      <w:del w:id="1084" w:author="Arlindo Gomes Filho" w:date="2020-11-21T16:19:00Z">
        <w:r w:rsidDel="00C24A75">
          <w:rPr>
            <w:rFonts w:ascii="Arial" w:eastAsia="Arial" w:hAnsi="Arial" w:cs="Arial"/>
            <w:color w:val="201F1E"/>
            <w:sz w:val="22"/>
            <w:szCs w:val="22"/>
          </w:rPr>
          <w:delText xml:space="preserve"> </w:delText>
        </w:r>
      </w:del>
    </w:p>
    <w:p w14:paraId="3A88DE30" w14:textId="42C6E635" w:rsidR="00D15A3C" w:rsidDel="00C24A75" w:rsidRDefault="00D15A3C">
      <w:pPr>
        <w:shd w:val="clear" w:color="auto" w:fill="FFFFFF"/>
        <w:spacing w:line="360" w:lineRule="auto"/>
        <w:ind w:left="1080" w:hanging="360"/>
        <w:jc w:val="both"/>
        <w:rPr>
          <w:del w:id="1085" w:author="Arlindo Gomes Filho" w:date="2020-11-21T16:20:00Z"/>
        </w:rPr>
      </w:pPr>
    </w:p>
    <w:p w14:paraId="2FC0B540"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r>
        <w:rPr>
          <w:rFonts w:ascii="Arial" w:eastAsia="Arial" w:hAnsi="Arial" w:cs="Arial"/>
          <w:color w:val="201F1E"/>
          <w:sz w:val="22"/>
          <w:szCs w:val="22"/>
        </w:rPr>
        <w:t xml:space="preserve">We collaborate with the Canadian Department of National Defence, the State Department, the FCO and the ILR Community. </w:t>
      </w:r>
    </w:p>
    <w:p w14:paraId="0EF61B9D" w14:textId="77777777" w:rsidR="00D15A3C" w:rsidRDefault="00D15A3C">
      <w:pPr>
        <w:shd w:val="clear" w:color="auto" w:fill="FFFFFF"/>
        <w:spacing w:line="360" w:lineRule="auto"/>
        <w:ind w:left="1080" w:hanging="360"/>
        <w:jc w:val="both"/>
      </w:pPr>
    </w:p>
    <w:p w14:paraId="128E14D4" w14:textId="637A5233" w:rsidR="00D15A3C" w:rsidDel="00C24A75" w:rsidRDefault="002A523F">
      <w:pPr>
        <w:shd w:val="clear" w:color="auto" w:fill="FFFFFF"/>
        <w:spacing w:line="360" w:lineRule="auto"/>
        <w:ind w:left="1080" w:hanging="360"/>
        <w:jc w:val="both"/>
        <w:rPr>
          <w:del w:id="1086" w:author="Arlindo Gomes Filho" w:date="2020-11-21T16:20:00Z"/>
          <w:rFonts w:ascii="Arial" w:eastAsia="Arial" w:hAnsi="Arial" w:cs="Arial"/>
          <w:color w:val="201F1E"/>
          <w:sz w:val="22"/>
          <w:szCs w:val="22"/>
        </w:rPr>
      </w:pPr>
      <w:del w:id="1087" w:author="Arlindo Gomes Filho" w:date="2020-11-21T16:20:00Z">
        <w:r w:rsidDel="00C24A75">
          <w:rPr>
            <w:rFonts w:ascii="Arial" w:eastAsia="Arial" w:hAnsi="Arial" w:cs="Arial"/>
            <w:color w:val="201F1E"/>
            <w:sz w:val="22"/>
            <w:szCs w:val="22"/>
          </w:rPr>
          <w:delText xml:space="preserve"> </w:delText>
        </w:r>
      </w:del>
    </w:p>
    <w:p w14:paraId="6FC1C4BB" w14:textId="709E04D4" w:rsidR="00D15A3C" w:rsidRDefault="002A523F">
      <w:pPr>
        <w:shd w:val="clear" w:color="auto" w:fill="FFFFFF"/>
        <w:spacing w:line="360" w:lineRule="auto"/>
        <w:ind w:left="1080" w:hanging="360"/>
        <w:jc w:val="both"/>
        <w:rPr>
          <w:rFonts w:ascii="Arial" w:eastAsia="Arial" w:hAnsi="Arial" w:cs="Arial"/>
          <w:sz w:val="22"/>
          <w:szCs w:val="22"/>
        </w:rPr>
      </w:pPr>
      <w:r>
        <w:rPr>
          <w:rFonts w:ascii="Arial" w:eastAsia="Arial" w:hAnsi="Arial" w:cs="Arial"/>
          <w:sz w:val="22"/>
          <w:szCs w:val="22"/>
        </w:rPr>
        <w:t>4.</w:t>
      </w:r>
      <w:r>
        <w:rPr>
          <w:rFonts w:ascii="Arial" w:eastAsia="Arial" w:hAnsi="Arial" w:cs="Arial"/>
        </w:rPr>
        <w:t xml:space="preserve"> </w:t>
      </w:r>
      <w:del w:id="1088" w:author="Arlindo Gomes Filho" w:date="2020-11-21T16:20:00Z">
        <w:r w:rsidDel="00C24A75">
          <w:rPr>
            <w:rFonts w:ascii="Arial" w:eastAsia="Arial" w:hAnsi="Arial" w:cs="Arial"/>
          </w:rPr>
          <w:delText xml:space="preserve">    </w:delText>
        </w:r>
      </w:del>
      <w:r>
        <w:rPr>
          <w:rFonts w:ascii="Arial" w:eastAsia="Arial" w:hAnsi="Arial" w:cs="Arial"/>
          <w:sz w:val="22"/>
          <w:szCs w:val="22"/>
        </w:rPr>
        <w:t xml:space="preserve">Are Canadian officers proficient in many different languages? Is being proficient a requirement for an overseas </w:t>
      </w:r>
      <w:del w:id="1089" w:author="Arlindo Gomes Filho" w:date="2020-11-21T16:20:00Z">
        <w:r w:rsidDel="00C24A75">
          <w:rPr>
            <w:rFonts w:ascii="Arial" w:eastAsia="Arial" w:hAnsi="Arial" w:cs="Arial"/>
            <w:sz w:val="22"/>
            <w:szCs w:val="22"/>
          </w:rPr>
          <w:delText xml:space="preserve"> </w:delText>
        </w:r>
      </w:del>
      <w:r>
        <w:rPr>
          <w:rFonts w:ascii="Arial" w:eastAsia="Arial" w:hAnsi="Arial" w:cs="Arial"/>
          <w:sz w:val="22"/>
          <w:szCs w:val="22"/>
        </w:rPr>
        <w:t>assignment?</w:t>
      </w:r>
      <w:del w:id="1090" w:author="Arlindo Gomes Filho" w:date="2020-11-21T16:20:00Z">
        <w:r w:rsidDel="00C24A75">
          <w:rPr>
            <w:rFonts w:ascii="Arial" w:eastAsia="Arial" w:hAnsi="Arial" w:cs="Arial"/>
            <w:sz w:val="22"/>
            <w:szCs w:val="22"/>
          </w:rPr>
          <w:delText xml:space="preserve"> </w:delText>
        </w:r>
      </w:del>
    </w:p>
    <w:p w14:paraId="77A53137" w14:textId="792C2D60" w:rsidR="00D15A3C" w:rsidDel="00C24A75" w:rsidRDefault="00D15A3C">
      <w:pPr>
        <w:shd w:val="clear" w:color="auto" w:fill="FFFFFF"/>
        <w:spacing w:line="360" w:lineRule="auto"/>
        <w:ind w:left="1080" w:hanging="360"/>
        <w:jc w:val="both"/>
        <w:rPr>
          <w:del w:id="1091" w:author="Arlindo Gomes Filho" w:date="2020-11-21T16:20:00Z"/>
        </w:rPr>
      </w:pPr>
    </w:p>
    <w:p w14:paraId="175E11C7" w14:textId="59215710" w:rsidR="00D15A3C" w:rsidDel="00C24A75" w:rsidRDefault="002A523F">
      <w:pPr>
        <w:shd w:val="clear" w:color="auto" w:fill="FFFFFF"/>
        <w:spacing w:line="360" w:lineRule="auto"/>
        <w:ind w:left="1080" w:hanging="360"/>
        <w:jc w:val="both"/>
        <w:rPr>
          <w:del w:id="1092" w:author="Arlindo Gomes Filho" w:date="2020-11-21T16:20:00Z"/>
          <w:rFonts w:ascii="Arial" w:eastAsia="Arial" w:hAnsi="Arial" w:cs="Arial"/>
          <w:color w:val="201F1E"/>
          <w:sz w:val="22"/>
          <w:szCs w:val="22"/>
        </w:rPr>
      </w:pPr>
      <w:del w:id="1093" w:author="Arlindo Gomes Filho" w:date="2020-11-21T16:20:00Z">
        <w:r w:rsidDel="00C24A75">
          <w:rPr>
            <w:rFonts w:ascii="Arial" w:eastAsia="Arial" w:hAnsi="Arial" w:cs="Arial"/>
            <w:color w:val="201F1E"/>
            <w:sz w:val="22"/>
            <w:szCs w:val="22"/>
          </w:rPr>
          <w:delText xml:space="preserve"> </w:delText>
        </w:r>
      </w:del>
    </w:p>
    <w:p w14:paraId="0EDCD072" w14:textId="77777777" w:rsidR="00D15A3C" w:rsidRDefault="00D15A3C">
      <w:pPr>
        <w:shd w:val="clear" w:color="auto" w:fill="FFFFFF"/>
        <w:spacing w:line="360" w:lineRule="auto"/>
        <w:ind w:left="1080" w:hanging="360"/>
        <w:jc w:val="both"/>
      </w:pPr>
    </w:p>
    <w:p w14:paraId="48354E06" w14:textId="6F15E36A" w:rsidR="00D15A3C" w:rsidRDefault="002A523F">
      <w:pPr>
        <w:shd w:val="clear" w:color="auto" w:fill="FFFFFF"/>
        <w:spacing w:line="360" w:lineRule="auto"/>
        <w:ind w:left="1080" w:hanging="360"/>
        <w:jc w:val="both"/>
        <w:rPr>
          <w:rFonts w:ascii="Arial" w:eastAsia="Arial" w:hAnsi="Arial" w:cs="Arial"/>
          <w:color w:val="201F1E"/>
          <w:sz w:val="22"/>
          <w:szCs w:val="22"/>
        </w:rPr>
      </w:pPr>
      <w:r>
        <w:rPr>
          <w:rFonts w:ascii="Arial" w:eastAsia="Arial" w:hAnsi="Arial" w:cs="Arial"/>
          <w:color w:val="201F1E"/>
          <w:sz w:val="22"/>
          <w:szCs w:val="22"/>
        </w:rPr>
        <w:t>Some positions require foreign languages and some don’t. One third of the positions require foreign languages. Most of our foreign service officers speak English or French since they are Canada’s Official Languages. Many officers end up learning more than one foreign language throughout their career. This depends on where they are posted throughout their career.</w:t>
      </w:r>
      <w:del w:id="1094" w:author="Arlindo Gomes Filho" w:date="2020-11-21T16:20:00Z">
        <w:r w:rsidDel="00C24A75">
          <w:rPr>
            <w:rFonts w:ascii="Arial" w:eastAsia="Arial" w:hAnsi="Arial" w:cs="Arial"/>
            <w:color w:val="201F1E"/>
            <w:sz w:val="22"/>
            <w:szCs w:val="22"/>
          </w:rPr>
          <w:delText xml:space="preserve">  </w:delText>
        </w:r>
      </w:del>
    </w:p>
    <w:p w14:paraId="3FFF2741" w14:textId="77777777" w:rsidR="00D15A3C" w:rsidRDefault="00D15A3C">
      <w:pPr>
        <w:shd w:val="clear" w:color="auto" w:fill="FFFFFF"/>
        <w:spacing w:line="360" w:lineRule="auto"/>
        <w:ind w:left="1080" w:hanging="360"/>
        <w:jc w:val="both"/>
      </w:pPr>
    </w:p>
    <w:p w14:paraId="3A91B1BE"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del w:id="1095" w:author="Arlindo Gomes Filho" w:date="2020-11-21T16:20:00Z">
        <w:r w:rsidDel="00C24A75">
          <w:rPr>
            <w:rFonts w:ascii="Arial" w:eastAsia="Arial" w:hAnsi="Arial" w:cs="Arial"/>
            <w:color w:val="201F1E"/>
            <w:sz w:val="22"/>
            <w:szCs w:val="22"/>
          </w:rPr>
          <w:delText xml:space="preserve"> </w:delText>
        </w:r>
      </w:del>
    </w:p>
    <w:p w14:paraId="025CAAA8" w14:textId="77777777" w:rsidR="00D15A3C" w:rsidRDefault="002A523F">
      <w:pPr>
        <w:shd w:val="clear" w:color="auto" w:fill="FFFFFF"/>
        <w:spacing w:line="360" w:lineRule="auto"/>
        <w:ind w:left="1080" w:hanging="360"/>
        <w:jc w:val="both"/>
        <w:rPr>
          <w:rFonts w:ascii="Arial" w:eastAsia="Arial" w:hAnsi="Arial" w:cs="Arial"/>
          <w:sz w:val="22"/>
          <w:szCs w:val="22"/>
        </w:rPr>
      </w:pPr>
      <w:r>
        <w:rPr>
          <w:rFonts w:ascii="Arial" w:eastAsia="Arial" w:hAnsi="Arial" w:cs="Arial"/>
          <w:sz w:val="22"/>
          <w:szCs w:val="22"/>
        </w:rPr>
        <w:lastRenderedPageBreak/>
        <w:t>5.</w:t>
      </w:r>
      <w:r>
        <w:rPr>
          <w:rFonts w:ascii="Arial" w:eastAsia="Arial" w:hAnsi="Arial" w:cs="Arial"/>
        </w:rPr>
        <w:t xml:space="preserve"> </w:t>
      </w:r>
      <w:del w:id="1096" w:author="Arlindo Gomes Filho" w:date="2020-11-21T16:20:00Z">
        <w:r w:rsidDel="00C24A75">
          <w:rPr>
            <w:rFonts w:ascii="Arial" w:eastAsia="Arial" w:hAnsi="Arial" w:cs="Arial"/>
          </w:rPr>
          <w:delText xml:space="preserve">    </w:delText>
        </w:r>
      </w:del>
      <w:r>
        <w:rPr>
          <w:rFonts w:ascii="Arial" w:eastAsia="Arial" w:hAnsi="Arial" w:cs="Arial"/>
          <w:sz w:val="22"/>
          <w:szCs w:val="22"/>
        </w:rPr>
        <w:t>In which foreign languages do you provide training? What foreign languages are most in demand by Canadian officers?</w:t>
      </w:r>
      <w:del w:id="1097" w:author="Arlindo Gomes Filho" w:date="2020-11-21T16:20:00Z">
        <w:r w:rsidDel="00C24A75">
          <w:rPr>
            <w:rFonts w:ascii="Arial" w:eastAsia="Arial" w:hAnsi="Arial" w:cs="Arial"/>
            <w:sz w:val="22"/>
            <w:szCs w:val="22"/>
          </w:rPr>
          <w:delText xml:space="preserve"> </w:delText>
        </w:r>
      </w:del>
    </w:p>
    <w:p w14:paraId="380BA056" w14:textId="35C25B36" w:rsidR="00D15A3C" w:rsidDel="00C24A75" w:rsidRDefault="00D15A3C">
      <w:pPr>
        <w:shd w:val="clear" w:color="auto" w:fill="FFFFFF"/>
        <w:spacing w:line="360" w:lineRule="auto"/>
        <w:ind w:left="1080" w:hanging="360"/>
        <w:jc w:val="both"/>
        <w:rPr>
          <w:del w:id="1098" w:author="Arlindo Gomes Filho" w:date="2020-11-21T16:20:00Z"/>
        </w:rPr>
      </w:pPr>
    </w:p>
    <w:p w14:paraId="3112CAA7" w14:textId="21F58075" w:rsidR="00D15A3C" w:rsidDel="00C24A75" w:rsidRDefault="002A523F">
      <w:pPr>
        <w:shd w:val="clear" w:color="auto" w:fill="FFFFFF"/>
        <w:spacing w:line="360" w:lineRule="auto"/>
        <w:ind w:left="1080" w:hanging="360"/>
        <w:jc w:val="both"/>
        <w:rPr>
          <w:del w:id="1099" w:author="Arlindo Gomes Filho" w:date="2020-11-21T16:20:00Z"/>
          <w:rFonts w:ascii="Arial" w:eastAsia="Arial" w:hAnsi="Arial" w:cs="Arial"/>
          <w:color w:val="201F1E"/>
          <w:sz w:val="22"/>
          <w:szCs w:val="22"/>
        </w:rPr>
      </w:pPr>
      <w:del w:id="1100" w:author="Arlindo Gomes Filho" w:date="2020-11-21T16:20:00Z">
        <w:r w:rsidDel="00C24A75">
          <w:rPr>
            <w:rFonts w:ascii="Arial" w:eastAsia="Arial" w:hAnsi="Arial" w:cs="Arial"/>
            <w:color w:val="201F1E"/>
            <w:sz w:val="22"/>
            <w:szCs w:val="22"/>
          </w:rPr>
          <w:delText xml:space="preserve"> </w:delText>
        </w:r>
      </w:del>
    </w:p>
    <w:p w14:paraId="38F5371E" w14:textId="77777777" w:rsidR="00D15A3C" w:rsidRDefault="00D15A3C">
      <w:pPr>
        <w:shd w:val="clear" w:color="auto" w:fill="FFFFFF"/>
        <w:spacing w:line="360" w:lineRule="auto"/>
        <w:ind w:left="1080" w:hanging="360"/>
        <w:jc w:val="both"/>
      </w:pPr>
    </w:p>
    <w:p w14:paraId="32505A8F"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r>
        <w:rPr>
          <w:rFonts w:ascii="Arial" w:eastAsia="Arial" w:hAnsi="Arial" w:cs="Arial"/>
          <w:color w:val="201F1E"/>
          <w:sz w:val="22"/>
          <w:szCs w:val="22"/>
        </w:rPr>
        <w:t>We teach around foreign languages. The languages we teach depends on the assignment cycle. Our most commonly taught languages and the languages that are most in demand by the department are Spanish, Mandarin, Portuguese, Arabic, German, Japanese and Russian.</w:t>
      </w:r>
      <w:del w:id="1101" w:author="Arlindo Gomes Filho" w:date="2020-11-21T16:21:00Z">
        <w:r w:rsidDel="00C24A75">
          <w:rPr>
            <w:rFonts w:ascii="Arial" w:eastAsia="Arial" w:hAnsi="Arial" w:cs="Arial"/>
            <w:color w:val="201F1E"/>
            <w:sz w:val="22"/>
            <w:szCs w:val="22"/>
          </w:rPr>
          <w:delText xml:space="preserve"> </w:delText>
        </w:r>
      </w:del>
    </w:p>
    <w:p w14:paraId="4FAEDF90" w14:textId="77777777" w:rsidR="00D15A3C" w:rsidRDefault="00D15A3C">
      <w:pPr>
        <w:shd w:val="clear" w:color="auto" w:fill="FFFFFF"/>
        <w:spacing w:line="360" w:lineRule="auto"/>
        <w:ind w:left="1080" w:hanging="360"/>
        <w:jc w:val="both"/>
      </w:pPr>
    </w:p>
    <w:p w14:paraId="02C37953" w14:textId="5FBAA99B" w:rsidR="00D15A3C" w:rsidDel="00C24A75" w:rsidRDefault="002A523F">
      <w:pPr>
        <w:shd w:val="clear" w:color="auto" w:fill="FFFFFF"/>
        <w:spacing w:line="360" w:lineRule="auto"/>
        <w:ind w:left="1080" w:hanging="360"/>
        <w:jc w:val="both"/>
        <w:rPr>
          <w:del w:id="1102" w:author="Arlindo Gomes Filho" w:date="2020-11-21T16:21:00Z"/>
          <w:rFonts w:ascii="Arial" w:eastAsia="Arial" w:hAnsi="Arial" w:cs="Arial"/>
          <w:color w:val="201F1E"/>
          <w:sz w:val="22"/>
          <w:szCs w:val="22"/>
        </w:rPr>
      </w:pPr>
      <w:del w:id="1103" w:author="Arlindo Gomes Filho" w:date="2020-11-21T16:21:00Z">
        <w:r w:rsidDel="00C24A75">
          <w:rPr>
            <w:rFonts w:ascii="Arial" w:eastAsia="Arial" w:hAnsi="Arial" w:cs="Arial"/>
            <w:color w:val="201F1E"/>
            <w:sz w:val="22"/>
            <w:szCs w:val="22"/>
          </w:rPr>
          <w:delText xml:space="preserve"> </w:delText>
        </w:r>
      </w:del>
    </w:p>
    <w:p w14:paraId="201208BF" w14:textId="584C9228" w:rsidR="00D15A3C" w:rsidRDefault="002A523F">
      <w:pPr>
        <w:shd w:val="clear" w:color="auto" w:fill="FFFFFF"/>
        <w:spacing w:line="360" w:lineRule="auto"/>
        <w:ind w:left="1080" w:hanging="360"/>
        <w:jc w:val="both"/>
        <w:rPr>
          <w:rFonts w:ascii="Arial" w:eastAsia="Arial" w:hAnsi="Arial" w:cs="Arial"/>
          <w:sz w:val="22"/>
          <w:szCs w:val="22"/>
        </w:rPr>
      </w:pPr>
      <w:r>
        <w:rPr>
          <w:rFonts w:ascii="Arial" w:eastAsia="Arial" w:hAnsi="Arial" w:cs="Arial"/>
          <w:sz w:val="22"/>
          <w:szCs w:val="22"/>
        </w:rPr>
        <w:t>6.</w:t>
      </w:r>
      <w:r>
        <w:rPr>
          <w:rFonts w:ascii="Arial" w:eastAsia="Arial" w:hAnsi="Arial" w:cs="Arial"/>
        </w:rPr>
        <w:t xml:space="preserve"> </w:t>
      </w:r>
      <w:del w:id="1104" w:author="Arlindo Gomes Filho" w:date="2020-11-21T16:21:00Z">
        <w:r w:rsidDel="00C24A75">
          <w:rPr>
            <w:rFonts w:ascii="Arial" w:eastAsia="Arial" w:hAnsi="Arial" w:cs="Arial"/>
          </w:rPr>
          <w:delText xml:space="preserve">    </w:delText>
        </w:r>
      </w:del>
      <w:r>
        <w:rPr>
          <w:rFonts w:ascii="Arial" w:eastAsia="Arial" w:hAnsi="Arial" w:cs="Arial"/>
          <w:sz w:val="22"/>
          <w:szCs w:val="22"/>
        </w:rPr>
        <w:t xml:space="preserve">How are </w:t>
      </w:r>
      <w:del w:id="1105" w:author="Arlindo Gomes Filho" w:date="2020-11-21T16:55:00Z">
        <w:r w:rsidDel="00DA57A2">
          <w:rPr>
            <w:rFonts w:ascii="Arial" w:eastAsia="Arial" w:hAnsi="Arial" w:cs="Arial"/>
            <w:sz w:val="22"/>
            <w:szCs w:val="22"/>
          </w:rPr>
          <w:delText xml:space="preserve"> </w:delText>
        </w:r>
      </w:del>
      <w:r>
        <w:rPr>
          <w:rFonts w:ascii="Arial" w:eastAsia="Arial" w:hAnsi="Arial" w:cs="Arial"/>
          <w:sz w:val="22"/>
          <w:szCs w:val="22"/>
        </w:rPr>
        <w:t xml:space="preserve">language courses structured? </w:t>
      </w:r>
      <w:del w:id="1106" w:author="Arlindo Gomes Filho" w:date="2020-11-21T16:21:00Z">
        <w:r w:rsidDel="00C24A75">
          <w:rPr>
            <w:rFonts w:ascii="Arial" w:eastAsia="Arial" w:hAnsi="Arial" w:cs="Arial"/>
            <w:sz w:val="22"/>
            <w:szCs w:val="22"/>
          </w:rPr>
          <w:delText xml:space="preserve"> </w:delText>
        </w:r>
      </w:del>
      <w:r>
        <w:rPr>
          <w:rFonts w:ascii="Arial" w:eastAsia="Arial" w:hAnsi="Arial" w:cs="Arial"/>
          <w:sz w:val="22"/>
          <w:szCs w:val="22"/>
        </w:rPr>
        <w:t xml:space="preserve">Do you follow the Common European Framework of Reference for Languages </w:t>
      </w:r>
      <w:del w:id="1107" w:author="Arlindo Gomes Filho" w:date="2020-11-21T16:55:00Z">
        <w:r w:rsidDel="00DA57A2">
          <w:rPr>
            <w:rFonts w:ascii="Arial" w:eastAsia="Arial" w:hAnsi="Arial" w:cs="Arial"/>
            <w:sz w:val="22"/>
            <w:szCs w:val="22"/>
          </w:rPr>
          <w:delText xml:space="preserve"> </w:delText>
        </w:r>
      </w:del>
      <w:r>
        <w:rPr>
          <w:rFonts w:ascii="Arial" w:eastAsia="Arial" w:hAnsi="Arial" w:cs="Arial"/>
          <w:sz w:val="22"/>
          <w:szCs w:val="22"/>
        </w:rPr>
        <w:t>(A1, A1, B1, B2. C1, C2)?</w:t>
      </w:r>
      <w:del w:id="1108" w:author="Arlindo Gomes Filho" w:date="2020-11-21T16:21:00Z">
        <w:r w:rsidDel="00C24A75">
          <w:rPr>
            <w:rFonts w:ascii="Arial" w:eastAsia="Arial" w:hAnsi="Arial" w:cs="Arial"/>
            <w:sz w:val="22"/>
            <w:szCs w:val="22"/>
          </w:rPr>
          <w:delText xml:space="preserve">  </w:delText>
        </w:r>
      </w:del>
    </w:p>
    <w:p w14:paraId="6EE64594" w14:textId="77777777" w:rsidR="00D15A3C" w:rsidRDefault="00D15A3C">
      <w:pPr>
        <w:shd w:val="clear" w:color="auto" w:fill="FFFFFF"/>
        <w:spacing w:line="360" w:lineRule="auto"/>
        <w:ind w:left="1080" w:hanging="360"/>
        <w:jc w:val="both"/>
      </w:pPr>
    </w:p>
    <w:p w14:paraId="13082678" w14:textId="09676B9B" w:rsidR="00D15A3C" w:rsidDel="00C24A75" w:rsidRDefault="002A523F">
      <w:pPr>
        <w:shd w:val="clear" w:color="auto" w:fill="FFFFFF"/>
        <w:spacing w:line="360" w:lineRule="auto"/>
        <w:ind w:left="1080" w:hanging="360"/>
        <w:jc w:val="both"/>
        <w:rPr>
          <w:del w:id="1109" w:author="Arlindo Gomes Filho" w:date="2020-11-21T16:21:00Z"/>
          <w:rFonts w:ascii="Arial" w:eastAsia="Arial" w:hAnsi="Arial" w:cs="Arial"/>
          <w:color w:val="201F1E"/>
          <w:sz w:val="22"/>
          <w:szCs w:val="22"/>
        </w:rPr>
      </w:pPr>
      <w:del w:id="1110" w:author="Arlindo Gomes Filho" w:date="2020-11-21T16:21:00Z">
        <w:r w:rsidDel="00C24A75">
          <w:rPr>
            <w:rFonts w:ascii="Arial" w:eastAsia="Arial" w:hAnsi="Arial" w:cs="Arial"/>
            <w:color w:val="201F1E"/>
            <w:sz w:val="22"/>
            <w:szCs w:val="22"/>
          </w:rPr>
          <w:delText xml:space="preserve"> </w:delText>
        </w:r>
      </w:del>
    </w:p>
    <w:p w14:paraId="3AB88C0E" w14:textId="5F97D64C" w:rsidR="00D15A3C" w:rsidDel="00C24A75" w:rsidRDefault="00D15A3C">
      <w:pPr>
        <w:shd w:val="clear" w:color="auto" w:fill="FFFFFF"/>
        <w:spacing w:line="360" w:lineRule="auto"/>
        <w:ind w:left="1080" w:hanging="360"/>
        <w:jc w:val="both"/>
        <w:rPr>
          <w:del w:id="1111" w:author="Arlindo Gomes Filho" w:date="2020-11-21T16:21:00Z"/>
        </w:rPr>
      </w:pPr>
    </w:p>
    <w:p w14:paraId="54E1D358"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r>
        <w:rPr>
          <w:rFonts w:ascii="Arial" w:eastAsia="Arial" w:hAnsi="Arial" w:cs="Arial"/>
          <w:color w:val="201F1E"/>
          <w:sz w:val="22"/>
          <w:szCs w:val="22"/>
        </w:rPr>
        <w:t>We follow the ILR Scale to designations and testing, and the ACTFL scale for the development of training plans. Courses are mostly teacher-led, but we incorporate a lot of e-learning material and self-directed study. We have developed a blended learning program for Spanish and are currently in the process of rolling out to other languages.</w:t>
      </w:r>
      <w:del w:id="1112" w:author="Arlindo Gomes Filho" w:date="2020-11-21T16:21:00Z">
        <w:r w:rsidDel="00C24A75">
          <w:rPr>
            <w:rFonts w:ascii="Arial" w:eastAsia="Arial" w:hAnsi="Arial" w:cs="Arial"/>
            <w:color w:val="201F1E"/>
            <w:sz w:val="22"/>
            <w:szCs w:val="22"/>
          </w:rPr>
          <w:delText xml:space="preserve">  </w:delText>
        </w:r>
      </w:del>
    </w:p>
    <w:p w14:paraId="7675C423" w14:textId="5F051C44" w:rsidR="00D15A3C" w:rsidDel="00C24A75" w:rsidRDefault="00D15A3C">
      <w:pPr>
        <w:shd w:val="clear" w:color="auto" w:fill="FFFFFF"/>
        <w:spacing w:line="360" w:lineRule="auto"/>
        <w:ind w:left="1080" w:hanging="360"/>
        <w:jc w:val="both"/>
        <w:rPr>
          <w:del w:id="1113" w:author="Arlindo Gomes Filho" w:date="2020-11-21T16:21:00Z"/>
        </w:rPr>
      </w:pPr>
    </w:p>
    <w:p w14:paraId="1EF26582" w14:textId="621A43CD" w:rsidR="00D15A3C" w:rsidRDefault="002A523F">
      <w:pPr>
        <w:shd w:val="clear" w:color="auto" w:fill="FFFFFF"/>
        <w:spacing w:line="360" w:lineRule="auto"/>
        <w:ind w:left="1080" w:hanging="360"/>
        <w:jc w:val="both"/>
        <w:rPr>
          <w:rFonts w:ascii="Arial" w:eastAsia="Arial" w:hAnsi="Arial" w:cs="Arial"/>
          <w:color w:val="201F1E"/>
          <w:sz w:val="22"/>
          <w:szCs w:val="22"/>
        </w:rPr>
      </w:pPr>
      <w:del w:id="1114" w:author="Arlindo Gomes Filho" w:date="2020-11-21T16:21:00Z">
        <w:r w:rsidDel="00C24A75">
          <w:rPr>
            <w:rFonts w:ascii="Arial" w:eastAsia="Arial" w:hAnsi="Arial" w:cs="Arial"/>
            <w:color w:val="201F1E"/>
            <w:sz w:val="22"/>
            <w:szCs w:val="22"/>
          </w:rPr>
          <w:delText xml:space="preserve"> </w:delText>
        </w:r>
      </w:del>
    </w:p>
    <w:p w14:paraId="542CEA31" w14:textId="5BDCCA20" w:rsidR="00D15A3C" w:rsidRDefault="002A523F">
      <w:pPr>
        <w:shd w:val="clear" w:color="auto" w:fill="FFFFFF"/>
        <w:spacing w:line="360" w:lineRule="auto"/>
        <w:ind w:left="1080" w:hanging="360"/>
        <w:jc w:val="both"/>
        <w:rPr>
          <w:rFonts w:ascii="Arial" w:eastAsia="Arial" w:hAnsi="Arial" w:cs="Arial"/>
          <w:sz w:val="22"/>
          <w:szCs w:val="22"/>
        </w:rPr>
      </w:pPr>
      <w:r>
        <w:rPr>
          <w:rFonts w:ascii="Arial" w:eastAsia="Arial" w:hAnsi="Arial" w:cs="Arial"/>
          <w:sz w:val="22"/>
          <w:szCs w:val="22"/>
        </w:rPr>
        <w:t>7.</w:t>
      </w:r>
      <w:r>
        <w:rPr>
          <w:rFonts w:ascii="Arial" w:eastAsia="Arial" w:hAnsi="Arial" w:cs="Arial"/>
        </w:rPr>
        <w:t xml:space="preserve"> </w:t>
      </w:r>
      <w:del w:id="1115" w:author="Arlindo Gomes Filho" w:date="2020-11-21T16:21:00Z">
        <w:r w:rsidDel="00C24A75">
          <w:rPr>
            <w:rFonts w:ascii="Arial" w:eastAsia="Arial" w:hAnsi="Arial" w:cs="Arial"/>
          </w:rPr>
          <w:delText xml:space="preserve">    </w:delText>
        </w:r>
      </w:del>
      <w:r>
        <w:rPr>
          <w:rFonts w:ascii="Arial" w:eastAsia="Arial" w:hAnsi="Arial" w:cs="Arial"/>
          <w:sz w:val="22"/>
          <w:szCs w:val="22"/>
        </w:rPr>
        <w:t xml:space="preserve">Do all </w:t>
      </w:r>
      <w:del w:id="1116" w:author="Arlindo Gomes Filho" w:date="2020-11-21T16:21:00Z">
        <w:r w:rsidDel="00C24A75">
          <w:rPr>
            <w:rFonts w:ascii="Arial" w:eastAsia="Arial" w:hAnsi="Arial" w:cs="Arial"/>
            <w:sz w:val="22"/>
            <w:szCs w:val="22"/>
          </w:rPr>
          <w:delText xml:space="preserve"> </w:delText>
        </w:r>
      </w:del>
      <w:r>
        <w:rPr>
          <w:rFonts w:ascii="Arial" w:eastAsia="Arial" w:hAnsi="Arial" w:cs="Arial"/>
          <w:sz w:val="22"/>
          <w:szCs w:val="22"/>
        </w:rPr>
        <w:t>categories (diplomats and consular officers) receive the same language training or is there different training according to the position held?</w:t>
      </w:r>
      <w:del w:id="1117" w:author="Arlindo Gomes Filho" w:date="2020-11-21T16:21:00Z">
        <w:r w:rsidDel="00C24A75">
          <w:rPr>
            <w:rFonts w:ascii="Arial" w:eastAsia="Arial" w:hAnsi="Arial" w:cs="Arial"/>
            <w:sz w:val="22"/>
            <w:szCs w:val="22"/>
          </w:rPr>
          <w:delText xml:space="preserve"> </w:delText>
        </w:r>
      </w:del>
    </w:p>
    <w:p w14:paraId="5A213BF5" w14:textId="7AED048E" w:rsidR="00D15A3C" w:rsidDel="00C24A75" w:rsidRDefault="00D15A3C">
      <w:pPr>
        <w:shd w:val="clear" w:color="auto" w:fill="FFFFFF"/>
        <w:spacing w:line="360" w:lineRule="auto"/>
        <w:ind w:left="1080" w:hanging="360"/>
        <w:jc w:val="both"/>
        <w:rPr>
          <w:del w:id="1118" w:author="Arlindo Gomes Filho" w:date="2020-11-21T16:21:00Z"/>
        </w:rPr>
      </w:pPr>
    </w:p>
    <w:p w14:paraId="4805FDE5" w14:textId="0A20BB87" w:rsidR="00D15A3C" w:rsidDel="00C24A75" w:rsidRDefault="002A523F">
      <w:pPr>
        <w:shd w:val="clear" w:color="auto" w:fill="FFFFFF"/>
        <w:spacing w:line="360" w:lineRule="auto"/>
        <w:ind w:left="1080" w:hanging="360"/>
        <w:jc w:val="both"/>
        <w:rPr>
          <w:del w:id="1119" w:author="Arlindo Gomes Filho" w:date="2020-11-21T16:21:00Z"/>
          <w:rFonts w:ascii="Arial" w:eastAsia="Arial" w:hAnsi="Arial" w:cs="Arial"/>
          <w:sz w:val="22"/>
          <w:szCs w:val="22"/>
        </w:rPr>
      </w:pPr>
      <w:del w:id="1120" w:author="Arlindo Gomes Filho" w:date="2020-11-21T16:21:00Z">
        <w:r w:rsidDel="00C24A75">
          <w:rPr>
            <w:rFonts w:ascii="Arial" w:eastAsia="Arial" w:hAnsi="Arial" w:cs="Arial"/>
            <w:sz w:val="22"/>
            <w:szCs w:val="22"/>
          </w:rPr>
          <w:delText xml:space="preserve"> </w:delText>
        </w:r>
      </w:del>
    </w:p>
    <w:p w14:paraId="28EA1681" w14:textId="77777777" w:rsidR="00D15A3C" w:rsidRDefault="00D15A3C">
      <w:pPr>
        <w:shd w:val="clear" w:color="auto" w:fill="FFFFFF"/>
        <w:spacing w:line="360" w:lineRule="auto"/>
        <w:ind w:left="1080" w:hanging="360"/>
        <w:jc w:val="both"/>
      </w:pPr>
    </w:p>
    <w:p w14:paraId="376E2450" w14:textId="77777777" w:rsidR="00D15A3C" w:rsidRDefault="002A523F">
      <w:pPr>
        <w:shd w:val="clear" w:color="auto" w:fill="FFFFFF"/>
        <w:spacing w:line="360" w:lineRule="auto"/>
        <w:ind w:left="1080" w:hanging="360"/>
        <w:jc w:val="both"/>
        <w:rPr>
          <w:rFonts w:ascii="Arial" w:eastAsia="Arial" w:hAnsi="Arial" w:cs="Arial"/>
          <w:sz w:val="22"/>
          <w:szCs w:val="22"/>
        </w:rPr>
      </w:pPr>
      <w:r>
        <w:rPr>
          <w:rFonts w:ascii="Arial" w:eastAsia="Arial" w:hAnsi="Arial" w:cs="Arial"/>
          <w:sz w:val="22"/>
          <w:szCs w:val="22"/>
        </w:rPr>
        <w:t>It is different based on the position, but not necessarily on the stream or category of employee.</w:t>
      </w:r>
      <w:del w:id="1121" w:author="Arlindo Gomes Filho" w:date="2020-11-21T16:21:00Z">
        <w:r w:rsidDel="00C24A75">
          <w:rPr>
            <w:rFonts w:ascii="Arial" w:eastAsia="Arial" w:hAnsi="Arial" w:cs="Arial"/>
            <w:sz w:val="22"/>
            <w:szCs w:val="22"/>
          </w:rPr>
          <w:delText xml:space="preserve"> </w:delText>
        </w:r>
      </w:del>
    </w:p>
    <w:p w14:paraId="1773D58D" w14:textId="77777777" w:rsidR="00D15A3C" w:rsidRDefault="00D15A3C">
      <w:pPr>
        <w:shd w:val="clear" w:color="auto" w:fill="FFFFFF"/>
        <w:spacing w:line="360" w:lineRule="auto"/>
        <w:ind w:left="1080" w:hanging="360"/>
        <w:jc w:val="both"/>
      </w:pPr>
    </w:p>
    <w:p w14:paraId="51D43672" w14:textId="7E43B0EE" w:rsidR="00D15A3C" w:rsidDel="00C24A75" w:rsidRDefault="002A523F">
      <w:pPr>
        <w:shd w:val="clear" w:color="auto" w:fill="FFFFFF"/>
        <w:spacing w:line="360" w:lineRule="auto"/>
        <w:ind w:left="1080" w:hanging="360"/>
        <w:jc w:val="both"/>
        <w:rPr>
          <w:del w:id="1122" w:author="Arlindo Gomes Filho" w:date="2020-11-21T16:21:00Z"/>
          <w:rFonts w:ascii="Arial" w:eastAsia="Arial" w:hAnsi="Arial" w:cs="Arial"/>
          <w:color w:val="201F1E"/>
          <w:sz w:val="22"/>
          <w:szCs w:val="22"/>
        </w:rPr>
      </w:pPr>
      <w:del w:id="1123" w:author="Arlindo Gomes Filho" w:date="2020-11-21T16:21:00Z">
        <w:r w:rsidDel="00C24A75">
          <w:rPr>
            <w:rFonts w:ascii="Arial" w:eastAsia="Arial" w:hAnsi="Arial" w:cs="Arial"/>
            <w:color w:val="201F1E"/>
            <w:sz w:val="22"/>
            <w:szCs w:val="22"/>
          </w:rPr>
          <w:delText xml:space="preserve"> </w:delText>
        </w:r>
      </w:del>
    </w:p>
    <w:p w14:paraId="5539A468" w14:textId="521DBB9F" w:rsidR="00D15A3C" w:rsidRDefault="002A523F">
      <w:pPr>
        <w:shd w:val="clear" w:color="auto" w:fill="FFFFFF"/>
        <w:spacing w:line="360" w:lineRule="auto"/>
        <w:ind w:left="1080" w:hanging="360"/>
        <w:jc w:val="both"/>
      </w:pPr>
      <w:r>
        <w:rPr>
          <w:rFonts w:ascii="Arial" w:eastAsia="Arial" w:hAnsi="Arial" w:cs="Arial"/>
          <w:color w:val="201F1E"/>
          <w:sz w:val="22"/>
          <w:szCs w:val="22"/>
        </w:rPr>
        <w:t>8.</w:t>
      </w:r>
      <w:r>
        <w:rPr>
          <w:rFonts w:ascii="Arial" w:eastAsia="Arial" w:hAnsi="Arial" w:cs="Arial"/>
          <w:color w:val="201F1E"/>
        </w:rPr>
        <w:t xml:space="preserve"> </w:t>
      </w:r>
      <w:del w:id="1124" w:author="Arlindo Gomes Filho" w:date="2020-11-21T16:21:00Z">
        <w:r w:rsidDel="00C24A75">
          <w:rPr>
            <w:rFonts w:ascii="Arial" w:eastAsia="Arial" w:hAnsi="Arial" w:cs="Arial"/>
            <w:color w:val="201F1E"/>
          </w:rPr>
          <w:delText xml:space="preserve">    </w:delText>
        </w:r>
      </w:del>
      <w:r>
        <w:rPr>
          <w:rFonts w:ascii="Arial" w:eastAsia="Arial" w:hAnsi="Arial" w:cs="Arial"/>
          <w:sz w:val="22"/>
          <w:szCs w:val="22"/>
        </w:rPr>
        <w:t>Are courses paid by the public servant or by the Canadian government?</w:t>
      </w:r>
      <w:del w:id="1125" w:author="Arlindo Gomes Filho" w:date="2020-11-21T16:21:00Z">
        <w:r w:rsidDel="00C24A75">
          <w:delText xml:space="preserve"> </w:delText>
        </w:r>
      </w:del>
    </w:p>
    <w:p w14:paraId="1F650053" w14:textId="77777777" w:rsidR="00D15A3C" w:rsidRDefault="002A523F">
      <w:pPr>
        <w:shd w:val="clear" w:color="auto" w:fill="FFFFFF"/>
        <w:spacing w:line="360" w:lineRule="auto"/>
        <w:ind w:left="720"/>
        <w:jc w:val="both"/>
        <w:rPr>
          <w:rFonts w:ascii="Arial" w:eastAsia="Arial" w:hAnsi="Arial" w:cs="Arial"/>
          <w:color w:val="201F1E"/>
          <w:sz w:val="22"/>
          <w:szCs w:val="22"/>
        </w:rPr>
      </w:pPr>
      <w:r>
        <w:rPr>
          <w:rFonts w:ascii="Arial" w:eastAsia="Arial" w:hAnsi="Arial" w:cs="Arial"/>
          <w:color w:val="201F1E"/>
          <w:sz w:val="22"/>
          <w:szCs w:val="22"/>
        </w:rPr>
        <w:t xml:space="preserve"> </w:t>
      </w:r>
    </w:p>
    <w:p w14:paraId="00CA4221" w14:textId="77777777" w:rsidR="00D15A3C" w:rsidRDefault="002A523F">
      <w:pPr>
        <w:shd w:val="clear" w:color="auto" w:fill="FFFFFF"/>
        <w:spacing w:after="160" w:line="360" w:lineRule="auto"/>
        <w:ind w:left="720"/>
        <w:jc w:val="both"/>
        <w:rPr>
          <w:rFonts w:ascii="Arial" w:eastAsia="Arial" w:hAnsi="Arial" w:cs="Arial"/>
          <w:color w:val="201F1E"/>
          <w:sz w:val="22"/>
          <w:szCs w:val="22"/>
        </w:rPr>
      </w:pPr>
      <w:r>
        <w:rPr>
          <w:rFonts w:ascii="Arial" w:eastAsia="Arial" w:hAnsi="Arial" w:cs="Arial"/>
          <w:color w:val="201F1E"/>
          <w:sz w:val="22"/>
          <w:szCs w:val="22"/>
        </w:rPr>
        <w:t>The department pays for language training and employee salaries throughout language training.</w:t>
      </w:r>
      <w:del w:id="1126" w:author="Arlindo Gomes Filho" w:date="2020-11-21T16:21:00Z">
        <w:r w:rsidDel="00C24A75">
          <w:rPr>
            <w:rFonts w:ascii="Arial" w:eastAsia="Arial" w:hAnsi="Arial" w:cs="Arial"/>
            <w:color w:val="201F1E"/>
            <w:sz w:val="22"/>
            <w:szCs w:val="22"/>
          </w:rPr>
          <w:delText xml:space="preserve"> </w:delText>
        </w:r>
      </w:del>
    </w:p>
    <w:p w14:paraId="6A579486" w14:textId="7426865E" w:rsidR="00D15A3C" w:rsidRDefault="002A523F">
      <w:pPr>
        <w:shd w:val="clear" w:color="auto" w:fill="FFFFFF"/>
        <w:spacing w:line="360" w:lineRule="auto"/>
        <w:ind w:left="1080" w:hanging="360"/>
        <w:jc w:val="both"/>
        <w:rPr>
          <w:rFonts w:ascii="Arial" w:eastAsia="Arial" w:hAnsi="Arial" w:cs="Arial"/>
          <w:sz w:val="22"/>
          <w:szCs w:val="22"/>
        </w:rPr>
      </w:pPr>
      <w:r>
        <w:rPr>
          <w:rFonts w:ascii="Arial" w:eastAsia="Arial" w:hAnsi="Arial" w:cs="Arial"/>
          <w:sz w:val="22"/>
          <w:szCs w:val="22"/>
        </w:rPr>
        <w:lastRenderedPageBreak/>
        <w:t>9.</w:t>
      </w:r>
      <w:r>
        <w:rPr>
          <w:rFonts w:ascii="Arial" w:eastAsia="Arial" w:hAnsi="Arial" w:cs="Arial"/>
        </w:rPr>
        <w:t xml:space="preserve"> </w:t>
      </w:r>
      <w:del w:id="1127" w:author="Arlindo Gomes Filho" w:date="2020-11-21T16:21:00Z">
        <w:r w:rsidDel="00C24A75">
          <w:rPr>
            <w:rFonts w:ascii="Arial" w:eastAsia="Arial" w:hAnsi="Arial" w:cs="Arial"/>
          </w:rPr>
          <w:delText xml:space="preserve">    </w:delText>
        </w:r>
      </w:del>
      <w:r>
        <w:rPr>
          <w:rFonts w:ascii="Arial" w:eastAsia="Arial" w:hAnsi="Arial" w:cs="Arial"/>
          <w:sz w:val="22"/>
          <w:szCs w:val="22"/>
        </w:rPr>
        <w:t xml:space="preserve">How is language maintenance provided? </w:t>
      </w:r>
    </w:p>
    <w:p w14:paraId="3CE9BCC9" w14:textId="04FDC734" w:rsidR="00D15A3C" w:rsidDel="00C24A75" w:rsidRDefault="00D15A3C">
      <w:pPr>
        <w:shd w:val="clear" w:color="auto" w:fill="FFFFFF"/>
        <w:spacing w:line="360" w:lineRule="auto"/>
        <w:ind w:left="1080" w:hanging="360"/>
        <w:jc w:val="both"/>
        <w:rPr>
          <w:del w:id="1128" w:author="Arlindo Gomes Filho" w:date="2020-11-21T16:22:00Z"/>
        </w:rPr>
      </w:pPr>
    </w:p>
    <w:p w14:paraId="6DFC43BB" w14:textId="3AA6C141" w:rsidR="00D15A3C" w:rsidDel="00C24A75" w:rsidRDefault="002A523F">
      <w:pPr>
        <w:shd w:val="clear" w:color="auto" w:fill="FFFFFF"/>
        <w:spacing w:line="360" w:lineRule="auto"/>
        <w:ind w:left="1080" w:hanging="360"/>
        <w:jc w:val="both"/>
        <w:rPr>
          <w:del w:id="1129" w:author="Arlindo Gomes Filho" w:date="2020-11-21T16:22:00Z"/>
          <w:rFonts w:ascii="Arial" w:eastAsia="Arial" w:hAnsi="Arial" w:cs="Arial"/>
          <w:sz w:val="22"/>
          <w:szCs w:val="22"/>
        </w:rPr>
      </w:pPr>
      <w:del w:id="1130" w:author="Arlindo Gomes Filho" w:date="2020-11-21T16:22:00Z">
        <w:r w:rsidDel="00C24A75">
          <w:rPr>
            <w:rFonts w:ascii="Arial" w:eastAsia="Arial" w:hAnsi="Arial" w:cs="Arial"/>
            <w:sz w:val="22"/>
            <w:szCs w:val="22"/>
          </w:rPr>
          <w:delText xml:space="preserve"> </w:delText>
        </w:r>
      </w:del>
    </w:p>
    <w:p w14:paraId="01BF5F8A" w14:textId="77777777" w:rsidR="00D15A3C" w:rsidRDefault="00D15A3C">
      <w:pPr>
        <w:shd w:val="clear" w:color="auto" w:fill="FFFFFF"/>
        <w:spacing w:line="360" w:lineRule="auto"/>
        <w:ind w:left="1080" w:hanging="360"/>
        <w:jc w:val="both"/>
      </w:pPr>
    </w:p>
    <w:p w14:paraId="25C0D553" w14:textId="77777777" w:rsidR="00D15A3C" w:rsidRDefault="002A523F">
      <w:pPr>
        <w:shd w:val="clear" w:color="auto" w:fill="FFFFFF"/>
        <w:spacing w:line="360" w:lineRule="auto"/>
        <w:ind w:left="1080" w:hanging="360"/>
        <w:jc w:val="both"/>
        <w:rPr>
          <w:rFonts w:ascii="Arial" w:eastAsia="Arial" w:hAnsi="Arial" w:cs="Arial"/>
          <w:sz w:val="22"/>
          <w:szCs w:val="22"/>
        </w:rPr>
      </w:pPr>
      <w:r>
        <w:rPr>
          <w:rFonts w:ascii="Arial" w:eastAsia="Arial" w:hAnsi="Arial" w:cs="Arial"/>
          <w:sz w:val="22"/>
          <w:szCs w:val="22"/>
        </w:rPr>
        <w:t>We use the Polyglot Program which has a flexible, self-serve system that allows employees to book conversational lessons with teachers up to 12 hours ahead of time.</w:t>
      </w:r>
      <w:del w:id="1131" w:author="Arlindo Gomes Filho" w:date="2020-11-21T16:22:00Z">
        <w:r w:rsidDel="00C24A75">
          <w:rPr>
            <w:rFonts w:ascii="Arial" w:eastAsia="Arial" w:hAnsi="Arial" w:cs="Arial"/>
            <w:sz w:val="22"/>
            <w:szCs w:val="22"/>
          </w:rPr>
          <w:delText xml:space="preserve">  </w:delText>
        </w:r>
      </w:del>
    </w:p>
    <w:p w14:paraId="71C4A0BA" w14:textId="77777777" w:rsidR="00D15A3C" w:rsidRDefault="00D15A3C">
      <w:pPr>
        <w:shd w:val="clear" w:color="auto" w:fill="FFFFFF"/>
        <w:spacing w:line="360" w:lineRule="auto"/>
        <w:ind w:left="1080" w:hanging="360"/>
        <w:jc w:val="both"/>
      </w:pPr>
    </w:p>
    <w:p w14:paraId="1F56ECAB" w14:textId="74EE1A65" w:rsidR="00D15A3C" w:rsidDel="00C24A75" w:rsidRDefault="002A523F">
      <w:pPr>
        <w:shd w:val="clear" w:color="auto" w:fill="FFFFFF"/>
        <w:spacing w:line="360" w:lineRule="auto"/>
        <w:ind w:left="1080" w:hanging="360"/>
        <w:jc w:val="both"/>
        <w:rPr>
          <w:del w:id="1132" w:author="Arlindo Gomes Filho" w:date="2020-11-21T16:22:00Z"/>
          <w:rFonts w:ascii="Arial" w:eastAsia="Arial" w:hAnsi="Arial" w:cs="Arial"/>
          <w:color w:val="201F1E"/>
          <w:sz w:val="22"/>
          <w:szCs w:val="22"/>
        </w:rPr>
      </w:pPr>
      <w:del w:id="1133" w:author="Arlindo Gomes Filho" w:date="2020-11-21T16:22:00Z">
        <w:r w:rsidDel="00C24A75">
          <w:rPr>
            <w:rFonts w:ascii="Arial" w:eastAsia="Arial" w:hAnsi="Arial" w:cs="Arial"/>
            <w:color w:val="201F1E"/>
            <w:sz w:val="22"/>
            <w:szCs w:val="22"/>
          </w:rPr>
          <w:delText xml:space="preserve"> </w:delText>
        </w:r>
      </w:del>
    </w:p>
    <w:p w14:paraId="64C22194" w14:textId="77777777" w:rsidR="00D15A3C" w:rsidRDefault="002A523F">
      <w:pPr>
        <w:shd w:val="clear" w:color="auto" w:fill="FFFFFF"/>
        <w:spacing w:line="360" w:lineRule="auto"/>
        <w:ind w:left="1080" w:hanging="360"/>
        <w:jc w:val="both"/>
      </w:pPr>
      <w:r>
        <w:rPr>
          <w:rFonts w:ascii="Arial" w:eastAsia="Arial" w:hAnsi="Arial" w:cs="Arial"/>
          <w:color w:val="201F1E"/>
          <w:sz w:val="22"/>
          <w:szCs w:val="22"/>
        </w:rPr>
        <w:t>10.</w:t>
      </w:r>
      <w:r>
        <w:rPr>
          <w:rFonts w:ascii="Arial" w:eastAsia="Arial" w:hAnsi="Arial" w:cs="Arial"/>
          <w:color w:val="201F1E"/>
        </w:rPr>
        <w:t xml:space="preserve">  </w:t>
      </w:r>
      <w:r>
        <w:rPr>
          <w:rFonts w:ascii="Arial" w:eastAsia="Arial" w:hAnsi="Arial" w:cs="Arial"/>
          <w:sz w:val="22"/>
          <w:szCs w:val="22"/>
        </w:rPr>
        <w:t>Do you continue to provide language maintenance for officers who are overseas?</w:t>
      </w:r>
      <w:del w:id="1134" w:author="Arlindo Gomes Filho" w:date="2020-11-21T16:22:00Z">
        <w:r w:rsidDel="00C24A75">
          <w:delText xml:space="preserve"> </w:delText>
        </w:r>
      </w:del>
    </w:p>
    <w:p w14:paraId="068F1338" w14:textId="77777777" w:rsidR="00D15A3C" w:rsidRDefault="00D15A3C">
      <w:pPr>
        <w:shd w:val="clear" w:color="auto" w:fill="FFFFFF"/>
        <w:spacing w:line="360" w:lineRule="auto"/>
        <w:ind w:left="1080" w:hanging="360"/>
        <w:jc w:val="both"/>
      </w:pPr>
    </w:p>
    <w:p w14:paraId="39E106C3" w14:textId="20611DE3" w:rsidR="00D15A3C" w:rsidDel="00C24A75" w:rsidRDefault="002A523F">
      <w:pPr>
        <w:shd w:val="clear" w:color="auto" w:fill="FFFFFF"/>
        <w:spacing w:line="360" w:lineRule="auto"/>
        <w:ind w:left="1080" w:hanging="360"/>
        <w:jc w:val="both"/>
        <w:rPr>
          <w:del w:id="1135" w:author="Arlindo Gomes Filho" w:date="2020-11-21T16:22:00Z"/>
          <w:rFonts w:ascii="Arial" w:eastAsia="Arial" w:hAnsi="Arial" w:cs="Arial"/>
          <w:sz w:val="22"/>
          <w:szCs w:val="22"/>
        </w:rPr>
      </w:pPr>
      <w:del w:id="1136" w:author="Arlindo Gomes Filho" w:date="2020-11-21T16:22:00Z">
        <w:r w:rsidDel="00C24A75">
          <w:rPr>
            <w:rFonts w:ascii="Arial" w:eastAsia="Arial" w:hAnsi="Arial" w:cs="Arial"/>
            <w:sz w:val="22"/>
            <w:szCs w:val="22"/>
          </w:rPr>
          <w:delText xml:space="preserve"> </w:delText>
        </w:r>
      </w:del>
    </w:p>
    <w:p w14:paraId="08CD4242" w14:textId="48C459F7" w:rsidR="00D15A3C" w:rsidDel="00C24A75" w:rsidRDefault="00D15A3C">
      <w:pPr>
        <w:shd w:val="clear" w:color="auto" w:fill="FFFFFF"/>
        <w:spacing w:line="360" w:lineRule="auto"/>
        <w:ind w:left="1080" w:hanging="360"/>
        <w:jc w:val="both"/>
        <w:rPr>
          <w:del w:id="1137" w:author="Arlindo Gomes Filho" w:date="2020-11-21T16:22:00Z"/>
        </w:rPr>
      </w:pPr>
    </w:p>
    <w:p w14:paraId="4573822B"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r>
        <w:rPr>
          <w:rFonts w:ascii="Arial" w:eastAsia="Arial" w:hAnsi="Arial" w:cs="Arial"/>
          <w:color w:val="201F1E"/>
          <w:sz w:val="22"/>
          <w:szCs w:val="22"/>
        </w:rPr>
        <w:t>Yes. CFSL funds maintenance training abroad. We transfer funds to missions and missions are responsible for making training arrangements with local service providers.</w:t>
      </w:r>
      <w:del w:id="1138" w:author="Arlindo Gomes Filho" w:date="2020-11-21T16:22:00Z">
        <w:r w:rsidDel="00C24A75">
          <w:rPr>
            <w:rFonts w:ascii="Arial" w:eastAsia="Arial" w:hAnsi="Arial" w:cs="Arial"/>
            <w:color w:val="201F1E"/>
            <w:sz w:val="22"/>
            <w:szCs w:val="22"/>
          </w:rPr>
          <w:delText xml:space="preserve">  </w:delText>
        </w:r>
      </w:del>
    </w:p>
    <w:p w14:paraId="7B557B31" w14:textId="4A7CC605" w:rsidR="00D15A3C" w:rsidDel="00B9239C" w:rsidRDefault="00D15A3C">
      <w:pPr>
        <w:shd w:val="clear" w:color="auto" w:fill="FFFFFF"/>
        <w:spacing w:line="360" w:lineRule="auto"/>
        <w:ind w:left="1080" w:hanging="360"/>
        <w:jc w:val="both"/>
        <w:rPr>
          <w:del w:id="1139" w:author="Arlindo Gomes Filho" w:date="2020-11-21T16:22:00Z"/>
        </w:rPr>
      </w:pPr>
    </w:p>
    <w:p w14:paraId="19640342" w14:textId="2FC58C61" w:rsidR="00D15A3C" w:rsidRDefault="002A523F">
      <w:pPr>
        <w:shd w:val="clear" w:color="auto" w:fill="FFFFFF"/>
        <w:spacing w:line="360" w:lineRule="auto"/>
        <w:ind w:left="1080" w:hanging="360"/>
        <w:jc w:val="both"/>
        <w:rPr>
          <w:rFonts w:ascii="Arial" w:eastAsia="Arial" w:hAnsi="Arial" w:cs="Arial"/>
          <w:color w:val="201F1E"/>
          <w:sz w:val="22"/>
          <w:szCs w:val="22"/>
        </w:rPr>
      </w:pPr>
      <w:del w:id="1140" w:author="Arlindo Gomes Filho" w:date="2020-11-21T16:22:00Z">
        <w:r w:rsidDel="00B9239C">
          <w:rPr>
            <w:rFonts w:ascii="Arial" w:eastAsia="Arial" w:hAnsi="Arial" w:cs="Arial"/>
            <w:color w:val="201F1E"/>
            <w:sz w:val="22"/>
            <w:szCs w:val="22"/>
          </w:rPr>
          <w:delText xml:space="preserve"> </w:delText>
        </w:r>
      </w:del>
    </w:p>
    <w:p w14:paraId="2CDDC994" w14:textId="77777777" w:rsidR="00D15A3C" w:rsidRDefault="002A523F">
      <w:pPr>
        <w:shd w:val="clear" w:color="auto" w:fill="FFFFFF"/>
        <w:spacing w:line="360" w:lineRule="auto"/>
        <w:ind w:left="1080" w:hanging="360"/>
        <w:jc w:val="both"/>
        <w:rPr>
          <w:rFonts w:ascii="Arial" w:eastAsia="Arial" w:hAnsi="Arial" w:cs="Arial"/>
          <w:sz w:val="22"/>
          <w:szCs w:val="22"/>
        </w:rPr>
      </w:pPr>
      <w:r>
        <w:rPr>
          <w:rFonts w:ascii="Arial" w:eastAsia="Arial" w:hAnsi="Arial" w:cs="Arial"/>
          <w:sz w:val="22"/>
          <w:szCs w:val="22"/>
        </w:rPr>
        <w:t>11.</w:t>
      </w:r>
      <w:r>
        <w:rPr>
          <w:rFonts w:ascii="Arial" w:eastAsia="Arial" w:hAnsi="Arial" w:cs="Arial"/>
        </w:rPr>
        <w:t xml:space="preserve"> </w:t>
      </w:r>
      <w:del w:id="1141" w:author="Arlindo Gomes Filho" w:date="2020-11-21T16:22:00Z">
        <w:r w:rsidDel="00C24A75">
          <w:rPr>
            <w:rFonts w:ascii="Arial" w:eastAsia="Arial" w:hAnsi="Arial" w:cs="Arial"/>
          </w:rPr>
          <w:delText xml:space="preserve"> </w:delText>
        </w:r>
      </w:del>
      <w:r>
        <w:rPr>
          <w:rFonts w:ascii="Arial" w:eastAsia="Arial" w:hAnsi="Arial" w:cs="Arial"/>
          <w:sz w:val="22"/>
          <w:szCs w:val="22"/>
        </w:rPr>
        <w:t>Are language courses also available to family members?</w:t>
      </w:r>
      <w:del w:id="1142" w:author="Arlindo Gomes Filho" w:date="2020-11-21T16:22:00Z">
        <w:r w:rsidDel="00B9239C">
          <w:rPr>
            <w:rFonts w:ascii="Arial" w:eastAsia="Arial" w:hAnsi="Arial" w:cs="Arial"/>
            <w:sz w:val="22"/>
            <w:szCs w:val="22"/>
          </w:rPr>
          <w:delText xml:space="preserve"> </w:delText>
        </w:r>
      </w:del>
    </w:p>
    <w:p w14:paraId="538AFAFF" w14:textId="48A7218E" w:rsidR="00D15A3C" w:rsidDel="00B9239C" w:rsidRDefault="00D15A3C">
      <w:pPr>
        <w:shd w:val="clear" w:color="auto" w:fill="FFFFFF"/>
        <w:spacing w:line="360" w:lineRule="auto"/>
        <w:jc w:val="both"/>
        <w:rPr>
          <w:del w:id="1143" w:author="Arlindo Gomes Filho" w:date="2020-11-21T16:22:00Z"/>
          <w:rFonts w:ascii="Arial" w:eastAsia="Arial" w:hAnsi="Arial" w:cs="Arial"/>
          <w:sz w:val="22"/>
          <w:szCs w:val="22"/>
        </w:rPr>
      </w:pPr>
    </w:p>
    <w:p w14:paraId="15CBE660" w14:textId="77777777" w:rsidR="00D15A3C" w:rsidRDefault="00D15A3C">
      <w:pPr>
        <w:shd w:val="clear" w:color="auto" w:fill="FFFFFF"/>
        <w:spacing w:line="360" w:lineRule="auto"/>
        <w:ind w:left="1080" w:hanging="360"/>
        <w:jc w:val="both"/>
      </w:pPr>
    </w:p>
    <w:p w14:paraId="4A51AD44"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r>
        <w:rPr>
          <w:rFonts w:ascii="Arial" w:eastAsia="Arial" w:hAnsi="Arial" w:cs="Arial"/>
          <w:color w:val="201F1E"/>
          <w:sz w:val="22"/>
          <w:szCs w:val="22"/>
        </w:rPr>
        <w:t xml:space="preserve">Yes, as long as it is at no extra cost to the department. </w:t>
      </w:r>
      <w:del w:id="1144" w:author="Arlindo Gomes Filho" w:date="2020-11-21T16:22:00Z">
        <w:r w:rsidDel="00B9239C">
          <w:rPr>
            <w:rFonts w:ascii="Arial" w:eastAsia="Arial" w:hAnsi="Arial" w:cs="Arial"/>
            <w:color w:val="201F1E"/>
            <w:sz w:val="22"/>
            <w:szCs w:val="22"/>
          </w:rPr>
          <w:delText xml:space="preserve"> </w:delText>
        </w:r>
      </w:del>
    </w:p>
    <w:p w14:paraId="3A70F2FA" w14:textId="4EBF26E4" w:rsidR="00D15A3C" w:rsidDel="00B9239C" w:rsidRDefault="00D15A3C">
      <w:pPr>
        <w:shd w:val="clear" w:color="auto" w:fill="FFFFFF"/>
        <w:spacing w:line="360" w:lineRule="auto"/>
        <w:ind w:left="1080" w:hanging="360"/>
        <w:jc w:val="both"/>
        <w:rPr>
          <w:del w:id="1145" w:author="Arlindo Gomes Filho" w:date="2020-11-21T16:22:00Z"/>
        </w:rPr>
      </w:pPr>
    </w:p>
    <w:p w14:paraId="1A264288" w14:textId="176F839B" w:rsidR="00D15A3C" w:rsidRDefault="002A523F">
      <w:pPr>
        <w:shd w:val="clear" w:color="auto" w:fill="FFFFFF"/>
        <w:spacing w:line="360" w:lineRule="auto"/>
        <w:ind w:left="1080" w:hanging="360"/>
        <w:jc w:val="both"/>
        <w:rPr>
          <w:rFonts w:ascii="Arial" w:eastAsia="Arial" w:hAnsi="Arial" w:cs="Arial"/>
          <w:color w:val="201F1E"/>
          <w:sz w:val="22"/>
          <w:szCs w:val="22"/>
        </w:rPr>
      </w:pPr>
      <w:del w:id="1146" w:author="Arlindo Gomes Filho" w:date="2020-11-21T16:22:00Z">
        <w:r w:rsidDel="00B9239C">
          <w:rPr>
            <w:rFonts w:ascii="Arial" w:eastAsia="Arial" w:hAnsi="Arial" w:cs="Arial"/>
            <w:color w:val="201F1E"/>
            <w:sz w:val="22"/>
            <w:szCs w:val="22"/>
          </w:rPr>
          <w:delText xml:space="preserve"> </w:delText>
        </w:r>
      </w:del>
    </w:p>
    <w:p w14:paraId="48D3097D" w14:textId="77777777" w:rsidR="00D15A3C" w:rsidRDefault="002A523F">
      <w:pPr>
        <w:shd w:val="clear" w:color="auto" w:fill="FFFFFF"/>
        <w:spacing w:line="360" w:lineRule="auto"/>
        <w:ind w:left="1080" w:hanging="360"/>
        <w:jc w:val="both"/>
        <w:rPr>
          <w:rFonts w:ascii="Arial" w:eastAsia="Arial" w:hAnsi="Arial" w:cs="Arial"/>
          <w:color w:val="201F1E"/>
          <w:sz w:val="22"/>
          <w:szCs w:val="22"/>
        </w:rPr>
      </w:pPr>
      <w:r>
        <w:rPr>
          <w:rFonts w:ascii="Arial" w:eastAsia="Arial" w:hAnsi="Arial" w:cs="Arial"/>
          <w:color w:val="201F1E"/>
          <w:sz w:val="22"/>
          <w:szCs w:val="22"/>
        </w:rPr>
        <w:t>12.</w:t>
      </w:r>
      <w:r>
        <w:rPr>
          <w:rFonts w:ascii="Arial" w:eastAsia="Arial" w:hAnsi="Arial" w:cs="Arial"/>
          <w:color w:val="201F1E"/>
        </w:rPr>
        <w:t xml:space="preserve">  </w:t>
      </w:r>
      <w:r>
        <w:rPr>
          <w:rFonts w:ascii="Arial" w:eastAsia="Arial" w:hAnsi="Arial" w:cs="Arial"/>
          <w:sz w:val="22"/>
          <w:szCs w:val="22"/>
        </w:rPr>
        <w:t>Do foreign service staff members receive a raise in pay for each language learned? Is there any kind of compensation for those who achieve high proficiency in difficult-to-learn languages?</w:t>
      </w:r>
      <w:del w:id="1147" w:author="Arlindo Gomes Filho" w:date="2020-11-21T16:22:00Z">
        <w:r w:rsidDel="00B9239C">
          <w:rPr>
            <w:rFonts w:ascii="Arial" w:eastAsia="Arial" w:hAnsi="Arial" w:cs="Arial"/>
            <w:color w:val="201F1E"/>
            <w:sz w:val="22"/>
            <w:szCs w:val="22"/>
          </w:rPr>
          <w:delText xml:space="preserve"> </w:delText>
        </w:r>
      </w:del>
    </w:p>
    <w:p w14:paraId="631FCF15" w14:textId="77777777" w:rsidR="00D15A3C" w:rsidRDefault="002A523F">
      <w:pPr>
        <w:shd w:val="clear" w:color="auto" w:fill="FFFFFF"/>
        <w:spacing w:after="160" w:line="360" w:lineRule="auto"/>
        <w:ind w:left="720"/>
        <w:jc w:val="both"/>
        <w:rPr>
          <w:rFonts w:ascii="Arial" w:eastAsia="Arial" w:hAnsi="Arial" w:cs="Arial"/>
          <w:color w:val="201F1E"/>
          <w:sz w:val="22"/>
          <w:szCs w:val="22"/>
        </w:rPr>
      </w:pPr>
      <w:del w:id="1148" w:author="Arlindo Gomes Filho" w:date="2020-11-21T16:22:00Z">
        <w:r w:rsidDel="00B9239C">
          <w:rPr>
            <w:rFonts w:ascii="Arial" w:eastAsia="Arial" w:hAnsi="Arial" w:cs="Arial"/>
            <w:color w:val="201F1E"/>
            <w:sz w:val="22"/>
            <w:szCs w:val="22"/>
          </w:rPr>
          <w:delText xml:space="preserve"> </w:delText>
        </w:r>
      </w:del>
    </w:p>
    <w:p w14:paraId="56584E31" w14:textId="77777777" w:rsidR="00D15A3C" w:rsidRDefault="002A523F">
      <w:pPr>
        <w:shd w:val="clear" w:color="auto" w:fill="FFFFFF"/>
        <w:spacing w:line="360" w:lineRule="auto"/>
        <w:ind w:left="720"/>
        <w:jc w:val="both"/>
      </w:pPr>
      <w:r>
        <w:rPr>
          <w:rFonts w:ascii="Arial" w:eastAsia="Arial" w:hAnsi="Arial" w:cs="Arial"/>
          <w:color w:val="201F1E"/>
          <w:sz w:val="22"/>
          <w:szCs w:val="22"/>
        </w:rPr>
        <w:t>They do not receive a foreign language allowance. However, we studying the possibility of implementing one.</w:t>
      </w:r>
      <w:del w:id="1149" w:author="Arlindo Gomes Filho" w:date="2020-11-21T16:22:00Z">
        <w:r w:rsidDel="00B9239C">
          <w:rPr>
            <w:rFonts w:ascii="Arial" w:eastAsia="Arial" w:hAnsi="Arial" w:cs="Arial"/>
            <w:color w:val="201F1E"/>
            <w:sz w:val="22"/>
            <w:szCs w:val="22"/>
          </w:rPr>
          <w:delText xml:space="preserve">  </w:delText>
        </w:r>
      </w:del>
    </w:p>
    <w:p w14:paraId="14BC876B" w14:textId="77777777" w:rsidR="00D15A3C" w:rsidRDefault="00D15A3C">
      <w:pPr>
        <w:pBdr>
          <w:top w:val="nil"/>
          <w:left w:val="nil"/>
          <w:bottom w:val="nil"/>
          <w:right w:val="nil"/>
          <w:between w:val="nil"/>
        </w:pBdr>
        <w:spacing w:line="360" w:lineRule="auto"/>
        <w:ind w:firstLine="360"/>
        <w:jc w:val="both"/>
      </w:pPr>
    </w:p>
    <w:p w14:paraId="1FA3D0A4" w14:textId="2C1897E5" w:rsidR="00D15A3C" w:rsidDel="00B9239C" w:rsidRDefault="00D15A3C">
      <w:pPr>
        <w:pBdr>
          <w:top w:val="nil"/>
          <w:left w:val="nil"/>
          <w:bottom w:val="nil"/>
          <w:right w:val="nil"/>
          <w:between w:val="nil"/>
        </w:pBdr>
        <w:spacing w:line="360" w:lineRule="auto"/>
        <w:ind w:firstLine="360"/>
        <w:jc w:val="both"/>
        <w:rPr>
          <w:del w:id="1150" w:author="Arlindo Gomes Filho" w:date="2020-11-21T16:22:00Z"/>
        </w:rPr>
      </w:pPr>
    </w:p>
    <w:p w14:paraId="6A87E2F7" w14:textId="77777777" w:rsidR="00D15A3C" w:rsidRDefault="002A523F">
      <w:pPr>
        <w:pBdr>
          <w:top w:val="nil"/>
          <w:left w:val="nil"/>
          <w:bottom w:val="nil"/>
          <w:right w:val="nil"/>
          <w:between w:val="nil"/>
        </w:pBdr>
        <w:spacing w:line="360" w:lineRule="auto"/>
        <w:ind w:firstLine="360"/>
        <w:jc w:val="both"/>
        <w:rPr>
          <w:b/>
          <w:color w:val="000000"/>
        </w:rPr>
      </w:pPr>
      <w:r>
        <w:rPr>
          <w:b/>
          <w:color w:val="000000"/>
        </w:rPr>
        <w:t>3.3- E</w:t>
      </w:r>
      <w:r>
        <w:rPr>
          <w:b/>
        </w:rPr>
        <w:t>STADOS UNIDOS</w:t>
      </w:r>
    </w:p>
    <w:p w14:paraId="7A1B1131" w14:textId="77777777" w:rsidR="00D15A3C" w:rsidRDefault="002A523F">
      <w:pPr>
        <w:pStyle w:val="Ttulo3"/>
        <w:spacing w:before="280" w:after="80" w:line="360" w:lineRule="auto"/>
        <w:ind w:firstLine="360"/>
        <w:jc w:val="center"/>
        <w:rPr>
          <w:sz w:val="26"/>
          <w:szCs w:val="26"/>
        </w:rPr>
      </w:pPr>
      <w:bookmarkStart w:id="1151" w:name="_heading=h.wwr6cgbst72q" w:colFirst="0" w:colLast="0"/>
      <w:bookmarkEnd w:id="1151"/>
      <w:r>
        <w:rPr>
          <w:sz w:val="26"/>
          <w:szCs w:val="26"/>
        </w:rPr>
        <w:lastRenderedPageBreak/>
        <w:t>FSI’s Experience with Language Learning</w:t>
      </w:r>
    </w:p>
    <w:p w14:paraId="7B6F817A" w14:textId="77777777" w:rsidR="00D15A3C" w:rsidRDefault="002A523F">
      <w:pPr>
        <w:spacing w:before="240" w:after="240" w:line="360" w:lineRule="auto"/>
        <w:jc w:val="both"/>
      </w:pPr>
      <w:r>
        <w:t xml:space="preserve">The following language learning timelines reflect 70 years of experience in teaching languages to U.S. diplomats, and illustrate the time </w:t>
      </w:r>
      <w:r>
        <w:rPr>
          <w:i/>
        </w:rPr>
        <w:t xml:space="preserve">usually </w:t>
      </w:r>
      <w:r>
        <w:t xml:space="preserve">required for a student to reach “Professional Working Proficiency” in the language, or a score of “Speaking-3/Reading-3” on the Interagency Language Roundtable scale. These timelines are based on what FSI has observed as the </w:t>
      </w:r>
      <w:r>
        <w:rPr>
          <w:i/>
        </w:rPr>
        <w:t>average</w:t>
      </w:r>
      <w:r>
        <w:t xml:space="preserve"> length of time for a student to achieve proficiency, though the actual time can vary based on a number of factors, including the language learner’s natural ability, prior linguistic experience, and time spent in the classroom.</w:t>
      </w:r>
    </w:p>
    <w:p w14:paraId="7FC72F1C" w14:textId="77777777" w:rsidR="00D15A3C" w:rsidRDefault="002A523F">
      <w:pPr>
        <w:spacing w:before="240" w:after="240" w:line="360" w:lineRule="auto"/>
        <w:jc w:val="both"/>
      </w:pPr>
      <w:r>
        <w:rPr>
          <w:b/>
        </w:rPr>
        <w:t>Category</w:t>
      </w:r>
      <w:r>
        <w:t xml:space="preserve"> </w:t>
      </w:r>
      <w:r>
        <w:rPr>
          <w:b/>
        </w:rPr>
        <w:t>I Languages:</w:t>
      </w:r>
      <w:r>
        <w:t xml:space="preserve"> 24-30 weeks (600-750 class hours)</w:t>
      </w:r>
    </w:p>
    <w:p w14:paraId="176746E0" w14:textId="77777777" w:rsidR="00D15A3C" w:rsidRDefault="002A523F">
      <w:pPr>
        <w:spacing w:before="240" w:after="240" w:line="360" w:lineRule="auto"/>
        <w:jc w:val="both"/>
      </w:pPr>
      <w:r>
        <w:t>Languages more similar to English.</w:t>
      </w:r>
    </w:p>
    <w:tbl>
      <w:tblPr>
        <w:tblStyle w:val="a9"/>
        <w:tblW w:w="8503" w:type="dxa"/>
        <w:tblLayout w:type="fixed"/>
        <w:tblLook w:val="0600" w:firstRow="0" w:lastRow="0" w:firstColumn="0" w:lastColumn="0" w:noHBand="1" w:noVBand="1"/>
      </w:tblPr>
      <w:tblGrid>
        <w:gridCol w:w="2817"/>
        <w:gridCol w:w="2843"/>
        <w:gridCol w:w="2843"/>
      </w:tblGrid>
      <w:tr w:rsidR="00D15A3C" w14:paraId="2C707566" w14:textId="77777777">
        <w:trPr>
          <w:trHeight w:val="500"/>
        </w:trPr>
        <w:tc>
          <w:tcPr>
            <w:tcW w:w="2816" w:type="dxa"/>
            <w:tcMar>
              <w:top w:w="100" w:type="dxa"/>
              <w:left w:w="100" w:type="dxa"/>
              <w:bottom w:w="100" w:type="dxa"/>
              <w:right w:w="100" w:type="dxa"/>
            </w:tcMar>
          </w:tcPr>
          <w:p w14:paraId="7016C308" w14:textId="77777777" w:rsidR="00D15A3C" w:rsidRDefault="002A523F">
            <w:pPr>
              <w:spacing w:line="360" w:lineRule="auto"/>
              <w:ind w:firstLine="360"/>
              <w:jc w:val="both"/>
            </w:pPr>
            <w:r>
              <w:t>Danish (24 weeks)</w:t>
            </w:r>
          </w:p>
        </w:tc>
        <w:tc>
          <w:tcPr>
            <w:tcW w:w="2843" w:type="dxa"/>
            <w:tcMar>
              <w:top w:w="100" w:type="dxa"/>
              <w:left w:w="100" w:type="dxa"/>
              <w:bottom w:w="100" w:type="dxa"/>
              <w:right w:w="100" w:type="dxa"/>
            </w:tcMar>
          </w:tcPr>
          <w:p w14:paraId="34450AEF" w14:textId="77777777" w:rsidR="00D15A3C" w:rsidRDefault="002A523F">
            <w:pPr>
              <w:widowControl w:val="0"/>
              <w:pBdr>
                <w:top w:val="nil"/>
                <w:left w:val="nil"/>
                <w:bottom w:val="nil"/>
                <w:right w:val="nil"/>
                <w:between w:val="nil"/>
              </w:pBdr>
              <w:spacing w:line="276" w:lineRule="auto"/>
            </w:pPr>
            <w:r>
              <w:t>Dutch (24 weeks)</w:t>
            </w:r>
          </w:p>
        </w:tc>
        <w:tc>
          <w:tcPr>
            <w:tcW w:w="2843" w:type="dxa"/>
            <w:tcMar>
              <w:top w:w="100" w:type="dxa"/>
              <w:left w:w="100" w:type="dxa"/>
              <w:bottom w:w="100" w:type="dxa"/>
              <w:right w:w="100" w:type="dxa"/>
            </w:tcMar>
          </w:tcPr>
          <w:p w14:paraId="57C14492" w14:textId="77777777" w:rsidR="00D15A3C" w:rsidRDefault="002A523F">
            <w:pPr>
              <w:widowControl w:val="0"/>
              <w:pBdr>
                <w:top w:val="nil"/>
                <w:left w:val="nil"/>
                <w:bottom w:val="nil"/>
                <w:right w:val="nil"/>
                <w:between w:val="nil"/>
              </w:pBdr>
              <w:spacing w:line="276" w:lineRule="auto"/>
            </w:pPr>
            <w:r>
              <w:t>French (30 weeks)</w:t>
            </w:r>
          </w:p>
        </w:tc>
      </w:tr>
      <w:tr w:rsidR="00D15A3C" w14:paraId="4A048C7E" w14:textId="77777777">
        <w:trPr>
          <w:trHeight w:val="500"/>
        </w:trPr>
        <w:tc>
          <w:tcPr>
            <w:tcW w:w="2816" w:type="dxa"/>
            <w:tcMar>
              <w:top w:w="100" w:type="dxa"/>
              <w:left w:w="100" w:type="dxa"/>
              <w:bottom w:w="100" w:type="dxa"/>
              <w:right w:w="100" w:type="dxa"/>
            </w:tcMar>
          </w:tcPr>
          <w:p w14:paraId="71549428" w14:textId="77777777" w:rsidR="00D15A3C" w:rsidRDefault="002A523F">
            <w:pPr>
              <w:widowControl w:val="0"/>
              <w:pBdr>
                <w:top w:val="nil"/>
                <w:left w:val="nil"/>
                <w:bottom w:val="nil"/>
                <w:right w:val="nil"/>
                <w:between w:val="nil"/>
              </w:pBdr>
              <w:spacing w:line="276" w:lineRule="auto"/>
            </w:pPr>
            <w:r>
              <w:t>Italian (24 weeks)</w:t>
            </w:r>
          </w:p>
        </w:tc>
        <w:tc>
          <w:tcPr>
            <w:tcW w:w="2843" w:type="dxa"/>
            <w:tcMar>
              <w:top w:w="100" w:type="dxa"/>
              <w:left w:w="100" w:type="dxa"/>
              <w:bottom w:w="100" w:type="dxa"/>
              <w:right w:w="100" w:type="dxa"/>
            </w:tcMar>
          </w:tcPr>
          <w:p w14:paraId="54C4B505" w14:textId="77777777" w:rsidR="00D15A3C" w:rsidRDefault="002A523F">
            <w:pPr>
              <w:widowControl w:val="0"/>
              <w:pBdr>
                <w:top w:val="nil"/>
                <w:left w:val="nil"/>
                <w:bottom w:val="nil"/>
                <w:right w:val="nil"/>
                <w:between w:val="nil"/>
              </w:pBdr>
              <w:spacing w:line="276" w:lineRule="auto"/>
            </w:pPr>
            <w:r>
              <w:t>Norwegian (24 weeks)</w:t>
            </w:r>
          </w:p>
        </w:tc>
        <w:tc>
          <w:tcPr>
            <w:tcW w:w="2843" w:type="dxa"/>
            <w:tcMar>
              <w:top w:w="100" w:type="dxa"/>
              <w:left w:w="100" w:type="dxa"/>
              <w:bottom w:w="100" w:type="dxa"/>
              <w:right w:w="100" w:type="dxa"/>
            </w:tcMar>
          </w:tcPr>
          <w:p w14:paraId="19616FA3" w14:textId="77777777" w:rsidR="00D15A3C" w:rsidRDefault="002A523F">
            <w:pPr>
              <w:widowControl w:val="0"/>
              <w:pBdr>
                <w:top w:val="nil"/>
                <w:left w:val="nil"/>
                <w:bottom w:val="nil"/>
                <w:right w:val="nil"/>
                <w:between w:val="nil"/>
              </w:pBdr>
              <w:spacing w:line="276" w:lineRule="auto"/>
            </w:pPr>
            <w:r>
              <w:t>Portuguese (24 weeks)</w:t>
            </w:r>
          </w:p>
        </w:tc>
      </w:tr>
      <w:tr w:rsidR="00D15A3C" w14:paraId="51197057" w14:textId="77777777">
        <w:trPr>
          <w:trHeight w:val="500"/>
        </w:trPr>
        <w:tc>
          <w:tcPr>
            <w:tcW w:w="2816" w:type="dxa"/>
            <w:tcMar>
              <w:top w:w="100" w:type="dxa"/>
              <w:left w:w="100" w:type="dxa"/>
              <w:bottom w:w="100" w:type="dxa"/>
              <w:right w:w="100" w:type="dxa"/>
            </w:tcMar>
          </w:tcPr>
          <w:p w14:paraId="2B8E942B" w14:textId="77777777" w:rsidR="00D15A3C" w:rsidRDefault="002A523F">
            <w:pPr>
              <w:widowControl w:val="0"/>
              <w:pBdr>
                <w:top w:val="nil"/>
                <w:left w:val="nil"/>
                <w:bottom w:val="nil"/>
                <w:right w:val="nil"/>
                <w:between w:val="nil"/>
              </w:pBdr>
              <w:spacing w:line="276" w:lineRule="auto"/>
            </w:pPr>
            <w:r>
              <w:t>Romanian (24 weeks)</w:t>
            </w:r>
          </w:p>
        </w:tc>
        <w:tc>
          <w:tcPr>
            <w:tcW w:w="2843" w:type="dxa"/>
            <w:tcMar>
              <w:top w:w="100" w:type="dxa"/>
              <w:left w:w="100" w:type="dxa"/>
              <w:bottom w:w="100" w:type="dxa"/>
              <w:right w:w="100" w:type="dxa"/>
            </w:tcMar>
          </w:tcPr>
          <w:p w14:paraId="17D6F9A9" w14:textId="77777777" w:rsidR="00D15A3C" w:rsidRDefault="002A523F">
            <w:pPr>
              <w:widowControl w:val="0"/>
              <w:pBdr>
                <w:top w:val="nil"/>
                <w:left w:val="nil"/>
                <w:bottom w:val="nil"/>
                <w:right w:val="nil"/>
                <w:between w:val="nil"/>
              </w:pBdr>
              <w:spacing w:line="276" w:lineRule="auto"/>
            </w:pPr>
            <w:r>
              <w:t>Spanish (24 weeks)</w:t>
            </w:r>
          </w:p>
        </w:tc>
        <w:tc>
          <w:tcPr>
            <w:tcW w:w="2843" w:type="dxa"/>
            <w:tcMar>
              <w:top w:w="100" w:type="dxa"/>
              <w:left w:w="100" w:type="dxa"/>
              <w:bottom w:w="100" w:type="dxa"/>
              <w:right w:w="100" w:type="dxa"/>
            </w:tcMar>
          </w:tcPr>
          <w:p w14:paraId="2D34792D" w14:textId="77777777" w:rsidR="00D15A3C" w:rsidRDefault="002A523F">
            <w:pPr>
              <w:widowControl w:val="0"/>
              <w:pBdr>
                <w:top w:val="nil"/>
                <w:left w:val="nil"/>
                <w:bottom w:val="nil"/>
                <w:right w:val="nil"/>
                <w:between w:val="nil"/>
              </w:pBdr>
              <w:spacing w:line="276" w:lineRule="auto"/>
            </w:pPr>
            <w:r>
              <w:t>Swedish (24 weeks)</w:t>
            </w:r>
          </w:p>
        </w:tc>
      </w:tr>
    </w:tbl>
    <w:p w14:paraId="57F78DE6" w14:textId="77777777" w:rsidR="00D15A3C" w:rsidRDefault="002A523F">
      <w:pPr>
        <w:spacing w:before="240" w:after="240" w:line="360" w:lineRule="auto"/>
        <w:jc w:val="both"/>
      </w:pPr>
      <w:r>
        <w:rPr>
          <w:b/>
        </w:rPr>
        <w:t>Category</w:t>
      </w:r>
      <w:r>
        <w:t xml:space="preserve"> </w:t>
      </w:r>
      <w:r>
        <w:rPr>
          <w:b/>
        </w:rPr>
        <w:t>II Languages:</w:t>
      </w:r>
      <w:r>
        <w:t xml:space="preserve"> Approximately 36 weeks (900 class hours)</w:t>
      </w:r>
    </w:p>
    <w:tbl>
      <w:tblPr>
        <w:tblStyle w:val="aa"/>
        <w:tblW w:w="8503" w:type="dxa"/>
        <w:tblLayout w:type="fixed"/>
        <w:tblLook w:val="0600" w:firstRow="0" w:lastRow="0" w:firstColumn="0" w:lastColumn="0" w:noHBand="1" w:noVBand="1"/>
      </w:tblPr>
      <w:tblGrid>
        <w:gridCol w:w="2813"/>
        <w:gridCol w:w="2799"/>
        <w:gridCol w:w="2891"/>
      </w:tblGrid>
      <w:tr w:rsidR="00D15A3C" w14:paraId="7A884B76" w14:textId="77777777">
        <w:trPr>
          <w:trHeight w:val="500"/>
        </w:trPr>
        <w:tc>
          <w:tcPr>
            <w:tcW w:w="2812" w:type="dxa"/>
            <w:tcMar>
              <w:top w:w="100" w:type="dxa"/>
              <w:left w:w="100" w:type="dxa"/>
              <w:bottom w:w="100" w:type="dxa"/>
              <w:right w:w="100" w:type="dxa"/>
            </w:tcMar>
          </w:tcPr>
          <w:p w14:paraId="4F0B97A8" w14:textId="77777777" w:rsidR="00D15A3C" w:rsidRDefault="002A523F">
            <w:pPr>
              <w:spacing w:line="360" w:lineRule="auto"/>
              <w:ind w:firstLine="360"/>
              <w:jc w:val="both"/>
            </w:pPr>
            <w:r>
              <w:t>German</w:t>
            </w:r>
          </w:p>
        </w:tc>
        <w:tc>
          <w:tcPr>
            <w:tcW w:w="2799" w:type="dxa"/>
            <w:tcMar>
              <w:top w:w="100" w:type="dxa"/>
              <w:left w:w="100" w:type="dxa"/>
              <w:bottom w:w="100" w:type="dxa"/>
              <w:right w:w="100" w:type="dxa"/>
            </w:tcMar>
          </w:tcPr>
          <w:p w14:paraId="0AC5DF7A" w14:textId="77777777" w:rsidR="00D15A3C" w:rsidRDefault="002A523F">
            <w:pPr>
              <w:widowControl w:val="0"/>
              <w:pBdr>
                <w:top w:val="nil"/>
                <w:left w:val="nil"/>
                <w:bottom w:val="nil"/>
                <w:right w:val="nil"/>
                <w:between w:val="nil"/>
              </w:pBdr>
              <w:spacing w:line="276" w:lineRule="auto"/>
            </w:pPr>
            <w:r>
              <w:t>Haitian Creole</w:t>
            </w:r>
          </w:p>
        </w:tc>
        <w:tc>
          <w:tcPr>
            <w:tcW w:w="2891" w:type="dxa"/>
            <w:tcMar>
              <w:top w:w="100" w:type="dxa"/>
              <w:left w:w="100" w:type="dxa"/>
              <w:bottom w:w="100" w:type="dxa"/>
              <w:right w:w="100" w:type="dxa"/>
            </w:tcMar>
          </w:tcPr>
          <w:p w14:paraId="641AFDD2" w14:textId="77777777" w:rsidR="00D15A3C" w:rsidRDefault="002A523F">
            <w:pPr>
              <w:widowControl w:val="0"/>
              <w:pBdr>
                <w:top w:val="nil"/>
                <w:left w:val="nil"/>
                <w:bottom w:val="nil"/>
                <w:right w:val="nil"/>
                <w:between w:val="nil"/>
              </w:pBdr>
              <w:spacing w:line="276" w:lineRule="auto"/>
            </w:pPr>
            <w:r>
              <w:t>Indonesian</w:t>
            </w:r>
          </w:p>
        </w:tc>
      </w:tr>
      <w:tr w:rsidR="00D15A3C" w14:paraId="2AEE4215" w14:textId="77777777">
        <w:trPr>
          <w:trHeight w:val="500"/>
        </w:trPr>
        <w:tc>
          <w:tcPr>
            <w:tcW w:w="2812" w:type="dxa"/>
            <w:tcMar>
              <w:top w:w="100" w:type="dxa"/>
              <w:left w:w="100" w:type="dxa"/>
              <w:bottom w:w="100" w:type="dxa"/>
              <w:right w:w="100" w:type="dxa"/>
            </w:tcMar>
          </w:tcPr>
          <w:p w14:paraId="59C3D677" w14:textId="77777777" w:rsidR="00D15A3C" w:rsidRDefault="002A523F">
            <w:pPr>
              <w:widowControl w:val="0"/>
              <w:pBdr>
                <w:top w:val="nil"/>
                <w:left w:val="nil"/>
                <w:bottom w:val="nil"/>
                <w:right w:val="nil"/>
                <w:between w:val="nil"/>
              </w:pBdr>
              <w:spacing w:line="276" w:lineRule="auto"/>
            </w:pPr>
            <w:r>
              <w:t>Malay</w:t>
            </w:r>
          </w:p>
        </w:tc>
        <w:tc>
          <w:tcPr>
            <w:tcW w:w="2799" w:type="dxa"/>
            <w:tcMar>
              <w:top w:w="100" w:type="dxa"/>
              <w:left w:w="100" w:type="dxa"/>
              <w:bottom w:w="100" w:type="dxa"/>
              <w:right w:w="100" w:type="dxa"/>
            </w:tcMar>
          </w:tcPr>
          <w:p w14:paraId="490782F3" w14:textId="77777777" w:rsidR="00D15A3C" w:rsidRDefault="002A523F">
            <w:pPr>
              <w:widowControl w:val="0"/>
              <w:pBdr>
                <w:top w:val="nil"/>
                <w:left w:val="nil"/>
                <w:bottom w:val="nil"/>
                <w:right w:val="nil"/>
                <w:between w:val="nil"/>
              </w:pBdr>
              <w:spacing w:line="276" w:lineRule="auto"/>
            </w:pPr>
            <w:r>
              <w:t>Swahili</w:t>
            </w:r>
          </w:p>
        </w:tc>
        <w:tc>
          <w:tcPr>
            <w:tcW w:w="2891" w:type="dxa"/>
            <w:tcMar>
              <w:top w:w="100" w:type="dxa"/>
              <w:left w:w="100" w:type="dxa"/>
              <w:bottom w:w="100" w:type="dxa"/>
              <w:right w:w="100" w:type="dxa"/>
            </w:tcMar>
          </w:tcPr>
          <w:p w14:paraId="40377773" w14:textId="77777777" w:rsidR="00D15A3C" w:rsidRDefault="00D15A3C">
            <w:pPr>
              <w:widowControl w:val="0"/>
              <w:pBdr>
                <w:top w:val="nil"/>
                <w:left w:val="nil"/>
                <w:bottom w:val="nil"/>
                <w:right w:val="nil"/>
                <w:between w:val="nil"/>
              </w:pBdr>
              <w:spacing w:line="276" w:lineRule="auto"/>
            </w:pPr>
          </w:p>
        </w:tc>
      </w:tr>
    </w:tbl>
    <w:p w14:paraId="1169E82A" w14:textId="77777777" w:rsidR="00D15A3C" w:rsidRDefault="002A523F">
      <w:pPr>
        <w:spacing w:before="240" w:after="240" w:line="360" w:lineRule="auto"/>
        <w:jc w:val="both"/>
      </w:pPr>
      <w:r>
        <w:rPr>
          <w:b/>
        </w:rPr>
        <w:t>Category</w:t>
      </w:r>
      <w:r>
        <w:t xml:space="preserve"> </w:t>
      </w:r>
      <w:r>
        <w:rPr>
          <w:b/>
        </w:rPr>
        <w:t>III Languages:</w:t>
      </w:r>
      <w:r>
        <w:t xml:space="preserve"> Approximately 44 weeks (1100 class hours)</w:t>
      </w:r>
    </w:p>
    <w:p w14:paraId="26FC4024" w14:textId="77777777" w:rsidR="00D15A3C" w:rsidRDefault="002A523F">
      <w:pPr>
        <w:spacing w:before="240" w:after="240" w:line="360" w:lineRule="auto"/>
        <w:jc w:val="both"/>
      </w:pPr>
      <w:r>
        <w:t xml:space="preserve">“Hard languages” – Languages with significant linguistic and/or cultural differences from English. </w:t>
      </w:r>
      <w:r>
        <w:rPr>
          <w:i/>
        </w:rPr>
        <w:t>This list is not exhaustive</w:t>
      </w:r>
      <w:r>
        <w:t>.</w:t>
      </w:r>
    </w:p>
    <w:tbl>
      <w:tblPr>
        <w:tblStyle w:val="ab"/>
        <w:tblW w:w="8503" w:type="dxa"/>
        <w:tblLayout w:type="fixed"/>
        <w:tblLook w:val="0600" w:firstRow="0" w:lastRow="0" w:firstColumn="0" w:lastColumn="0" w:noHBand="1" w:noVBand="1"/>
      </w:tblPr>
      <w:tblGrid>
        <w:gridCol w:w="2831"/>
        <w:gridCol w:w="2856"/>
        <w:gridCol w:w="2816"/>
      </w:tblGrid>
      <w:tr w:rsidR="00D15A3C" w14:paraId="02F5A9B7" w14:textId="77777777">
        <w:trPr>
          <w:trHeight w:val="500"/>
        </w:trPr>
        <w:tc>
          <w:tcPr>
            <w:tcW w:w="2830" w:type="dxa"/>
            <w:tcMar>
              <w:top w:w="100" w:type="dxa"/>
              <w:left w:w="100" w:type="dxa"/>
              <w:bottom w:w="100" w:type="dxa"/>
              <w:right w:w="100" w:type="dxa"/>
            </w:tcMar>
          </w:tcPr>
          <w:p w14:paraId="3635775A" w14:textId="77777777" w:rsidR="00D15A3C" w:rsidRDefault="002A523F">
            <w:pPr>
              <w:spacing w:line="360" w:lineRule="auto"/>
              <w:ind w:firstLine="360"/>
              <w:jc w:val="both"/>
            </w:pPr>
            <w:r>
              <w:t>Albanian</w:t>
            </w:r>
          </w:p>
        </w:tc>
        <w:tc>
          <w:tcPr>
            <w:tcW w:w="2856" w:type="dxa"/>
            <w:tcMar>
              <w:top w:w="100" w:type="dxa"/>
              <w:left w:w="100" w:type="dxa"/>
              <w:bottom w:w="100" w:type="dxa"/>
              <w:right w:w="100" w:type="dxa"/>
            </w:tcMar>
          </w:tcPr>
          <w:p w14:paraId="3C307C1B" w14:textId="77777777" w:rsidR="00D15A3C" w:rsidRDefault="002A523F">
            <w:pPr>
              <w:widowControl w:val="0"/>
              <w:pBdr>
                <w:top w:val="nil"/>
                <w:left w:val="nil"/>
                <w:bottom w:val="nil"/>
                <w:right w:val="nil"/>
                <w:between w:val="nil"/>
              </w:pBdr>
              <w:spacing w:line="276" w:lineRule="auto"/>
            </w:pPr>
            <w:r>
              <w:t>Amharic</w:t>
            </w:r>
          </w:p>
        </w:tc>
        <w:tc>
          <w:tcPr>
            <w:tcW w:w="2816" w:type="dxa"/>
            <w:tcMar>
              <w:top w:w="100" w:type="dxa"/>
              <w:left w:w="100" w:type="dxa"/>
              <w:bottom w:w="100" w:type="dxa"/>
              <w:right w:w="100" w:type="dxa"/>
            </w:tcMar>
          </w:tcPr>
          <w:p w14:paraId="2B15EB6E" w14:textId="77777777" w:rsidR="00D15A3C" w:rsidRDefault="002A523F">
            <w:pPr>
              <w:widowControl w:val="0"/>
              <w:pBdr>
                <w:top w:val="nil"/>
                <w:left w:val="nil"/>
                <w:bottom w:val="nil"/>
                <w:right w:val="nil"/>
                <w:between w:val="nil"/>
              </w:pBdr>
              <w:spacing w:line="276" w:lineRule="auto"/>
            </w:pPr>
            <w:r>
              <w:t>Armenian</w:t>
            </w:r>
          </w:p>
        </w:tc>
      </w:tr>
      <w:tr w:rsidR="00D15A3C" w14:paraId="4D415ABF" w14:textId="77777777">
        <w:trPr>
          <w:trHeight w:val="500"/>
        </w:trPr>
        <w:tc>
          <w:tcPr>
            <w:tcW w:w="2830" w:type="dxa"/>
            <w:tcMar>
              <w:top w:w="100" w:type="dxa"/>
              <w:left w:w="100" w:type="dxa"/>
              <w:bottom w:w="100" w:type="dxa"/>
              <w:right w:w="100" w:type="dxa"/>
            </w:tcMar>
          </w:tcPr>
          <w:p w14:paraId="257C8149" w14:textId="77777777" w:rsidR="00D15A3C" w:rsidRDefault="002A523F">
            <w:pPr>
              <w:widowControl w:val="0"/>
              <w:pBdr>
                <w:top w:val="nil"/>
                <w:left w:val="nil"/>
                <w:bottom w:val="nil"/>
                <w:right w:val="nil"/>
                <w:between w:val="nil"/>
              </w:pBdr>
              <w:spacing w:line="276" w:lineRule="auto"/>
            </w:pPr>
            <w:r>
              <w:t>Azerbaijani</w:t>
            </w:r>
          </w:p>
        </w:tc>
        <w:tc>
          <w:tcPr>
            <w:tcW w:w="2856" w:type="dxa"/>
            <w:tcMar>
              <w:top w:w="100" w:type="dxa"/>
              <w:left w:w="100" w:type="dxa"/>
              <w:bottom w:w="100" w:type="dxa"/>
              <w:right w:w="100" w:type="dxa"/>
            </w:tcMar>
          </w:tcPr>
          <w:p w14:paraId="3478A304" w14:textId="77777777" w:rsidR="00D15A3C" w:rsidRDefault="002A523F">
            <w:pPr>
              <w:widowControl w:val="0"/>
              <w:pBdr>
                <w:top w:val="nil"/>
                <w:left w:val="nil"/>
                <w:bottom w:val="nil"/>
                <w:right w:val="nil"/>
                <w:between w:val="nil"/>
              </w:pBdr>
              <w:spacing w:line="276" w:lineRule="auto"/>
            </w:pPr>
            <w:r>
              <w:t>Bengali</w:t>
            </w:r>
          </w:p>
        </w:tc>
        <w:tc>
          <w:tcPr>
            <w:tcW w:w="2816" w:type="dxa"/>
            <w:tcMar>
              <w:top w:w="100" w:type="dxa"/>
              <w:left w:w="100" w:type="dxa"/>
              <w:bottom w:w="100" w:type="dxa"/>
              <w:right w:w="100" w:type="dxa"/>
            </w:tcMar>
          </w:tcPr>
          <w:p w14:paraId="1312A49A" w14:textId="77777777" w:rsidR="00D15A3C" w:rsidRDefault="002A523F">
            <w:pPr>
              <w:widowControl w:val="0"/>
              <w:pBdr>
                <w:top w:val="nil"/>
                <w:left w:val="nil"/>
                <w:bottom w:val="nil"/>
                <w:right w:val="nil"/>
                <w:between w:val="nil"/>
              </w:pBdr>
              <w:spacing w:line="276" w:lineRule="auto"/>
            </w:pPr>
            <w:r>
              <w:t>Bulgarian</w:t>
            </w:r>
          </w:p>
        </w:tc>
      </w:tr>
      <w:tr w:rsidR="00D15A3C" w14:paraId="0650D38D" w14:textId="77777777">
        <w:trPr>
          <w:trHeight w:val="500"/>
        </w:trPr>
        <w:tc>
          <w:tcPr>
            <w:tcW w:w="2830" w:type="dxa"/>
            <w:tcMar>
              <w:top w:w="100" w:type="dxa"/>
              <w:left w:w="100" w:type="dxa"/>
              <w:bottom w:w="100" w:type="dxa"/>
              <w:right w:w="100" w:type="dxa"/>
            </w:tcMar>
          </w:tcPr>
          <w:p w14:paraId="5F433112" w14:textId="77777777" w:rsidR="00D15A3C" w:rsidRDefault="002A523F">
            <w:pPr>
              <w:widowControl w:val="0"/>
              <w:pBdr>
                <w:top w:val="nil"/>
                <w:left w:val="nil"/>
                <w:bottom w:val="nil"/>
                <w:right w:val="nil"/>
                <w:between w:val="nil"/>
              </w:pBdr>
              <w:spacing w:line="276" w:lineRule="auto"/>
            </w:pPr>
            <w:r>
              <w:t>Burmese</w:t>
            </w:r>
          </w:p>
        </w:tc>
        <w:tc>
          <w:tcPr>
            <w:tcW w:w="2856" w:type="dxa"/>
            <w:tcMar>
              <w:top w:w="100" w:type="dxa"/>
              <w:left w:w="100" w:type="dxa"/>
              <w:bottom w:w="100" w:type="dxa"/>
              <w:right w:w="100" w:type="dxa"/>
            </w:tcMar>
          </w:tcPr>
          <w:p w14:paraId="2FBE57A8" w14:textId="77777777" w:rsidR="00D15A3C" w:rsidRDefault="002A523F">
            <w:pPr>
              <w:widowControl w:val="0"/>
              <w:pBdr>
                <w:top w:val="nil"/>
                <w:left w:val="nil"/>
                <w:bottom w:val="nil"/>
                <w:right w:val="nil"/>
                <w:between w:val="nil"/>
              </w:pBdr>
              <w:spacing w:line="276" w:lineRule="auto"/>
            </w:pPr>
            <w:r>
              <w:t>Czech</w:t>
            </w:r>
          </w:p>
        </w:tc>
        <w:tc>
          <w:tcPr>
            <w:tcW w:w="2816" w:type="dxa"/>
            <w:tcMar>
              <w:top w:w="100" w:type="dxa"/>
              <w:left w:w="100" w:type="dxa"/>
              <w:bottom w:w="100" w:type="dxa"/>
              <w:right w:w="100" w:type="dxa"/>
            </w:tcMar>
          </w:tcPr>
          <w:p w14:paraId="343592E3" w14:textId="77777777" w:rsidR="00D15A3C" w:rsidRDefault="002A523F">
            <w:pPr>
              <w:widowControl w:val="0"/>
              <w:pBdr>
                <w:top w:val="nil"/>
                <w:left w:val="nil"/>
                <w:bottom w:val="nil"/>
                <w:right w:val="nil"/>
                <w:between w:val="nil"/>
              </w:pBdr>
              <w:spacing w:line="276" w:lineRule="auto"/>
            </w:pPr>
            <w:r>
              <w:t>Dari</w:t>
            </w:r>
          </w:p>
        </w:tc>
      </w:tr>
      <w:tr w:rsidR="00D15A3C" w14:paraId="2A904F2B" w14:textId="77777777">
        <w:trPr>
          <w:trHeight w:val="500"/>
        </w:trPr>
        <w:tc>
          <w:tcPr>
            <w:tcW w:w="2830" w:type="dxa"/>
            <w:tcMar>
              <w:top w:w="100" w:type="dxa"/>
              <w:left w:w="100" w:type="dxa"/>
              <w:bottom w:w="100" w:type="dxa"/>
              <w:right w:w="100" w:type="dxa"/>
            </w:tcMar>
          </w:tcPr>
          <w:p w14:paraId="65D08DD4" w14:textId="77777777" w:rsidR="00D15A3C" w:rsidRDefault="002A523F">
            <w:pPr>
              <w:widowControl w:val="0"/>
              <w:pBdr>
                <w:top w:val="nil"/>
                <w:left w:val="nil"/>
                <w:bottom w:val="nil"/>
                <w:right w:val="nil"/>
                <w:between w:val="nil"/>
              </w:pBdr>
              <w:spacing w:line="276" w:lineRule="auto"/>
            </w:pPr>
            <w:r>
              <w:lastRenderedPageBreak/>
              <w:t>Estonian</w:t>
            </w:r>
          </w:p>
        </w:tc>
        <w:tc>
          <w:tcPr>
            <w:tcW w:w="2856" w:type="dxa"/>
            <w:tcMar>
              <w:top w:w="100" w:type="dxa"/>
              <w:left w:w="100" w:type="dxa"/>
              <w:bottom w:w="100" w:type="dxa"/>
              <w:right w:w="100" w:type="dxa"/>
            </w:tcMar>
          </w:tcPr>
          <w:p w14:paraId="0CDDF468" w14:textId="77777777" w:rsidR="00D15A3C" w:rsidRDefault="002A523F">
            <w:pPr>
              <w:widowControl w:val="0"/>
              <w:pBdr>
                <w:top w:val="nil"/>
                <w:left w:val="nil"/>
                <w:bottom w:val="nil"/>
                <w:right w:val="nil"/>
                <w:between w:val="nil"/>
              </w:pBdr>
              <w:spacing w:line="276" w:lineRule="auto"/>
            </w:pPr>
            <w:r>
              <w:t>Farsi</w:t>
            </w:r>
          </w:p>
        </w:tc>
        <w:tc>
          <w:tcPr>
            <w:tcW w:w="2816" w:type="dxa"/>
            <w:tcMar>
              <w:top w:w="100" w:type="dxa"/>
              <w:left w:w="100" w:type="dxa"/>
              <w:bottom w:w="100" w:type="dxa"/>
              <w:right w:w="100" w:type="dxa"/>
            </w:tcMar>
          </w:tcPr>
          <w:p w14:paraId="39F5ECF5" w14:textId="77777777" w:rsidR="00D15A3C" w:rsidRDefault="002A523F">
            <w:pPr>
              <w:widowControl w:val="0"/>
              <w:pBdr>
                <w:top w:val="nil"/>
                <w:left w:val="nil"/>
                <w:bottom w:val="nil"/>
                <w:right w:val="nil"/>
                <w:between w:val="nil"/>
              </w:pBdr>
              <w:spacing w:line="276" w:lineRule="auto"/>
            </w:pPr>
            <w:r>
              <w:t>Finnish</w:t>
            </w:r>
          </w:p>
        </w:tc>
      </w:tr>
      <w:tr w:rsidR="00D15A3C" w14:paraId="0388077C" w14:textId="77777777">
        <w:trPr>
          <w:trHeight w:val="500"/>
        </w:trPr>
        <w:tc>
          <w:tcPr>
            <w:tcW w:w="2830" w:type="dxa"/>
            <w:tcMar>
              <w:top w:w="100" w:type="dxa"/>
              <w:left w:w="100" w:type="dxa"/>
              <w:bottom w:w="100" w:type="dxa"/>
              <w:right w:w="100" w:type="dxa"/>
            </w:tcMar>
          </w:tcPr>
          <w:p w14:paraId="7D39E821" w14:textId="77777777" w:rsidR="00D15A3C" w:rsidRDefault="002A523F">
            <w:pPr>
              <w:widowControl w:val="0"/>
              <w:pBdr>
                <w:top w:val="nil"/>
                <w:left w:val="nil"/>
                <w:bottom w:val="nil"/>
                <w:right w:val="nil"/>
                <w:between w:val="nil"/>
              </w:pBdr>
              <w:spacing w:line="276" w:lineRule="auto"/>
            </w:pPr>
            <w:r>
              <w:t>Georgian</w:t>
            </w:r>
          </w:p>
        </w:tc>
        <w:tc>
          <w:tcPr>
            <w:tcW w:w="2856" w:type="dxa"/>
            <w:tcMar>
              <w:top w:w="100" w:type="dxa"/>
              <w:left w:w="100" w:type="dxa"/>
              <w:bottom w:w="100" w:type="dxa"/>
              <w:right w:w="100" w:type="dxa"/>
            </w:tcMar>
          </w:tcPr>
          <w:p w14:paraId="318B2D14" w14:textId="77777777" w:rsidR="00D15A3C" w:rsidRDefault="002A523F">
            <w:pPr>
              <w:widowControl w:val="0"/>
              <w:pBdr>
                <w:top w:val="nil"/>
                <w:left w:val="nil"/>
                <w:bottom w:val="nil"/>
                <w:right w:val="nil"/>
                <w:between w:val="nil"/>
              </w:pBdr>
              <w:spacing w:line="276" w:lineRule="auto"/>
            </w:pPr>
            <w:r>
              <w:t>Greek</w:t>
            </w:r>
          </w:p>
        </w:tc>
        <w:tc>
          <w:tcPr>
            <w:tcW w:w="2816" w:type="dxa"/>
            <w:tcMar>
              <w:top w:w="100" w:type="dxa"/>
              <w:left w:w="100" w:type="dxa"/>
              <w:bottom w:w="100" w:type="dxa"/>
              <w:right w:w="100" w:type="dxa"/>
            </w:tcMar>
          </w:tcPr>
          <w:p w14:paraId="434D321B" w14:textId="77777777" w:rsidR="00D15A3C" w:rsidRDefault="002A523F">
            <w:pPr>
              <w:widowControl w:val="0"/>
              <w:pBdr>
                <w:top w:val="nil"/>
                <w:left w:val="nil"/>
                <w:bottom w:val="nil"/>
                <w:right w:val="nil"/>
                <w:between w:val="nil"/>
              </w:pBdr>
              <w:spacing w:line="276" w:lineRule="auto"/>
            </w:pPr>
            <w:r>
              <w:t>Hebrew</w:t>
            </w:r>
          </w:p>
        </w:tc>
      </w:tr>
      <w:tr w:rsidR="00D15A3C" w14:paraId="45F92C00" w14:textId="77777777">
        <w:trPr>
          <w:trHeight w:val="500"/>
        </w:trPr>
        <w:tc>
          <w:tcPr>
            <w:tcW w:w="2830" w:type="dxa"/>
            <w:tcMar>
              <w:top w:w="100" w:type="dxa"/>
              <w:left w:w="100" w:type="dxa"/>
              <w:bottom w:w="100" w:type="dxa"/>
              <w:right w:w="100" w:type="dxa"/>
            </w:tcMar>
          </w:tcPr>
          <w:p w14:paraId="1493D313" w14:textId="77777777" w:rsidR="00D15A3C" w:rsidRDefault="002A523F">
            <w:pPr>
              <w:widowControl w:val="0"/>
              <w:pBdr>
                <w:top w:val="nil"/>
                <w:left w:val="nil"/>
                <w:bottom w:val="nil"/>
                <w:right w:val="nil"/>
                <w:between w:val="nil"/>
              </w:pBdr>
              <w:spacing w:line="276" w:lineRule="auto"/>
            </w:pPr>
            <w:r>
              <w:t>Hindi</w:t>
            </w:r>
          </w:p>
        </w:tc>
        <w:tc>
          <w:tcPr>
            <w:tcW w:w="2856" w:type="dxa"/>
            <w:tcMar>
              <w:top w:w="100" w:type="dxa"/>
              <w:left w:w="100" w:type="dxa"/>
              <w:bottom w:w="100" w:type="dxa"/>
              <w:right w:w="100" w:type="dxa"/>
            </w:tcMar>
          </w:tcPr>
          <w:p w14:paraId="06154E22" w14:textId="77777777" w:rsidR="00D15A3C" w:rsidRDefault="002A523F">
            <w:pPr>
              <w:widowControl w:val="0"/>
              <w:pBdr>
                <w:top w:val="nil"/>
                <w:left w:val="nil"/>
                <w:bottom w:val="nil"/>
                <w:right w:val="nil"/>
                <w:between w:val="nil"/>
              </w:pBdr>
              <w:spacing w:line="276" w:lineRule="auto"/>
            </w:pPr>
            <w:r>
              <w:t>Hungarian</w:t>
            </w:r>
          </w:p>
        </w:tc>
        <w:tc>
          <w:tcPr>
            <w:tcW w:w="2816" w:type="dxa"/>
            <w:tcMar>
              <w:top w:w="100" w:type="dxa"/>
              <w:left w:w="100" w:type="dxa"/>
              <w:bottom w:w="100" w:type="dxa"/>
              <w:right w:w="100" w:type="dxa"/>
            </w:tcMar>
          </w:tcPr>
          <w:p w14:paraId="7A6313BD" w14:textId="77777777" w:rsidR="00D15A3C" w:rsidRDefault="002A523F">
            <w:pPr>
              <w:widowControl w:val="0"/>
              <w:pBdr>
                <w:top w:val="nil"/>
                <w:left w:val="nil"/>
                <w:bottom w:val="nil"/>
                <w:right w:val="nil"/>
                <w:between w:val="nil"/>
              </w:pBdr>
              <w:spacing w:line="276" w:lineRule="auto"/>
            </w:pPr>
            <w:r>
              <w:t>Icelandic</w:t>
            </w:r>
          </w:p>
        </w:tc>
      </w:tr>
      <w:tr w:rsidR="00D15A3C" w14:paraId="25918B45" w14:textId="77777777">
        <w:trPr>
          <w:trHeight w:val="500"/>
        </w:trPr>
        <w:tc>
          <w:tcPr>
            <w:tcW w:w="2830" w:type="dxa"/>
            <w:tcMar>
              <w:top w:w="100" w:type="dxa"/>
              <w:left w:w="100" w:type="dxa"/>
              <w:bottom w:w="100" w:type="dxa"/>
              <w:right w:w="100" w:type="dxa"/>
            </w:tcMar>
          </w:tcPr>
          <w:p w14:paraId="0319DD09" w14:textId="77777777" w:rsidR="00D15A3C" w:rsidRDefault="002A523F">
            <w:pPr>
              <w:widowControl w:val="0"/>
              <w:pBdr>
                <w:top w:val="nil"/>
                <w:left w:val="nil"/>
                <w:bottom w:val="nil"/>
                <w:right w:val="nil"/>
                <w:between w:val="nil"/>
              </w:pBdr>
              <w:spacing w:line="276" w:lineRule="auto"/>
            </w:pPr>
            <w:r>
              <w:t>Kazakh</w:t>
            </w:r>
          </w:p>
        </w:tc>
        <w:tc>
          <w:tcPr>
            <w:tcW w:w="2856" w:type="dxa"/>
            <w:tcMar>
              <w:top w:w="100" w:type="dxa"/>
              <w:left w:w="100" w:type="dxa"/>
              <w:bottom w:w="100" w:type="dxa"/>
              <w:right w:w="100" w:type="dxa"/>
            </w:tcMar>
          </w:tcPr>
          <w:p w14:paraId="12415E5D" w14:textId="77777777" w:rsidR="00D15A3C" w:rsidRDefault="002A523F">
            <w:pPr>
              <w:widowControl w:val="0"/>
              <w:pBdr>
                <w:top w:val="nil"/>
                <w:left w:val="nil"/>
                <w:bottom w:val="nil"/>
                <w:right w:val="nil"/>
                <w:between w:val="nil"/>
              </w:pBdr>
              <w:spacing w:line="276" w:lineRule="auto"/>
            </w:pPr>
            <w:r>
              <w:t>Khmer</w:t>
            </w:r>
          </w:p>
        </w:tc>
        <w:tc>
          <w:tcPr>
            <w:tcW w:w="2816" w:type="dxa"/>
            <w:tcMar>
              <w:top w:w="100" w:type="dxa"/>
              <w:left w:w="100" w:type="dxa"/>
              <w:bottom w:w="100" w:type="dxa"/>
              <w:right w:w="100" w:type="dxa"/>
            </w:tcMar>
          </w:tcPr>
          <w:p w14:paraId="70CDE330" w14:textId="77777777" w:rsidR="00D15A3C" w:rsidRDefault="002A523F">
            <w:pPr>
              <w:widowControl w:val="0"/>
              <w:pBdr>
                <w:top w:val="nil"/>
                <w:left w:val="nil"/>
                <w:bottom w:val="nil"/>
                <w:right w:val="nil"/>
                <w:between w:val="nil"/>
              </w:pBdr>
              <w:spacing w:line="276" w:lineRule="auto"/>
            </w:pPr>
            <w:r>
              <w:t>Kurdish</w:t>
            </w:r>
          </w:p>
        </w:tc>
      </w:tr>
      <w:tr w:rsidR="00D15A3C" w14:paraId="0A9B8026" w14:textId="77777777">
        <w:trPr>
          <w:trHeight w:val="500"/>
        </w:trPr>
        <w:tc>
          <w:tcPr>
            <w:tcW w:w="2830" w:type="dxa"/>
            <w:tcMar>
              <w:top w:w="100" w:type="dxa"/>
              <w:left w:w="100" w:type="dxa"/>
              <w:bottom w:w="100" w:type="dxa"/>
              <w:right w:w="100" w:type="dxa"/>
            </w:tcMar>
          </w:tcPr>
          <w:p w14:paraId="5B98A005" w14:textId="77777777" w:rsidR="00D15A3C" w:rsidRDefault="002A523F">
            <w:pPr>
              <w:widowControl w:val="0"/>
              <w:pBdr>
                <w:top w:val="nil"/>
                <w:left w:val="nil"/>
                <w:bottom w:val="nil"/>
                <w:right w:val="nil"/>
                <w:between w:val="nil"/>
              </w:pBdr>
              <w:spacing w:line="276" w:lineRule="auto"/>
            </w:pPr>
            <w:r>
              <w:t>Kyrgyz</w:t>
            </w:r>
          </w:p>
        </w:tc>
        <w:tc>
          <w:tcPr>
            <w:tcW w:w="2856" w:type="dxa"/>
            <w:tcMar>
              <w:top w:w="100" w:type="dxa"/>
              <w:left w:w="100" w:type="dxa"/>
              <w:bottom w:w="100" w:type="dxa"/>
              <w:right w:w="100" w:type="dxa"/>
            </w:tcMar>
          </w:tcPr>
          <w:p w14:paraId="093FC460" w14:textId="77777777" w:rsidR="00D15A3C" w:rsidRDefault="002A523F">
            <w:pPr>
              <w:widowControl w:val="0"/>
              <w:pBdr>
                <w:top w:val="nil"/>
                <w:left w:val="nil"/>
                <w:bottom w:val="nil"/>
                <w:right w:val="nil"/>
                <w:between w:val="nil"/>
              </w:pBdr>
              <w:spacing w:line="276" w:lineRule="auto"/>
            </w:pPr>
            <w:r>
              <w:t>Lao</w:t>
            </w:r>
          </w:p>
        </w:tc>
        <w:tc>
          <w:tcPr>
            <w:tcW w:w="2816" w:type="dxa"/>
            <w:tcMar>
              <w:top w:w="100" w:type="dxa"/>
              <w:left w:w="100" w:type="dxa"/>
              <w:bottom w:w="100" w:type="dxa"/>
              <w:right w:w="100" w:type="dxa"/>
            </w:tcMar>
          </w:tcPr>
          <w:p w14:paraId="6E5D4135" w14:textId="77777777" w:rsidR="00D15A3C" w:rsidRDefault="002A523F">
            <w:pPr>
              <w:widowControl w:val="0"/>
              <w:pBdr>
                <w:top w:val="nil"/>
                <w:left w:val="nil"/>
                <w:bottom w:val="nil"/>
                <w:right w:val="nil"/>
                <w:between w:val="nil"/>
              </w:pBdr>
              <w:spacing w:line="276" w:lineRule="auto"/>
            </w:pPr>
            <w:r>
              <w:t>Latvian</w:t>
            </w:r>
          </w:p>
        </w:tc>
      </w:tr>
      <w:tr w:rsidR="00D15A3C" w14:paraId="6EC3FFBD" w14:textId="77777777">
        <w:trPr>
          <w:trHeight w:val="500"/>
        </w:trPr>
        <w:tc>
          <w:tcPr>
            <w:tcW w:w="2830" w:type="dxa"/>
            <w:tcMar>
              <w:top w:w="100" w:type="dxa"/>
              <w:left w:w="100" w:type="dxa"/>
              <w:bottom w:w="100" w:type="dxa"/>
              <w:right w:w="100" w:type="dxa"/>
            </w:tcMar>
          </w:tcPr>
          <w:p w14:paraId="0A8FE8E1" w14:textId="77777777" w:rsidR="00D15A3C" w:rsidRDefault="002A523F">
            <w:pPr>
              <w:widowControl w:val="0"/>
              <w:pBdr>
                <w:top w:val="nil"/>
                <w:left w:val="nil"/>
                <w:bottom w:val="nil"/>
                <w:right w:val="nil"/>
                <w:between w:val="nil"/>
              </w:pBdr>
              <w:spacing w:line="276" w:lineRule="auto"/>
            </w:pPr>
            <w:r>
              <w:t>Lithuanian</w:t>
            </w:r>
          </w:p>
        </w:tc>
        <w:tc>
          <w:tcPr>
            <w:tcW w:w="2856" w:type="dxa"/>
            <w:tcMar>
              <w:top w:w="100" w:type="dxa"/>
              <w:left w:w="100" w:type="dxa"/>
              <w:bottom w:w="100" w:type="dxa"/>
              <w:right w:w="100" w:type="dxa"/>
            </w:tcMar>
          </w:tcPr>
          <w:p w14:paraId="4DE5C69F" w14:textId="77777777" w:rsidR="00D15A3C" w:rsidRDefault="002A523F">
            <w:pPr>
              <w:widowControl w:val="0"/>
              <w:pBdr>
                <w:top w:val="nil"/>
                <w:left w:val="nil"/>
                <w:bottom w:val="nil"/>
                <w:right w:val="nil"/>
                <w:between w:val="nil"/>
              </w:pBdr>
              <w:spacing w:line="276" w:lineRule="auto"/>
            </w:pPr>
            <w:r>
              <w:t>Macedonian</w:t>
            </w:r>
          </w:p>
        </w:tc>
        <w:tc>
          <w:tcPr>
            <w:tcW w:w="2816" w:type="dxa"/>
            <w:tcMar>
              <w:top w:w="100" w:type="dxa"/>
              <w:left w:w="100" w:type="dxa"/>
              <w:bottom w:w="100" w:type="dxa"/>
              <w:right w:w="100" w:type="dxa"/>
            </w:tcMar>
          </w:tcPr>
          <w:p w14:paraId="03019529" w14:textId="77777777" w:rsidR="00D15A3C" w:rsidRDefault="002A523F">
            <w:pPr>
              <w:widowControl w:val="0"/>
              <w:pBdr>
                <w:top w:val="nil"/>
                <w:left w:val="nil"/>
                <w:bottom w:val="nil"/>
                <w:right w:val="nil"/>
                <w:between w:val="nil"/>
              </w:pBdr>
              <w:spacing w:line="276" w:lineRule="auto"/>
            </w:pPr>
            <w:r>
              <w:t>Mongolian</w:t>
            </w:r>
          </w:p>
        </w:tc>
      </w:tr>
      <w:tr w:rsidR="00D15A3C" w14:paraId="1CE37CEE" w14:textId="77777777">
        <w:trPr>
          <w:trHeight w:val="500"/>
        </w:trPr>
        <w:tc>
          <w:tcPr>
            <w:tcW w:w="2830" w:type="dxa"/>
            <w:tcMar>
              <w:top w:w="100" w:type="dxa"/>
              <w:left w:w="100" w:type="dxa"/>
              <w:bottom w:w="100" w:type="dxa"/>
              <w:right w:w="100" w:type="dxa"/>
            </w:tcMar>
          </w:tcPr>
          <w:p w14:paraId="7036D831" w14:textId="77777777" w:rsidR="00D15A3C" w:rsidRDefault="002A523F">
            <w:pPr>
              <w:widowControl w:val="0"/>
              <w:pBdr>
                <w:top w:val="nil"/>
                <w:left w:val="nil"/>
                <w:bottom w:val="nil"/>
                <w:right w:val="nil"/>
                <w:between w:val="nil"/>
              </w:pBdr>
              <w:spacing w:line="276" w:lineRule="auto"/>
            </w:pPr>
            <w:r>
              <w:t>Nepali</w:t>
            </w:r>
          </w:p>
        </w:tc>
        <w:tc>
          <w:tcPr>
            <w:tcW w:w="2856" w:type="dxa"/>
            <w:tcMar>
              <w:top w:w="100" w:type="dxa"/>
              <w:left w:w="100" w:type="dxa"/>
              <w:bottom w:w="100" w:type="dxa"/>
              <w:right w:w="100" w:type="dxa"/>
            </w:tcMar>
          </w:tcPr>
          <w:p w14:paraId="0310BB2D" w14:textId="77777777" w:rsidR="00D15A3C" w:rsidRDefault="002A523F">
            <w:pPr>
              <w:widowControl w:val="0"/>
              <w:pBdr>
                <w:top w:val="nil"/>
                <w:left w:val="nil"/>
                <w:bottom w:val="nil"/>
                <w:right w:val="nil"/>
                <w:between w:val="nil"/>
              </w:pBdr>
              <w:spacing w:line="276" w:lineRule="auto"/>
            </w:pPr>
            <w:r>
              <w:t>Polish</w:t>
            </w:r>
          </w:p>
        </w:tc>
        <w:tc>
          <w:tcPr>
            <w:tcW w:w="2816" w:type="dxa"/>
            <w:tcMar>
              <w:top w:w="100" w:type="dxa"/>
              <w:left w:w="100" w:type="dxa"/>
              <w:bottom w:w="100" w:type="dxa"/>
              <w:right w:w="100" w:type="dxa"/>
            </w:tcMar>
          </w:tcPr>
          <w:p w14:paraId="33E96C10" w14:textId="77777777" w:rsidR="00D15A3C" w:rsidRDefault="002A523F">
            <w:pPr>
              <w:widowControl w:val="0"/>
              <w:pBdr>
                <w:top w:val="nil"/>
                <w:left w:val="nil"/>
                <w:bottom w:val="nil"/>
                <w:right w:val="nil"/>
                <w:between w:val="nil"/>
              </w:pBdr>
              <w:spacing w:line="276" w:lineRule="auto"/>
            </w:pPr>
            <w:r>
              <w:t>Russian</w:t>
            </w:r>
          </w:p>
        </w:tc>
      </w:tr>
      <w:tr w:rsidR="00D15A3C" w14:paraId="125EEE90" w14:textId="77777777">
        <w:trPr>
          <w:trHeight w:val="500"/>
        </w:trPr>
        <w:tc>
          <w:tcPr>
            <w:tcW w:w="2830" w:type="dxa"/>
            <w:tcMar>
              <w:top w:w="100" w:type="dxa"/>
              <w:left w:w="100" w:type="dxa"/>
              <w:bottom w:w="100" w:type="dxa"/>
              <w:right w:w="100" w:type="dxa"/>
            </w:tcMar>
          </w:tcPr>
          <w:p w14:paraId="5E3C7C25" w14:textId="77777777" w:rsidR="00D15A3C" w:rsidRDefault="002A523F">
            <w:pPr>
              <w:widowControl w:val="0"/>
              <w:pBdr>
                <w:top w:val="nil"/>
                <w:left w:val="nil"/>
                <w:bottom w:val="nil"/>
                <w:right w:val="nil"/>
                <w:between w:val="nil"/>
              </w:pBdr>
              <w:spacing w:line="276" w:lineRule="auto"/>
            </w:pPr>
            <w:r>
              <w:t>Serbo-Croatian</w:t>
            </w:r>
          </w:p>
        </w:tc>
        <w:tc>
          <w:tcPr>
            <w:tcW w:w="2856" w:type="dxa"/>
            <w:tcMar>
              <w:top w:w="100" w:type="dxa"/>
              <w:left w:w="100" w:type="dxa"/>
              <w:bottom w:w="100" w:type="dxa"/>
              <w:right w:w="100" w:type="dxa"/>
            </w:tcMar>
          </w:tcPr>
          <w:p w14:paraId="51736E6F" w14:textId="77777777" w:rsidR="00D15A3C" w:rsidRDefault="002A523F">
            <w:pPr>
              <w:widowControl w:val="0"/>
              <w:pBdr>
                <w:top w:val="nil"/>
                <w:left w:val="nil"/>
                <w:bottom w:val="nil"/>
                <w:right w:val="nil"/>
                <w:between w:val="nil"/>
              </w:pBdr>
              <w:spacing w:line="276" w:lineRule="auto"/>
            </w:pPr>
            <w:r>
              <w:t>Sinhala</w:t>
            </w:r>
          </w:p>
        </w:tc>
        <w:tc>
          <w:tcPr>
            <w:tcW w:w="2816" w:type="dxa"/>
            <w:tcMar>
              <w:top w:w="100" w:type="dxa"/>
              <w:left w:w="100" w:type="dxa"/>
              <w:bottom w:w="100" w:type="dxa"/>
              <w:right w:w="100" w:type="dxa"/>
            </w:tcMar>
          </w:tcPr>
          <w:p w14:paraId="54606DBE" w14:textId="77777777" w:rsidR="00D15A3C" w:rsidRDefault="002A523F">
            <w:pPr>
              <w:widowControl w:val="0"/>
              <w:pBdr>
                <w:top w:val="nil"/>
                <w:left w:val="nil"/>
                <w:bottom w:val="nil"/>
                <w:right w:val="nil"/>
                <w:between w:val="nil"/>
              </w:pBdr>
              <w:spacing w:line="276" w:lineRule="auto"/>
            </w:pPr>
            <w:r>
              <w:t>Slovak</w:t>
            </w:r>
          </w:p>
        </w:tc>
      </w:tr>
      <w:tr w:rsidR="00D15A3C" w14:paraId="61771268" w14:textId="77777777">
        <w:trPr>
          <w:trHeight w:val="500"/>
        </w:trPr>
        <w:tc>
          <w:tcPr>
            <w:tcW w:w="2830" w:type="dxa"/>
            <w:tcMar>
              <w:top w:w="100" w:type="dxa"/>
              <w:left w:w="100" w:type="dxa"/>
              <w:bottom w:w="100" w:type="dxa"/>
              <w:right w:w="100" w:type="dxa"/>
            </w:tcMar>
          </w:tcPr>
          <w:p w14:paraId="5EF2CA4D" w14:textId="77777777" w:rsidR="00D15A3C" w:rsidRDefault="002A523F">
            <w:pPr>
              <w:widowControl w:val="0"/>
              <w:pBdr>
                <w:top w:val="nil"/>
                <w:left w:val="nil"/>
                <w:bottom w:val="nil"/>
                <w:right w:val="nil"/>
                <w:between w:val="nil"/>
              </w:pBdr>
              <w:spacing w:line="276" w:lineRule="auto"/>
            </w:pPr>
            <w:r>
              <w:t>Slovenian</w:t>
            </w:r>
          </w:p>
        </w:tc>
        <w:tc>
          <w:tcPr>
            <w:tcW w:w="2856" w:type="dxa"/>
            <w:tcMar>
              <w:top w:w="100" w:type="dxa"/>
              <w:left w:w="100" w:type="dxa"/>
              <w:bottom w:w="100" w:type="dxa"/>
              <w:right w:w="100" w:type="dxa"/>
            </w:tcMar>
          </w:tcPr>
          <w:p w14:paraId="2347CA76" w14:textId="77777777" w:rsidR="00D15A3C" w:rsidRDefault="002A523F">
            <w:pPr>
              <w:widowControl w:val="0"/>
              <w:pBdr>
                <w:top w:val="nil"/>
                <w:left w:val="nil"/>
                <w:bottom w:val="nil"/>
                <w:right w:val="nil"/>
                <w:between w:val="nil"/>
              </w:pBdr>
              <w:spacing w:line="276" w:lineRule="auto"/>
            </w:pPr>
            <w:r>
              <w:t>Somali</w:t>
            </w:r>
          </w:p>
        </w:tc>
        <w:tc>
          <w:tcPr>
            <w:tcW w:w="2816" w:type="dxa"/>
            <w:tcMar>
              <w:top w:w="100" w:type="dxa"/>
              <w:left w:w="100" w:type="dxa"/>
              <w:bottom w:w="100" w:type="dxa"/>
              <w:right w:w="100" w:type="dxa"/>
            </w:tcMar>
          </w:tcPr>
          <w:p w14:paraId="142EC638" w14:textId="77777777" w:rsidR="00D15A3C" w:rsidRDefault="002A523F">
            <w:pPr>
              <w:widowControl w:val="0"/>
              <w:pBdr>
                <w:top w:val="nil"/>
                <w:left w:val="nil"/>
                <w:bottom w:val="nil"/>
                <w:right w:val="nil"/>
                <w:between w:val="nil"/>
              </w:pBdr>
              <w:spacing w:line="276" w:lineRule="auto"/>
            </w:pPr>
            <w:r>
              <w:t>Tagalog</w:t>
            </w:r>
          </w:p>
        </w:tc>
      </w:tr>
      <w:tr w:rsidR="00D15A3C" w14:paraId="42A4E322" w14:textId="77777777">
        <w:trPr>
          <w:trHeight w:val="500"/>
        </w:trPr>
        <w:tc>
          <w:tcPr>
            <w:tcW w:w="2830" w:type="dxa"/>
            <w:tcMar>
              <w:top w:w="100" w:type="dxa"/>
              <w:left w:w="100" w:type="dxa"/>
              <w:bottom w:w="100" w:type="dxa"/>
              <w:right w:w="100" w:type="dxa"/>
            </w:tcMar>
          </w:tcPr>
          <w:p w14:paraId="300A053C" w14:textId="77777777" w:rsidR="00D15A3C" w:rsidRDefault="002A523F">
            <w:pPr>
              <w:widowControl w:val="0"/>
              <w:pBdr>
                <w:top w:val="nil"/>
                <w:left w:val="nil"/>
                <w:bottom w:val="nil"/>
                <w:right w:val="nil"/>
                <w:between w:val="nil"/>
              </w:pBdr>
              <w:spacing w:line="276" w:lineRule="auto"/>
            </w:pPr>
            <w:r>
              <w:t>Tajiki</w:t>
            </w:r>
          </w:p>
        </w:tc>
        <w:tc>
          <w:tcPr>
            <w:tcW w:w="2856" w:type="dxa"/>
            <w:tcMar>
              <w:top w:w="100" w:type="dxa"/>
              <w:left w:w="100" w:type="dxa"/>
              <w:bottom w:w="100" w:type="dxa"/>
              <w:right w:w="100" w:type="dxa"/>
            </w:tcMar>
          </w:tcPr>
          <w:p w14:paraId="0B77A664" w14:textId="77777777" w:rsidR="00D15A3C" w:rsidRDefault="002A523F">
            <w:pPr>
              <w:widowControl w:val="0"/>
              <w:pBdr>
                <w:top w:val="nil"/>
                <w:left w:val="nil"/>
                <w:bottom w:val="nil"/>
                <w:right w:val="nil"/>
                <w:between w:val="nil"/>
              </w:pBdr>
              <w:spacing w:line="276" w:lineRule="auto"/>
            </w:pPr>
            <w:r>
              <w:t>Tamil</w:t>
            </w:r>
          </w:p>
        </w:tc>
        <w:tc>
          <w:tcPr>
            <w:tcW w:w="2816" w:type="dxa"/>
            <w:tcMar>
              <w:top w:w="100" w:type="dxa"/>
              <w:left w:w="100" w:type="dxa"/>
              <w:bottom w:w="100" w:type="dxa"/>
              <w:right w:w="100" w:type="dxa"/>
            </w:tcMar>
          </w:tcPr>
          <w:p w14:paraId="08370AC5" w14:textId="77777777" w:rsidR="00D15A3C" w:rsidRDefault="002A523F">
            <w:pPr>
              <w:widowControl w:val="0"/>
              <w:pBdr>
                <w:top w:val="nil"/>
                <w:left w:val="nil"/>
                <w:bottom w:val="nil"/>
                <w:right w:val="nil"/>
                <w:between w:val="nil"/>
              </w:pBdr>
              <w:spacing w:line="276" w:lineRule="auto"/>
            </w:pPr>
            <w:r>
              <w:t>Telugu</w:t>
            </w:r>
          </w:p>
        </w:tc>
      </w:tr>
      <w:tr w:rsidR="00D15A3C" w14:paraId="17C76B88" w14:textId="77777777">
        <w:trPr>
          <w:trHeight w:val="500"/>
        </w:trPr>
        <w:tc>
          <w:tcPr>
            <w:tcW w:w="2830" w:type="dxa"/>
            <w:tcMar>
              <w:top w:w="100" w:type="dxa"/>
              <w:left w:w="100" w:type="dxa"/>
              <w:bottom w:w="100" w:type="dxa"/>
              <w:right w:w="100" w:type="dxa"/>
            </w:tcMar>
          </w:tcPr>
          <w:p w14:paraId="4AAA78B3" w14:textId="77777777" w:rsidR="00D15A3C" w:rsidRDefault="002A523F">
            <w:pPr>
              <w:widowControl w:val="0"/>
              <w:pBdr>
                <w:top w:val="nil"/>
                <w:left w:val="nil"/>
                <w:bottom w:val="nil"/>
                <w:right w:val="nil"/>
                <w:between w:val="nil"/>
              </w:pBdr>
              <w:spacing w:line="276" w:lineRule="auto"/>
            </w:pPr>
            <w:r>
              <w:t>Thai</w:t>
            </w:r>
          </w:p>
        </w:tc>
        <w:tc>
          <w:tcPr>
            <w:tcW w:w="2856" w:type="dxa"/>
            <w:tcMar>
              <w:top w:w="100" w:type="dxa"/>
              <w:left w:w="100" w:type="dxa"/>
              <w:bottom w:w="100" w:type="dxa"/>
              <w:right w:w="100" w:type="dxa"/>
            </w:tcMar>
          </w:tcPr>
          <w:p w14:paraId="08E553B5" w14:textId="77777777" w:rsidR="00D15A3C" w:rsidRDefault="002A523F">
            <w:pPr>
              <w:widowControl w:val="0"/>
              <w:pBdr>
                <w:top w:val="nil"/>
                <w:left w:val="nil"/>
                <w:bottom w:val="nil"/>
                <w:right w:val="nil"/>
                <w:between w:val="nil"/>
              </w:pBdr>
              <w:spacing w:line="276" w:lineRule="auto"/>
            </w:pPr>
            <w:r>
              <w:t>Tibetan</w:t>
            </w:r>
          </w:p>
        </w:tc>
        <w:tc>
          <w:tcPr>
            <w:tcW w:w="2816" w:type="dxa"/>
            <w:tcMar>
              <w:top w:w="100" w:type="dxa"/>
              <w:left w:w="100" w:type="dxa"/>
              <w:bottom w:w="100" w:type="dxa"/>
              <w:right w:w="100" w:type="dxa"/>
            </w:tcMar>
          </w:tcPr>
          <w:p w14:paraId="60C8F0B6" w14:textId="77777777" w:rsidR="00D15A3C" w:rsidRDefault="002A523F">
            <w:pPr>
              <w:widowControl w:val="0"/>
              <w:pBdr>
                <w:top w:val="nil"/>
                <w:left w:val="nil"/>
                <w:bottom w:val="nil"/>
                <w:right w:val="nil"/>
                <w:between w:val="nil"/>
              </w:pBdr>
              <w:spacing w:line="276" w:lineRule="auto"/>
            </w:pPr>
            <w:r>
              <w:t>Turkish</w:t>
            </w:r>
          </w:p>
        </w:tc>
      </w:tr>
      <w:tr w:rsidR="00D15A3C" w14:paraId="338DC082" w14:textId="77777777">
        <w:trPr>
          <w:trHeight w:val="500"/>
        </w:trPr>
        <w:tc>
          <w:tcPr>
            <w:tcW w:w="2830" w:type="dxa"/>
            <w:tcMar>
              <w:top w:w="100" w:type="dxa"/>
              <w:left w:w="100" w:type="dxa"/>
              <w:bottom w:w="100" w:type="dxa"/>
              <w:right w:w="100" w:type="dxa"/>
            </w:tcMar>
          </w:tcPr>
          <w:p w14:paraId="58750C15" w14:textId="77777777" w:rsidR="00D15A3C" w:rsidRDefault="002A523F">
            <w:pPr>
              <w:widowControl w:val="0"/>
              <w:pBdr>
                <w:top w:val="nil"/>
                <w:left w:val="nil"/>
                <w:bottom w:val="nil"/>
                <w:right w:val="nil"/>
                <w:between w:val="nil"/>
              </w:pBdr>
              <w:spacing w:line="276" w:lineRule="auto"/>
            </w:pPr>
            <w:r>
              <w:t>Turkmen</w:t>
            </w:r>
          </w:p>
        </w:tc>
        <w:tc>
          <w:tcPr>
            <w:tcW w:w="2856" w:type="dxa"/>
            <w:tcMar>
              <w:top w:w="100" w:type="dxa"/>
              <w:left w:w="100" w:type="dxa"/>
              <w:bottom w:w="100" w:type="dxa"/>
              <w:right w:w="100" w:type="dxa"/>
            </w:tcMar>
          </w:tcPr>
          <w:p w14:paraId="1D5D6D01" w14:textId="77777777" w:rsidR="00D15A3C" w:rsidRDefault="002A523F">
            <w:pPr>
              <w:widowControl w:val="0"/>
              <w:pBdr>
                <w:top w:val="nil"/>
                <w:left w:val="nil"/>
                <w:bottom w:val="nil"/>
                <w:right w:val="nil"/>
                <w:between w:val="nil"/>
              </w:pBdr>
              <w:spacing w:line="276" w:lineRule="auto"/>
            </w:pPr>
            <w:r>
              <w:t>Ukrainian</w:t>
            </w:r>
          </w:p>
        </w:tc>
        <w:tc>
          <w:tcPr>
            <w:tcW w:w="2816" w:type="dxa"/>
            <w:tcMar>
              <w:top w:w="100" w:type="dxa"/>
              <w:left w:w="100" w:type="dxa"/>
              <w:bottom w:w="100" w:type="dxa"/>
              <w:right w:w="100" w:type="dxa"/>
            </w:tcMar>
          </w:tcPr>
          <w:p w14:paraId="242B7E01" w14:textId="77777777" w:rsidR="00D15A3C" w:rsidRDefault="002A523F">
            <w:pPr>
              <w:widowControl w:val="0"/>
              <w:pBdr>
                <w:top w:val="nil"/>
                <w:left w:val="nil"/>
                <w:bottom w:val="nil"/>
                <w:right w:val="nil"/>
                <w:between w:val="nil"/>
              </w:pBdr>
              <w:spacing w:line="276" w:lineRule="auto"/>
            </w:pPr>
            <w:r>
              <w:t>Urdu</w:t>
            </w:r>
          </w:p>
        </w:tc>
      </w:tr>
      <w:tr w:rsidR="00D15A3C" w14:paraId="0A921B1C" w14:textId="77777777">
        <w:trPr>
          <w:trHeight w:val="500"/>
        </w:trPr>
        <w:tc>
          <w:tcPr>
            <w:tcW w:w="2830" w:type="dxa"/>
            <w:tcMar>
              <w:top w:w="100" w:type="dxa"/>
              <w:left w:w="100" w:type="dxa"/>
              <w:bottom w:w="100" w:type="dxa"/>
              <w:right w:w="100" w:type="dxa"/>
            </w:tcMar>
          </w:tcPr>
          <w:p w14:paraId="601F1464" w14:textId="77777777" w:rsidR="00D15A3C" w:rsidRDefault="002A523F">
            <w:pPr>
              <w:widowControl w:val="0"/>
              <w:pBdr>
                <w:top w:val="nil"/>
                <w:left w:val="nil"/>
                <w:bottom w:val="nil"/>
                <w:right w:val="nil"/>
                <w:between w:val="nil"/>
              </w:pBdr>
              <w:spacing w:line="276" w:lineRule="auto"/>
            </w:pPr>
            <w:r>
              <w:t>Uzbek</w:t>
            </w:r>
          </w:p>
        </w:tc>
        <w:tc>
          <w:tcPr>
            <w:tcW w:w="2856" w:type="dxa"/>
            <w:tcMar>
              <w:top w:w="100" w:type="dxa"/>
              <w:left w:w="100" w:type="dxa"/>
              <w:bottom w:w="100" w:type="dxa"/>
              <w:right w:w="100" w:type="dxa"/>
            </w:tcMar>
          </w:tcPr>
          <w:p w14:paraId="235E2003" w14:textId="77777777" w:rsidR="00D15A3C" w:rsidRDefault="002A523F">
            <w:pPr>
              <w:widowControl w:val="0"/>
              <w:pBdr>
                <w:top w:val="nil"/>
                <w:left w:val="nil"/>
                <w:bottom w:val="nil"/>
                <w:right w:val="nil"/>
                <w:between w:val="nil"/>
              </w:pBdr>
              <w:spacing w:line="276" w:lineRule="auto"/>
            </w:pPr>
            <w:r>
              <w:t>Vietnamese</w:t>
            </w:r>
          </w:p>
        </w:tc>
        <w:tc>
          <w:tcPr>
            <w:tcW w:w="2816" w:type="dxa"/>
            <w:tcMar>
              <w:top w:w="100" w:type="dxa"/>
              <w:left w:w="100" w:type="dxa"/>
              <w:bottom w:w="100" w:type="dxa"/>
              <w:right w:w="100" w:type="dxa"/>
            </w:tcMar>
          </w:tcPr>
          <w:p w14:paraId="6CFEEB34" w14:textId="77777777" w:rsidR="00D15A3C" w:rsidRDefault="00D15A3C">
            <w:pPr>
              <w:widowControl w:val="0"/>
              <w:pBdr>
                <w:top w:val="nil"/>
                <w:left w:val="nil"/>
                <w:bottom w:val="nil"/>
                <w:right w:val="nil"/>
                <w:between w:val="nil"/>
              </w:pBdr>
              <w:spacing w:line="276" w:lineRule="auto"/>
            </w:pPr>
          </w:p>
        </w:tc>
      </w:tr>
    </w:tbl>
    <w:p w14:paraId="2226C655" w14:textId="77777777" w:rsidR="00D15A3C" w:rsidRDefault="002A523F">
      <w:pPr>
        <w:spacing w:before="240" w:after="240" w:line="360" w:lineRule="auto"/>
        <w:jc w:val="both"/>
      </w:pPr>
      <w:r>
        <w:rPr>
          <w:b/>
        </w:rPr>
        <w:t>Category</w:t>
      </w:r>
      <w:r>
        <w:t xml:space="preserve"> </w:t>
      </w:r>
      <w:r>
        <w:rPr>
          <w:b/>
        </w:rPr>
        <w:t>IV Languages:</w:t>
      </w:r>
      <w:r>
        <w:t xml:space="preserve"> 88 weeks (2200 class hours)</w:t>
      </w:r>
    </w:p>
    <w:p w14:paraId="44937775" w14:textId="77777777" w:rsidR="00D15A3C" w:rsidRDefault="002A523F">
      <w:pPr>
        <w:spacing w:before="240" w:after="240" w:line="360" w:lineRule="auto"/>
        <w:jc w:val="both"/>
      </w:pPr>
      <w:r>
        <w:t>“Super-hard languages” – Languages which are exceptionally difficult for native English speakers.</w:t>
      </w:r>
    </w:p>
    <w:p w14:paraId="685A8F67" w14:textId="77777777" w:rsidR="00D15A3C" w:rsidRDefault="002A523F">
      <w:pPr>
        <w:pBdr>
          <w:top w:val="nil"/>
          <w:left w:val="nil"/>
          <w:bottom w:val="nil"/>
          <w:right w:val="nil"/>
          <w:between w:val="nil"/>
        </w:pBdr>
        <w:spacing w:line="360" w:lineRule="auto"/>
        <w:ind w:firstLine="360"/>
        <w:jc w:val="both"/>
        <w:rPr>
          <w:color w:val="000000"/>
        </w:rPr>
      </w:pPr>
      <w:r>
        <w:t>Arabic Chinese – Cantonese Chinese – Mandarin Japanese Korean</w:t>
      </w:r>
    </w:p>
    <w:p w14:paraId="753C62B1" w14:textId="77777777" w:rsidR="00D15A3C" w:rsidRDefault="00D15A3C">
      <w:pPr>
        <w:pBdr>
          <w:top w:val="nil"/>
          <w:left w:val="nil"/>
          <w:bottom w:val="nil"/>
          <w:right w:val="nil"/>
          <w:between w:val="nil"/>
        </w:pBdr>
        <w:spacing w:line="360" w:lineRule="auto"/>
        <w:ind w:firstLine="360"/>
        <w:jc w:val="both"/>
        <w:rPr>
          <w:color w:val="000000"/>
        </w:rPr>
      </w:pPr>
    </w:p>
    <w:p w14:paraId="28A31F4E" w14:textId="77777777" w:rsidR="00D15A3C" w:rsidRDefault="002A523F">
      <w:pPr>
        <w:pBdr>
          <w:top w:val="nil"/>
          <w:left w:val="nil"/>
          <w:bottom w:val="nil"/>
          <w:right w:val="nil"/>
          <w:between w:val="nil"/>
        </w:pBdr>
        <w:spacing w:line="360" w:lineRule="auto"/>
        <w:ind w:firstLine="360"/>
        <w:jc w:val="both"/>
      </w:pPr>
      <w:r>
        <w:t>The School of Language Studies (SLS) is happy to welcome all new language students to FSI! SLS is here to support you throughout your language training and we have an abundance of resources to help you succeed in learning the language and culture of your ongoing post.</w:t>
      </w:r>
    </w:p>
    <w:p w14:paraId="14F4C8AF" w14:textId="77777777" w:rsidR="00D15A3C" w:rsidRDefault="002A523F">
      <w:pPr>
        <w:spacing w:before="240" w:after="240" w:line="360" w:lineRule="auto"/>
        <w:jc w:val="both"/>
        <w:rPr>
          <w:b/>
        </w:rPr>
      </w:pPr>
      <w:r>
        <w:rPr>
          <w:b/>
        </w:rPr>
        <w:lastRenderedPageBreak/>
        <w:t>The next Language Training Orientation is scheduled for Sept. 8, 2020 and will be held virtually. Approximately 5 days prior, check your inbox for connection information.</w:t>
      </w:r>
    </w:p>
    <w:p w14:paraId="0DC390C8" w14:textId="77777777" w:rsidR="00D15A3C" w:rsidRDefault="002A523F">
      <w:pPr>
        <w:spacing w:before="240" w:after="240" w:line="360" w:lineRule="auto"/>
        <w:jc w:val="both"/>
        <w:rPr>
          <w:b/>
          <w:i/>
        </w:rPr>
      </w:pPr>
      <w:r>
        <w:t xml:space="preserve">Please note that all FSI language classes are currently being delivered </w:t>
      </w:r>
      <w:r>
        <w:rPr>
          <w:b/>
        </w:rPr>
        <w:t>virtually</w:t>
      </w:r>
      <w:r>
        <w:t xml:space="preserve"> and students beginning long-term language training in September 2020 will begin remotely. There may be a return to in-person training as local conditions in the National Capital Region (NCR) evolve. While FSI language training remains virtual, students can decide whether to do virtual training from the Washington DC area or from their home leave/safe-haven location. Questions on applicable per diem should be directed to GTM/CDA. Students should plan on class schedules to be based on Eastern time. </w:t>
      </w:r>
      <w:r>
        <w:rPr>
          <w:b/>
          <w:i/>
        </w:rPr>
        <w:t>If and when classes resume on campus, employees must be prepared to report in person.</w:t>
      </w:r>
    </w:p>
    <w:p w14:paraId="22960CC5" w14:textId="77777777" w:rsidR="00D15A3C" w:rsidRDefault="002A523F">
      <w:pPr>
        <w:spacing w:before="240" w:after="240" w:line="360" w:lineRule="auto"/>
        <w:jc w:val="both"/>
      </w:pPr>
      <w:r>
        <w:t>All new language students should join the School of Language Studies virtual orientation via Zoom at 9am on September 8th. A language section orientation will follow at 10am. The School will contact you separately by email with sign-in information for these sessions approximately one week prior to Sept. 8th.</w:t>
      </w:r>
    </w:p>
    <w:p w14:paraId="7174994F" w14:textId="7B0C382C" w:rsidR="00D15A3C" w:rsidDel="00445D3F" w:rsidRDefault="00D15A3C">
      <w:pPr>
        <w:pBdr>
          <w:top w:val="nil"/>
          <w:left w:val="nil"/>
          <w:bottom w:val="nil"/>
          <w:right w:val="nil"/>
          <w:between w:val="nil"/>
        </w:pBdr>
        <w:spacing w:line="360" w:lineRule="auto"/>
        <w:jc w:val="both"/>
        <w:rPr>
          <w:del w:id="1152" w:author="Arlindo Gomes Filho" w:date="2020-11-21T16:23:00Z"/>
        </w:rPr>
      </w:pPr>
    </w:p>
    <w:p w14:paraId="212A714C" w14:textId="77777777" w:rsidR="00D15A3C" w:rsidRDefault="00D15A3C">
      <w:pPr>
        <w:pBdr>
          <w:top w:val="nil"/>
          <w:left w:val="nil"/>
          <w:bottom w:val="nil"/>
          <w:right w:val="nil"/>
          <w:between w:val="nil"/>
        </w:pBdr>
        <w:spacing w:line="360" w:lineRule="auto"/>
        <w:jc w:val="both"/>
      </w:pPr>
    </w:p>
    <w:p w14:paraId="7449455A" w14:textId="77777777" w:rsidR="00D15A3C" w:rsidRDefault="002A523F">
      <w:pPr>
        <w:pBdr>
          <w:top w:val="nil"/>
          <w:left w:val="nil"/>
          <w:bottom w:val="nil"/>
          <w:right w:val="nil"/>
          <w:between w:val="nil"/>
        </w:pBdr>
        <w:spacing w:line="360" w:lineRule="auto"/>
        <w:ind w:firstLine="360"/>
        <w:jc w:val="both"/>
        <w:rPr>
          <w:b/>
          <w:i/>
          <w:color w:val="000000"/>
          <w:u w:val="single"/>
        </w:rPr>
      </w:pPr>
      <w:r>
        <w:t>4</w:t>
      </w:r>
      <w:r>
        <w:rPr>
          <w:b/>
          <w:color w:val="000000"/>
        </w:rPr>
        <w:t xml:space="preserve">. </w:t>
      </w:r>
      <w:r>
        <w:rPr>
          <w:b/>
        </w:rPr>
        <w:t>CAPÍTULO</w:t>
      </w:r>
      <w:r>
        <w:rPr>
          <w:b/>
          <w:color w:val="000000"/>
        </w:rPr>
        <w:t xml:space="preserve"> 4 - </w:t>
      </w:r>
      <w:r>
        <w:rPr>
          <w:b/>
        </w:rPr>
        <w:t>CONSIDERAÇÕES FINAIS</w:t>
      </w:r>
    </w:p>
    <w:p w14:paraId="39F6783E" w14:textId="4E8E0C48" w:rsidR="00D15A3C" w:rsidRDefault="00D15A3C">
      <w:pPr>
        <w:pBdr>
          <w:top w:val="nil"/>
          <w:left w:val="nil"/>
          <w:bottom w:val="nil"/>
          <w:right w:val="nil"/>
          <w:between w:val="nil"/>
        </w:pBdr>
        <w:spacing w:line="360" w:lineRule="auto"/>
        <w:ind w:firstLine="360"/>
        <w:jc w:val="both"/>
        <w:rPr>
          <w:ins w:id="1153" w:author="Arlindo Gomes Filho" w:date="2020-11-21T16:54:00Z"/>
          <w:b/>
          <w:i/>
          <w:color w:val="000000"/>
          <w:u w:val="single"/>
        </w:rPr>
      </w:pPr>
    </w:p>
    <w:p w14:paraId="3A7A0AA3" w14:textId="5F3CB354" w:rsidR="00DA57A2" w:rsidRDefault="00DA57A2">
      <w:pPr>
        <w:pBdr>
          <w:top w:val="nil"/>
          <w:left w:val="nil"/>
          <w:bottom w:val="nil"/>
          <w:right w:val="nil"/>
          <w:between w:val="nil"/>
        </w:pBdr>
        <w:spacing w:line="360" w:lineRule="auto"/>
        <w:ind w:firstLine="360"/>
        <w:jc w:val="both"/>
        <w:rPr>
          <w:ins w:id="1154" w:author="Arlindo Gomes Filho" w:date="2020-11-21T16:54:00Z"/>
          <w:b/>
          <w:i/>
          <w:color w:val="000000"/>
          <w:u w:val="single"/>
        </w:rPr>
      </w:pPr>
      <w:ins w:id="1155" w:author="Arlindo Gomes Filho" w:date="2020-11-21T16:54:00Z">
        <w:r>
          <w:rPr>
            <w:b/>
            <w:i/>
            <w:color w:val="000000"/>
            <w:u w:val="single"/>
          </w:rPr>
          <w:t>Precisa desenvolver alguma discussao/considerões gerais aqui sobre os seus resultados propriamente ditos…</w:t>
        </w:r>
      </w:ins>
      <w:ins w:id="1156" w:author="Arlindo Gomes Filho" w:date="2020-11-21T16:55:00Z">
        <w:r>
          <w:rPr>
            <w:b/>
            <w:i/>
            <w:color w:val="000000"/>
            <w:u w:val="single"/>
          </w:rPr>
          <w:t xml:space="preserve"> para depois entrar nessa parte final de apresentação das propostas!!!</w:t>
        </w:r>
      </w:ins>
    </w:p>
    <w:p w14:paraId="76ED8B8F" w14:textId="77777777" w:rsidR="00DA57A2" w:rsidRDefault="00DA57A2">
      <w:pPr>
        <w:pBdr>
          <w:top w:val="nil"/>
          <w:left w:val="nil"/>
          <w:bottom w:val="nil"/>
          <w:right w:val="nil"/>
          <w:between w:val="nil"/>
        </w:pBdr>
        <w:spacing w:line="360" w:lineRule="auto"/>
        <w:ind w:firstLine="360"/>
        <w:jc w:val="both"/>
        <w:rPr>
          <w:b/>
          <w:i/>
          <w:color w:val="000000"/>
          <w:u w:val="single"/>
        </w:rPr>
      </w:pPr>
    </w:p>
    <w:p w14:paraId="3F6FC7C0" w14:textId="6305DE14" w:rsidR="00D15A3C" w:rsidRDefault="002A523F">
      <w:pPr>
        <w:pBdr>
          <w:top w:val="nil"/>
          <w:left w:val="nil"/>
          <w:bottom w:val="nil"/>
          <w:right w:val="nil"/>
          <w:between w:val="nil"/>
        </w:pBdr>
        <w:spacing w:line="360" w:lineRule="auto"/>
        <w:jc w:val="both"/>
        <w:rPr>
          <w:color w:val="000000"/>
        </w:rPr>
      </w:pPr>
      <w:del w:id="1157" w:author="Arlindo Gomes Filho" w:date="2020-11-21T16:23:00Z">
        <w:r w:rsidDel="00445D3F">
          <w:rPr>
            <w:color w:val="000000"/>
          </w:rPr>
          <w:delText xml:space="preserve"> </w:delText>
        </w:r>
      </w:del>
      <w:r>
        <w:rPr>
          <w:color w:val="000000"/>
        </w:rPr>
        <w:tab/>
      </w:r>
      <w:ins w:id="1158" w:author="Arlindo Gomes Filho" w:date="2020-11-21T16:23:00Z">
        <w:r w:rsidR="00445D3F">
          <w:rPr>
            <w:color w:val="000000"/>
          </w:rPr>
          <w:t>À</w:t>
        </w:r>
      </w:ins>
      <w:del w:id="1159" w:author="Arlindo Gomes Filho" w:date="2020-11-21T16:23:00Z">
        <w:r w:rsidDel="00445D3F">
          <w:delText>Aa</w:delText>
        </w:r>
      </w:del>
      <w:r>
        <w:rPr>
          <w:color w:val="000000"/>
        </w:rPr>
        <w:t xml:space="preserve"> luz d</w:t>
      </w:r>
      <w:r>
        <w:t>as</w:t>
      </w:r>
      <w:r>
        <w:rPr>
          <w:color w:val="000000"/>
        </w:rPr>
        <w:t xml:space="preserve"> experiências dos países </w:t>
      </w:r>
      <w:ins w:id="1160" w:author="Arlindo Gomes Filho" w:date="2020-11-21T16:24:00Z">
        <w:r w:rsidR="00445D3F">
          <w:rPr>
            <w:color w:val="000000"/>
          </w:rPr>
          <w:t>avaliados</w:t>
        </w:r>
      </w:ins>
      <w:del w:id="1161" w:author="Arlindo Gomes Filho" w:date="2020-11-21T16:24:00Z">
        <w:r w:rsidDel="00445D3F">
          <w:rPr>
            <w:color w:val="000000"/>
          </w:rPr>
          <w:delText>participantes do projeto,</w:delText>
        </w:r>
        <w:r w:rsidDel="00445D3F">
          <w:delText xml:space="preserve"> a autora </w:delText>
        </w:r>
      </w:del>
      <w:r>
        <w:t>elenca</w:t>
      </w:r>
      <w:ins w:id="1162" w:author="Arlindo Gomes Filho" w:date="2020-11-21T16:24:00Z">
        <w:r w:rsidR="00445D3F">
          <w:t>mos</w:t>
        </w:r>
      </w:ins>
      <w:r>
        <w:t xml:space="preserve"> as seguintes propostas para </w:t>
      </w:r>
      <w:ins w:id="1163" w:author="Arlindo Gomes Filho" w:date="2020-11-21T16:25:00Z">
        <w:r w:rsidR="00445D3F">
          <w:t>o aprimoramento das iniciativas de capacitação em idiomas do MRE,</w:t>
        </w:r>
      </w:ins>
      <w:del w:id="1164" w:author="Arlindo Gomes Filho" w:date="2020-11-21T16:25:00Z">
        <w:r w:rsidDel="00445D3F">
          <w:delText>a capacitação em idiomas</w:delText>
        </w:r>
      </w:del>
      <w:r>
        <w:t>, com o intuito de  melhorar</w:t>
      </w:r>
      <w:del w:id="1165" w:author="Arlindo Gomes Filho" w:date="2020-11-21T16:26:00Z">
        <w:r w:rsidDel="00445D3F">
          <w:delText xml:space="preserve"> o desempenho</w:delText>
        </w:r>
      </w:del>
      <w:r>
        <w:t>, a</w:t>
      </w:r>
      <w:del w:id="1166" w:author="Arlindo Gomes Filho" w:date="2020-11-21T16:26:00Z">
        <w:r w:rsidDel="00445D3F">
          <w:delText xml:space="preserve"> </w:delText>
        </w:r>
      </w:del>
      <w:r>
        <w:t xml:space="preserve"> motivação</w:t>
      </w:r>
      <w:ins w:id="1167" w:author="Arlindo Gomes Filho" w:date="2020-11-21T16:26:00Z">
        <w:r w:rsidR="00445D3F">
          <w:t xml:space="preserve">, </w:t>
        </w:r>
      </w:ins>
      <w:del w:id="1168" w:author="Arlindo Gomes Filho" w:date="2020-11-21T16:26:00Z">
        <w:r w:rsidDel="00445D3F">
          <w:delText xml:space="preserve"> e </w:delText>
        </w:r>
      </w:del>
      <w:r>
        <w:t xml:space="preserve">o comprometimento </w:t>
      </w:r>
      <w:ins w:id="1169" w:author="Arlindo Gomes Filho" w:date="2020-11-21T16:26:00Z">
        <w:r w:rsidR="00445D3F">
          <w:t xml:space="preserve">e </w:t>
        </w:r>
        <w:r w:rsidR="00445D3F">
          <w:t>o desempenho</w:t>
        </w:r>
        <w:r w:rsidR="00445D3F">
          <w:t xml:space="preserve"> </w:t>
        </w:r>
      </w:ins>
      <w:r>
        <w:t>dos servidores</w:t>
      </w:r>
      <w:ins w:id="1170" w:author="Arlindo Gomes Filho" w:date="2020-11-21T16:26:00Z">
        <w:r w:rsidR="00445D3F">
          <w:t xml:space="preserve"> no tema</w:t>
        </w:r>
      </w:ins>
      <w:r>
        <w:t>:</w:t>
      </w:r>
      <w:del w:id="1171" w:author="Arlindo Gomes Filho" w:date="2020-11-21T16:26:00Z">
        <w:r w:rsidDel="00445D3F">
          <w:rPr>
            <w:color w:val="000000"/>
          </w:rPr>
          <w:delText xml:space="preserve"> </w:delText>
        </w:r>
      </w:del>
    </w:p>
    <w:p w14:paraId="3E4EF9CD" w14:textId="77777777" w:rsidR="00D15A3C" w:rsidRDefault="00D15A3C">
      <w:pPr>
        <w:pBdr>
          <w:top w:val="nil"/>
          <w:left w:val="nil"/>
          <w:bottom w:val="nil"/>
          <w:right w:val="nil"/>
          <w:between w:val="nil"/>
        </w:pBdr>
        <w:spacing w:line="360" w:lineRule="auto"/>
        <w:ind w:left="360"/>
        <w:jc w:val="both"/>
        <w:rPr>
          <w:color w:val="000000"/>
        </w:rPr>
      </w:pPr>
    </w:p>
    <w:p w14:paraId="76D1FA45" w14:textId="0C0E0EDA" w:rsidR="00D15A3C" w:rsidRDefault="00445D3F">
      <w:pPr>
        <w:numPr>
          <w:ilvl w:val="0"/>
          <w:numId w:val="6"/>
        </w:numPr>
        <w:pBdr>
          <w:top w:val="nil"/>
          <w:left w:val="nil"/>
          <w:bottom w:val="nil"/>
          <w:right w:val="nil"/>
          <w:between w:val="nil"/>
        </w:pBdr>
        <w:spacing w:line="360" w:lineRule="auto"/>
        <w:jc w:val="both"/>
        <w:rPr>
          <w:color w:val="000000"/>
        </w:rPr>
      </w:pPr>
      <w:ins w:id="1172" w:author="Arlindo Gomes Filho" w:date="2020-11-21T16:27:00Z">
        <w:r>
          <w:t>Solicitar/exigir a</w:t>
        </w:r>
      </w:ins>
      <w:ins w:id="1173" w:author="Arlindo Gomes Filho" w:date="2020-11-21T16:26:00Z">
        <w:r>
          <w:t xml:space="preserve"> </w:t>
        </w:r>
      </w:ins>
      <w:ins w:id="1174" w:author="Arlindo Gomes Filho" w:date="2020-11-21T16:27:00Z">
        <w:r>
          <w:t>i</w:t>
        </w:r>
      </w:ins>
      <w:del w:id="1175" w:author="Arlindo Gomes Filho" w:date="2020-11-21T16:27:00Z">
        <w:r w:rsidR="002A523F" w:rsidDel="00445D3F">
          <w:delText>I</w:delText>
        </w:r>
      </w:del>
      <w:r w:rsidR="002A523F">
        <w:t>nclusão</w:t>
      </w:r>
      <w:r w:rsidR="002A523F">
        <w:rPr>
          <w:color w:val="000000"/>
        </w:rPr>
        <w:t xml:space="preserve"> </w:t>
      </w:r>
      <w:r w:rsidR="002A523F">
        <w:t>do</w:t>
      </w:r>
      <w:r w:rsidR="002A523F">
        <w:rPr>
          <w:color w:val="000000"/>
        </w:rPr>
        <w:t xml:space="preserve"> nível de proficiência em idiomas no </w:t>
      </w:r>
      <w:r w:rsidR="002A523F">
        <w:rPr>
          <w:i/>
        </w:rPr>
        <w:t>Curriculum Vitae</w:t>
      </w:r>
      <w:r w:rsidR="002A523F">
        <w:rPr>
          <w:color w:val="000000"/>
        </w:rPr>
        <w:t>, para f</w:t>
      </w:r>
      <w:r w:rsidR="002A523F">
        <w:t xml:space="preserve">ins de mapeamento estatístico e </w:t>
      </w:r>
      <w:r w:rsidR="002A523F">
        <w:rPr>
          <w:color w:val="000000"/>
        </w:rPr>
        <w:t xml:space="preserve">como </w:t>
      </w:r>
      <w:ins w:id="1176" w:author="Arlindo Gomes Filho" w:date="2020-11-21T16:27:00Z">
        <w:r>
          <w:rPr>
            <w:color w:val="000000"/>
          </w:rPr>
          <w:t xml:space="preserve">forma de </w:t>
        </w:r>
      </w:ins>
      <w:ins w:id="1177" w:author="Arlindo Gomes Filho" w:date="2020-11-21T16:28:00Z">
        <w:r>
          <w:rPr>
            <w:color w:val="000000"/>
          </w:rPr>
          <w:t xml:space="preserve">propiciar o </w:t>
        </w:r>
      </w:ins>
      <w:r w:rsidR="002A523F">
        <w:rPr>
          <w:color w:val="000000"/>
        </w:rPr>
        <w:t>reconhecimento do esforço dos servidores. A</w:t>
      </w:r>
      <w:ins w:id="1178" w:author="Arlindo Gomes Filho" w:date="2020-11-21T16:29:00Z">
        <w:r>
          <w:rPr>
            <w:color w:val="000000"/>
          </w:rPr>
          <w:t>s</w:t>
        </w:r>
      </w:ins>
      <w:del w:id="1179" w:author="Arlindo Gomes Filho" w:date="2020-11-21T16:28:00Z">
        <w:r w:rsidR="002A523F" w:rsidDel="00445D3F">
          <w:rPr>
            <w:color w:val="000000"/>
          </w:rPr>
          <w:delText>s</w:delText>
        </w:r>
      </w:del>
      <w:ins w:id="1180" w:author="Arlindo Gomes Filho" w:date="2020-11-21T16:28:00Z">
        <w:r>
          <w:rPr>
            <w:color w:val="000000"/>
          </w:rPr>
          <w:t xml:space="preserve"> realização de um mapeamento </w:t>
        </w:r>
      </w:ins>
      <w:ins w:id="1181" w:author="Arlindo Gomes Filho" w:date="2020-11-21T16:29:00Z">
        <w:r>
          <w:rPr>
            <w:color w:val="000000"/>
          </w:rPr>
          <w:t xml:space="preserve">oficial </w:t>
        </w:r>
      </w:ins>
      <w:del w:id="1182" w:author="Arlindo Gomes Filho" w:date="2020-11-21T16:29:00Z">
        <w:r w:rsidR="002A523F" w:rsidDel="00445D3F">
          <w:rPr>
            <w:color w:val="000000"/>
          </w:rPr>
          <w:delText xml:space="preserve"> r</w:delText>
        </w:r>
        <w:r w:rsidR="002A523F" w:rsidDel="00445D3F">
          <w:delText xml:space="preserve">espostas </w:delText>
        </w:r>
        <w:r w:rsidR="002A523F" w:rsidDel="00445D3F">
          <w:rPr>
            <w:highlight w:val="white"/>
          </w:rPr>
          <w:delText>à</w:delText>
        </w:r>
        <w:r w:rsidR="002A523F" w:rsidDel="00445D3F">
          <w:delText xml:space="preserve"> pesquisa oficial  </w:delText>
        </w:r>
      </w:del>
      <w:del w:id="1183" w:author="Arlindo Gomes Filho" w:date="2020-11-21T16:30:00Z">
        <w:r w:rsidR="002A523F" w:rsidDel="00445D3F">
          <w:delText>serviria</w:delText>
        </w:r>
      </w:del>
      <w:del w:id="1184" w:author="Arlindo Gomes Filho" w:date="2020-11-21T16:29:00Z">
        <w:r w:rsidR="002A523F" w:rsidDel="00445D3F">
          <w:delText>m</w:delText>
        </w:r>
      </w:del>
      <w:ins w:id="1185" w:author="Arlindo Gomes Filho" w:date="2020-11-21T16:30:00Z">
        <w:r>
          <w:t xml:space="preserve"> geraria</w:t>
        </w:r>
      </w:ins>
      <w:del w:id="1186" w:author="Arlindo Gomes Filho" w:date="2020-11-21T16:29:00Z">
        <w:r w:rsidR="002A523F" w:rsidDel="00445D3F">
          <w:delText xml:space="preserve"> </w:delText>
        </w:r>
      </w:del>
      <w:del w:id="1187" w:author="Arlindo Gomes Filho" w:date="2020-11-21T16:30:00Z">
        <w:r w:rsidR="002A523F" w:rsidDel="00445D3F">
          <w:delText xml:space="preserve"> como </w:delText>
        </w:r>
      </w:del>
      <w:r w:rsidR="002A523F">
        <w:t>subsídios</w:t>
      </w:r>
      <w:del w:id="1188" w:author="Arlindo Gomes Filho" w:date="2020-11-21T16:30:00Z">
        <w:r w:rsidR="002A523F" w:rsidDel="00445D3F">
          <w:delText xml:space="preserve"> </w:delText>
        </w:r>
      </w:del>
      <w:r w:rsidR="002A523F">
        <w:t xml:space="preserve"> para </w:t>
      </w:r>
      <w:del w:id="1189" w:author="Arlindo Gomes Filho" w:date="2020-11-21T16:32:00Z">
        <w:r w:rsidR="002A523F" w:rsidDel="004A6C1D">
          <w:delText xml:space="preserve">o </w:delText>
        </w:r>
      </w:del>
      <w:ins w:id="1190" w:author="Arlindo Gomes Filho" w:date="2020-11-21T16:32:00Z">
        <w:r w:rsidR="004A6C1D">
          <w:t xml:space="preserve"> </w:t>
        </w:r>
      </w:ins>
      <w:r w:rsidR="002A523F">
        <w:t>planejamento</w:t>
      </w:r>
      <w:ins w:id="1191" w:author="Arlindo Gomes Filho" w:date="2020-11-21T16:32:00Z">
        <w:r w:rsidR="00DB0F5E">
          <w:t>s</w:t>
        </w:r>
      </w:ins>
      <w:del w:id="1192" w:author="Arlindo Gomes Filho" w:date="2020-11-21T16:32:00Z">
        <w:r w:rsidR="002A523F" w:rsidDel="00DB0F5E">
          <w:delText>,</w:delText>
        </w:r>
      </w:del>
      <w:ins w:id="1193" w:author="Arlindo Gomes Filho" w:date="2020-11-21T16:32:00Z">
        <w:r w:rsidR="00DB0F5E">
          <w:t xml:space="preserve"> de</w:t>
        </w:r>
      </w:ins>
      <w:del w:id="1194" w:author="Arlindo Gomes Filho" w:date="2020-11-21T16:32:00Z">
        <w:r w:rsidR="002A523F" w:rsidDel="00DB0F5E">
          <w:delText xml:space="preserve"> a</w:delText>
        </w:r>
      </w:del>
      <w:r w:rsidR="002A523F">
        <w:t xml:space="preserve"> médio </w:t>
      </w:r>
      <w:r w:rsidR="002A523F">
        <w:lastRenderedPageBreak/>
        <w:t xml:space="preserve">e </w:t>
      </w:r>
      <w:del w:id="1195" w:author="Arlindo Gomes Filho" w:date="2020-11-21T16:32:00Z">
        <w:r w:rsidR="002A523F" w:rsidDel="00DB0F5E">
          <w:delText xml:space="preserve">a </w:delText>
        </w:r>
      </w:del>
      <w:r w:rsidR="002A523F">
        <w:t>longo prazos</w:t>
      </w:r>
      <w:ins w:id="1196" w:author="Arlindo Gomes Filho" w:date="2020-11-21T16:33:00Z">
        <w:r w:rsidR="00DB0F5E">
          <w:t xml:space="preserve"> dos programas de capacitação em </w:t>
        </w:r>
      </w:ins>
      <w:del w:id="1197" w:author="Arlindo Gomes Filho" w:date="2020-11-21T16:33:00Z">
        <w:r w:rsidR="002A523F" w:rsidDel="00DB0F5E">
          <w:delText>,  dos cursos de</w:delText>
        </w:r>
      </w:del>
      <w:r w:rsidR="002A523F">
        <w:t xml:space="preserve"> idiomas oferecidos pela Divisão de Aperfeiçoamento e Treinamento.</w:t>
      </w:r>
      <w:del w:id="1198" w:author="Arlindo Gomes Filho" w:date="2020-11-21T16:33:00Z">
        <w:r w:rsidR="002A523F" w:rsidDel="00DB0F5E">
          <w:delText xml:space="preserve"> </w:delText>
        </w:r>
      </w:del>
    </w:p>
    <w:p w14:paraId="707B303C" w14:textId="3DB885FB" w:rsidR="00D15A3C" w:rsidRDefault="002A523F">
      <w:pPr>
        <w:pBdr>
          <w:top w:val="nil"/>
          <w:left w:val="nil"/>
          <w:bottom w:val="nil"/>
          <w:right w:val="nil"/>
          <w:between w:val="nil"/>
        </w:pBdr>
        <w:spacing w:line="360" w:lineRule="auto"/>
        <w:ind w:left="360"/>
        <w:jc w:val="both"/>
      </w:pPr>
      <w:r>
        <w:t xml:space="preserve">Nos termos das circulares telegráficas 48870, 49569, </w:t>
      </w:r>
      <w:del w:id="1199" w:author="Arlindo Gomes Filho" w:date="2020-11-21T16:33:00Z">
        <w:r w:rsidDel="00DB0F5E">
          <w:delText xml:space="preserve"> </w:delText>
        </w:r>
      </w:del>
      <w:r>
        <w:t>50465 e 50772</w:t>
      </w:r>
      <w:r>
        <w:rPr>
          <w:vertAlign w:val="superscript"/>
        </w:rPr>
        <w:footnoteReference w:id="15"/>
      </w:r>
      <w:r>
        <w:t xml:space="preserve">, </w:t>
      </w:r>
      <w:del w:id="1200" w:author="Arlindo Gomes Filho" w:date="2020-11-21T16:33:00Z">
        <w:r w:rsidDel="00DB0F5E">
          <w:delText xml:space="preserve">datadas </w:delText>
        </w:r>
      </w:del>
      <w:r>
        <w:t xml:space="preserve">de </w:t>
      </w:r>
      <w:del w:id="1201" w:author="Arlindo Gomes Filho" w:date="2020-11-21T16:33:00Z">
        <w:r w:rsidDel="00DB0F5E">
          <w:delText xml:space="preserve"> </w:delText>
        </w:r>
      </w:del>
      <w:r>
        <w:t>2004, era disponibilizado na Intratec (Pessoais/Fluência)</w:t>
      </w:r>
      <w:del w:id="1202" w:author="Arlindo Gomes Filho" w:date="2020-11-21T16:34:00Z">
        <w:r w:rsidDel="00DB0F5E">
          <w:delText>,</w:delText>
        </w:r>
      </w:del>
      <w:r>
        <w:t xml:space="preserve"> formulário específico para a </w:t>
      </w:r>
      <w:ins w:id="1203" w:author="Arlindo Gomes Filho" w:date="2020-11-21T16:34:00Z">
        <w:r w:rsidR="00DB0F5E">
          <w:t xml:space="preserve">inserção de informações sobre a </w:t>
        </w:r>
      </w:ins>
      <w:r>
        <w:t xml:space="preserve">fluência </w:t>
      </w:r>
      <w:ins w:id="1204" w:author="Arlindo Gomes Filho" w:date="2020-11-21T16:34:00Z">
        <w:r w:rsidR="00DB0F5E">
          <w:t>em</w:t>
        </w:r>
      </w:ins>
      <w:del w:id="1205" w:author="Arlindo Gomes Filho" w:date="2020-11-21T16:34:00Z">
        <w:r w:rsidDel="00DB0F5E">
          <w:delText>de</w:delText>
        </w:r>
      </w:del>
      <w:r>
        <w:t xml:space="preserve"> idiomas. Sugere-se</w:t>
      </w:r>
      <w:del w:id="1206" w:author="Arlindo Gomes Filho" w:date="2020-11-21T16:34:00Z">
        <w:r w:rsidDel="00DB0F5E">
          <w:delText>,</w:delText>
        </w:r>
      </w:del>
      <w:r>
        <w:t xml:space="preserve"> </w:t>
      </w:r>
      <w:del w:id="1207" w:author="Arlindo Gomes Filho" w:date="2020-11-21T16:34:00Z">
        <w:r w:rsidDel="00DB0F5E">
          <w:delText xml:space="preserve">portanto, </w:delText>
        </w:r>
      </w:del>
      <w:r>
        <w:t xml:space="preserve">a inclusão de formulário similar no atual </w:t>
      </w:r>
      <w:r>
        <w:rPr>
          <w:i/>
        </w:rPr>
        <w:t>Curriculum Vitae</w:t>
      </w:r>
      <w:r>
        <w:t xml:space="preserve">, de preenchimento compulsório. Ademais, seria imperativa </w:t>
      </w:r>
      <w:ins w:id="1208" w:author="Arlindo Gomes Filho" w:date="2020-11-21T16:35:00Z">
        <w:r w:rsidR="00DB0F5E">
          <w:t>sua</w:t>
        </w:r>
      </w:ins>
      <w:del w:id="1209" w:author="Arlindo Gomes Filho" w:date="2020-11-21T16:35:00Z">
        <w:r w:rsidDel="00DB0F5E">
          <w:delText>uma</w:delText>
        </w:r>
      </w:del>
      <w:r>
        <w:t xml:space="preserve"> constante atualização</w:t>
      </w:r>
      <w:del w:id="1210" w:author="Arlindo Gomes Filho" w:date="2020-11-21T16:35:00Z">
        <w:r w:rsidDel="00DB0F5E">
          <w:delText>,</w:delText>
        </w:r>
      </w:del>
      <w:r>
        <w:t xml:space="preserve"> </w:t>
      </w:r>
      <w:del w:id="1211" w:author="Arlindo Gomes Filho" w:date="2020-11-21T16:35:00Z">
        <w:r w:rsidDel="00DB0F5E">
          <w:delText xml:space="preserve"> </w:delText>
        </w:r>
      </w:del>
      <w:r>
        <w:t xml:space="preserve">pelos interessados, </w:t>
      </w:r>
      <w:del w:id="1212" w:author="Arlindo Gomes Filho" w:date="2020-11-21T16:36:00Z">
        <w:r w:rsidDel="00DB0F5E">
          <w:delText xml:space="preserve">  </w:delText>
        </w:r>
      </w:del>
      <w:r>
        <w:t xml:space="preserve">uma vez que o nível de </w:t>
      </w:r>
      <w:del w:id="1213" w:author="Arlindo Gomes Filho" w:date="2020-11-21T16:36:00Z">
        <w:r w:rsidDel="00DB0F5E">
          <w:delText xml:space="preserve"> </w:delText>
        </w:r>
      </w:del>
      <w:r>
        <w:t>fluência pode variar de semestre para semestre ou, ainda,</w:t>
      </w:r>
      <w:del w:id="1214" w:author="Arlindo Gomes Filho" w:date="2020-11-21T16:36:00Z">
        <w:r w:rsidDel="00DB0F5E">
          <w:delText xml:space="preserve"> </w:delText>
        </w:r>
      </w:del>
      <w:r>
        <w:t xml:space="preserve"> manter-se estável;</w:t>
      </w:r>
    </w:p>
    <w:p w14:paraId="40F661B6" w14:textId="77777777" w:rsidR="00D15A3C" w:rsidRDefault="00D15A3C">
      <w:pPr>
        <w:pBdr>
          <w:top w:val="nil"/>
          <w:left w:val="nil"/>
          <w:bottom w:val="nil"/>
          <w:right w:val="nil"/>
          <w:between w:val="nil"/>
        </w:pBdr>
        <w:spacing w:line="360" w:lineRule="auto"/>
        <w:ind w:left="360"/>
        <w:jc w:val="both"/>
      </w:pPr>
    </w:p>
    <w:p w14:paraId="470F5CF5" w14:textId="1555370D" w:rsidR="00D15A3C" w:rsidRDefault="002A523F">
      <w:pPr>
        <w:numPr>
          <w:ilvl w:val="0"/>
          <w:numId w:val="6"/>
        </w:numPr>
        <w:pBdr>
          <w:top w:val="nil"/>
          <w:left w:val="nil"/>
          <w:bottom w:val="nil"/>
          <w:right w:val="nil"/>
          <w:between w:val="nil"/>
        </w:pBdr>
        <w:spacing w:line="360" w:lineRule="auto"/>
        <w:jc w:val="both"/>
        <w:rPr>
          <w:color w:val="000000"/>
        </w:rPr>
      </w:pPr>
      <w:r>
        <w:rPr>
          <w:color w:val="000000"/>
        </w:rPr>
        <w:t xml:space="preserve">Valorização das </w:t>
      </w:r>
      <w:r>
        <w:t>habilidades</w:t>
      </w:r>
      <w:r>
        <w:rPr>
          <w:color w:val="000000"/>
        </w:rPr>
        <w:t xml:space="preserve"> linguísticas do servidor pela Comissão de Remoção</w:t>
      </w:r>
      <w:r>
        <w:rPr>
          <w:color w:val="000000"/>
          <w:vertAlign w:val="superscript"/>
        </w:rPr>
        <w:footnoteReference w:id="16"/>
      </w:r>
      <w:r>
        <w:t xml:space="preserve">, ressaltando que a análise dos resultados do questionário enviado aos servidores corrobora o </w:t>
      </w:r>
      <w:del w:id="1215" w:author="Arlindo Gomes Filho" w:date="2020-11-21T16:36:00Z">
        <w:r w:rsidDel="00DB0F5E">
          <w:delText xml:space="preserve"> </w:delText>
        </w:r>
      </w:del>
      <w:r>
        <w:t xml:space="preserve">entendimento de que o conhecimento linguístico deve ser levado em conta para a remoção do funcionário. Obviamente, o reconhecimento das habilidades linguísticas do servidor para a remoção não deve ter caráter </w:t>
      </w:r>
      <w:del w:id="1216" w:author="Arlindo Gomes Filho" w:date="2020-11-21T16:36:00Z">
        <w:r w:rsidDel="00DB0F5E">
          <w:delText xml:space="preserve"> </w:delText>
        </w:r>
      </w:del>
      <w:r>
        <w:t>exclusivo. Cumpre registrar que a referida prática já vinha s</w:t>
      </w:r>
      <w:ins w:id="1217" w:author="Arlindo Gomes Filho" w:date="2020-11-21T16:37:00Z">
        <w:r w:rsidR="00DB0F5E">
          <w:t>endo</w:t>
        </w:r>
      </w:ins>
      <w:del w:id="1218" w:author="Arlindo Gomes Filho" w:date="2020-11-21T16:37:00Z">
        <w:r w:rsidDel="00DB0F5E">
          <w:delText>ido</w:delText>
        </w:r>
      </w:del>
      <w:r>
        <w:t xml:space="preserve"> adotada</w:t>
      </w:r>
      <w:del w:id="1219" w:author="Arlindo Gomes Filho" w:date="2020-11-21T16:37:00Z">
        <w:r w:rsidDel="00DB0F5E">
          <w:delText>,</w:delText>
        </w:r>
      </w:del>
      <w:r>
        <w:t xml:space="preserve"> pela então DRH, conforme teor da circular telegráfica </w:t>
      </w:r>
      <w:del w:id="1220" w:author="Arlindo Gomes Filho" w:date="2020-11-21T16:37:00Z">
        <w:r w:rsidDel="00DB0F5E">
          <w:delText xml:space="preserve"> </w:delText>
        </w:r>
      </w:del>
      <w:r>
        <w:t xml:space="preserve">48870, de </w:t>
      </w:r>
      <w:del w:id="1221" w:author="Arlindo Gomes Filho" w:date="2020-11-21T16:37:00Z">
        <w:r w:rsidDel="00DB0F5E">
          <w:delText xml:space="preserve"> </w:delText>
        </w:r>
      </w:del>
      <w:r>
        <w:t>06 /01/2004</w:t>
      </w:r>
      <w:del w:id="1222" w:author="Arlindo Gomes Filho" w:date="2020-11-21T16:37:00Z">
        <w:r w:rsidDel="00DB0F5E">
          <w:delText xml:space="preserve"> </w:delText>
        </w:r>
      </w:del>
      <w:r>
        <w:t>;</w:t>
      </w:r>
    </w:p>
    <w:p w14:paraId="336DF4AD" w14:textId="77777777" w:rsidR="00D15A3C" w:rsidRDefault="00D15A3C">
      <w:pPr>
        <w:pBdr>
          <w:top w:val="nil"/>
          <w:left w:val="nil"/>
          <w:bottom w:val="nil"/>
          <w:right w:val="nil"/>
          <w:between w:val="nil"/>
        </w:pBdr>
        <w:spacing w:line="360" w:lineRule="auto"/>
        <w:ind w:left="360"/>
        <w:jc w:val="both"/>
      </w:pPr>
    </w:p>
    <w:p w14:paraId="1C506A3D" w14:textId="012DA207" w:rsidR="00D15A3C" w:rsidRDefault="002A523F">
      <w:pPr>
        <w:numPr>
          <w:ilvl w:val="0"/>
          <w:numId w:val="6"/>
        </w:numPr>
        <w:pBdr>
          <w:top w:val="nil"/>
          <w:left w:val="nil"/>
          <w:bottom w:val="nil"/>
          <w:right w:val="nil"/>
          <w:between w:val="nil"/>
        </w:pBdr>
        <w:spacing w:line="360" w:lineRule="auto"/>
        <w:jc w:val="both"/>
        <w:rPr>
          <w:color w:val="000000"/>
        </w:rPr>
      </w:pPr>
      <w:r>
        <w:rPr>
          <w:highlight w:val="white"/>
        </w:rPr>
        <w:t xml:space="preserve"> Recompensa pecuni</w:t>
      </w:r>
      <w:r>
        <w:t>á</w:t>
      </w:r>
      <w:r>
        <w:rPr>
          <w:highlight w:val="white"/>
        </w:rPr>
        <w:t xml:space="preserve">ria como politica de incentivo à </w:t>
      </w:r>
      <w:del w:id="1223" w:author="Arlindo Gomes Filho" w:date="2020-11-21T16:37:00Z">
        <w:r w:rsidDel="00DB0F5E">
          <w:rPr>
            <w:highlight w:val="white"/>
          </w:rPr>
          <w:delText xml:space="preserve"> </w:delText>
        </w:r>
      </w:del>
      <w:r>
        <w:rPr>
          <w:highlight w:val="white"/>
        </w:rPr>
        <w:t>aprendizagem de idiomas, principalmente ao tratar-se de idiomas ex</w:t>
      </w:r>
      <w:ins w:id="1224" w:author="Arlindo Gomes Filho" w:date="2020-11-21T16:37:00Z">
        <w:r w:rsidR="00DB0F5E">
          <w:rPr>
            <w:highlight w:val="white"/>
          </w:rPr>
          <w:t>ó</w:t>
        </w:r>
      </w:ins>
      <w:del w:id="1225" w:author="Arlindo Gomes Filho" w:date="2020-11-21T16:37:00Z">
        <w:r w:rsidDel="00DB0F5E">
          <w:rPr>
            <w:highlight w:val="white"/>
          </w:rPr>
          <w:delText>o</w:delText>
        </w:r>
      </w:del>
      <w:r>
        <w:rPr>
          <w:highlight w:val="white"/>
        </w:rPr>
        <w:t xml:space="preserve">ticos, </w:t>
      </w:r>
      <w:del w:id="1226" w:author="Arlindo Gomes Filho" w:date="2020-11-21T16:37:00Z">
        <w:r w:rsidDel="00DB0F5E">
          <w:rPr>
            <w:highlight w:val="white"/>
          </w:rPr>
          <w:delText xml:space="preserve"> </w:delText>
        </w:r>
      </w:del>
      <w:r>
        <w:rPr>
          <w:highlight w:val="white"/>
        </w:rPr>
        <w:t xml:space="preserve">de dificil aprendizado por </w:t>
      </w:r>
      <w:r>
        <w:rPr>
          <w:color w:val="000000"/>
        </w:rPr>
        <w:t xml:space="preserve">falantes de português como primeira língua. Tal </w:t>
      </w:r>
      <w:r>
        <w:t>prática</w:t>
      </w:r>
      <w:r>
        <w:rPr>
          <w:color w:val="000000"/>
        </w:rPr>
        <w:t xml:space="preserve"> </w:t>
      </w:r>
      <w:r>
        <w:t>é</w:t>
      </w:r>
      <w:r>
        <w:rPr>
          <w:color w:val="000000"/>
        </w:rPr>
        <w:t xml:space="preserve"> </w:t>
      </w:r>
      <w:r>
        <w:t>adotada pelas chancelarias australiana e norte-americana, e vem sendo estudada, para breve implementação, pela chancelaria canadense;</w:t>
      </w:r>
    </w:p>
    <w:p w14:paraId="54087462" w14:textId="77777777" w:rsidR="00D15A3C" w:rsidRDefault="00D15A3C">
      <w:pPr>
        <w:pBdr>
          <w:top w:val="nil"/>
          <w:left w:val="nil"/>
          <w:bottom w:val="nil"/>
          <w:right w:val="nil"/>
          <w:between w:val="nil"/>
        </w:pBdr>
        <w:spacing w:line="360" w:lineRule="auto"/>
        <w:ind w:left="360"/>
        <w:jc w:val="both"/>
      </w:pPr>
    </w:p>
    <w:p w14:paraId="6365C5B7" w14:textId="4EAD91C7" w:rsidR="00D15A3C" w:rsidRDefault="002A523F">
      <w:pPr>
        <w:numPr>
          <w:ilvl w:val="0"/>
          <w:numId w:val="6"/>
        </w:numPr>
        <w:pBdr>
          <w:top w:val="nil"/>
          <w:left w:val="nil"/>
          <w:bottom w:val="nil"/>
          <w:right w:val="nil"/>
          <w:between w:val="nil"/>
        </w:pBdr>
        <w:spacing w:line="360" w:lineRule="auto"/>
        <w:jc w:val="both"/>
        <w:rPr>
          <w:color w:val="000000"/>
        </w:rPr>
      </w:pPr>
      <w:r>
        <w:rPr>
          <w:color w:val="000000"/>
        </w:rPr>
        <w:t>Foment</w:t>
      </w:r>
      <w:r>
        <w:t>o d</w:t>
      </w:r>
      <w:r>
        <w:rPr>
          <w:color w:val="000000"/>
        </w:rPr>
        <w:t xml:space="preserve">o uso de novas tecnologias com a </w:t>
      </w:r>
      <w:r>
        <w:t>adoção</w:t>
      </w:r>
      <w:r>
        <w:rPr>
          <w:color w:val="000000"/>
        </w:rPr>
        <w:t xml:space="preserve"> de plataformas </w:t>
      </w:r>
      <w:r>
        <w:rPr>
          <w:i/>
          <w:color w:val="000000"/>
        </w:rPr>
        <w:t>online</w:t>
      </w:r>
      <w:r>
        <w:rPr>
          <w:color w:val="000000"/>
        </w:rPr>
        <w:t xml:space="preserve"> e </w:t>
      </w:r>
      <w:r>
        <w:t>“</w:t>
      </w:r>
      <w:r>
        <w:rPr>
          <w:i/>
          <w:color w:val="000000"/>
        </w:rPr>
        <w:t>blended learning</w:t>
      </w:r>
      <w:r>
        <w:rPr>
          <w:color w:val="000000"/>
        </w:rPr>
        <w:t xml:space="preserve">”, </w:t>
      </w:r>
      <w:del w:id="1227" w:author="Arlindo Gomes Filho" w:date="2020-11-21T16:38:00Z">
        <w:r w:rsidDel="00DB0F5E">
          <w:rPr>
            <w:color w:val="000000"/>
          </w:rPr>
          <w:delText xml:space="preserve"> </w:delText>
        </w:r>
      </w:del>
      <w:r>
        <w:rPr>
          <w:color w:val="000000"/>
        </w:rPr>
        <w:t xml:space="preserve">com o intuito de baratear os cursos. A </w:t>
      </w:r>
      <w:r>
        <w:t>adoção</w:t>
      </w:r>
      <w:r>
        <w:rPr>
          <w:color w:val="000000"/>
        </w:rPr>
        <w:t xml:space="preserve"> de aulas onli</w:t>
      </w:r>
      <w:r>
        <w:t xml:space="preserve">ne, devido à conjuntura internacional pós coronavírus, tem demonstrado fortes vantagens quando comparada aos programas convencionais, principalmente em relação aos custos - </w:t>
      </w:r>
      <w:del w:id="1228" w:author="Arlindo Gomes Filho" w:date="2020-11-21T16:38:00Z">
        <w:r w:rsidDel="00DB0F5E">
          <w:delText xml:space="preserve"> </w:delText>
        </w:r>
      </w:del>
      <w:r>
        <w:t xml:space="preserve">aplicação do princípio da economicidade - </w:t>
      </w:r>
      <w:del w:id="1229" w:author="Arlindo Gomes Filho" w:date="2020-11-21T16:38:00Z">
        <w:r w:rsidDel="00DB0F5E">
          <w:delText xml:space="preserve"> </w:delText>
        </w:r>
      </w:del>
      <w:r>
        <w:t>e ao tempo que o servidor poupará ao deixar de fazer os deslocamentos para as aulas presenciais;</w:t>
      </w:r>
    </w:p>
    <w:p w14:paraId="525EEFD2" w14:textId="77777777" w:rsidR="00D15A3C" w:rsidRDefault="00D15A3C">
      <w:pPr>
        <w:pBdr>
          <w:top w:val="nil"/>
          <w:left w:val="nil"/>
          <w:bottom w:val="nil"/>
          <w:right w:val="nil"/>
          <w:between w:val="nil"/>
        </w:pBdr>
        <w:spacing w:line="360" w:lineRule="auto"/>
        <w:ind w:left="360"/>
        <w:jc w:val="both"/>
      </w:pPr>
    </w:p>
    <w:p w14:paraId="1F232C2C" w14:textId="73BE51B6" w:rsidR="00D15A3C" w:rsidRDefault="002A523F">
      <w:pPr>
        <w:numPr>
          <w:ilvl w:val="0"/>
          <w:numId w:val="6"/>
        </w:numPr>
        <w:pBdr>
          <w:top w:val="nil"/>
          <w:left w:val="nil"/>
          <w:bottom w:val="nil"/>
          <w:right w:val="nil"/>
          <w:between w:val="nil"/>
        </w:pBdr>
        <w:spacing w:line="360" w:lineRule="auto"/>
        <w:jc w:val="both"/>
        <w:rPr>
          <w:color w:val="000000"/>
        </w:rPr>
      </w:pPr>
      <w:r>
        <w:lastRenderedPageBreak/>
        <w:t xml:space="preserve"> Extensão</w:t>
      </w:r>
      <w:r>
        <w:rPr>
          <w:color w:val="000000"/>
        </w:rPr>
        <w:t xml:space="preserve"> dos estudos</w:t>
      </w:r>
      <w:r>
        <w:t xml:space="preserve"> de idiomas </w:t>
      </w:r>
      <w:r>
        <w:rPr>
          <w:color w:val="000000"/>
        </w:rPr>
        <w:t>aos familiares do servidor</w:t>
      </w:r>
      <w:r>
        <w:t xml:space="preserve">, evidentemente sem impacto orçamentário e sem prejuízo das vagas existentes para os servidores. A aplicação de tal medida </w:t>
      </w:r>
      <w:del w:id="1230" w:author="Arlindo Gomes Filho" w:date="2020-11-21T16:38:00Z">
        <w:r w:rsidDel="00DB0F5E">
          <w:delText xml:space="preserve"> </w:delText>
        </w:r>
      </w:del>
      <w:r>
        <w:t>seria, ademais, um reconhecimento pelo Ministério das Relações Exteriores da importância da adaptação dos familiares para o desempenho do servidor, sobretudo, quando em missão no exterior;</w:t>
      </w:r>
    </w:p>
    <w:p w14:paraId="23626881" w14:textId="77777777" w:rsidR="00D15A3C" w:rsidRDefault="00D15A3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p>
    <w:p w14:paraId="114FF282" w14:textId="74D0F15F" w:rsidR="00D15A3C" w:rsidRDefault="002A523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commentRangeStart w:id="1231"/>
      <w:r>
        <w:t xml:space="preserve">f) Promoção de palestras e </w:t>
      </w:r>
      <w:r>
        <w:rPr>
          <w:i/>
        </w:rPr>
        <w:t>workshops</w:t>
      </w:r>
      <w:r>
        <w:t xml:space="preserve"> de cunho cultural, uma vez que língua e cultura estão estreitamente interligadas. Sugerem-se, a exemplo da chancelaria australiana, iniciativas como o grupo de discussão semanal, com a presença de um tutor, para a manutenção da proficiência do idioma, bem como a implementação de cursos de imersão, de curta duração, previamente à remoção do servidor, com a participação de funcionários das missões estrangeiras</w:t>
      </w:r>
      <w:del w:id="1232" w:author="Arlindo Gomes Filho" w:date="2020-11-21T16:39:00Z">
        <w:r w:rsidDel="00DB0F5E">
          <w:delText xml:space="preserve"> </w:delText>
        </w:r>
      </w:del>
      <w:r>
        <w:t xml:space="preserve">, sediadas em Brasília, </w:t>
      </w:r>
      <w:del w:id="1233" w:author="Arlindo Gomes Filho" w:date="2020-11-21T16:39:00Z">
        <w:r w:rsidDel="00DB0F5E">
          <w:delText xml:space="preserve"> </w:delText>
        </w:r>
      </w:del>
      <w:r>
        <w:t xml:space="preserve">e </w:t>
      </w:r>
      <w:del w:id="1234" w:author="Arlindo Gomes Filho" w:date="2020-11-21T16:40:00Z">
        <w:r w:rsidDel="00DB0F5E">
          <w:delText xml:space="preserve"> </w:delText>
        </w:r>
      </w:del>
      <w:r>
        <w:t>relatos de experiências dos próprios servidores do MRE</w:t>
      </w:r>
      <w:del w:id="1235" w:author="Arlindo Gomes Filho" w:date="2020-11-21T16:40:00Z">
        <w:r w:rsidDel="00DB0F5E">
          <w:delText>.</w:delText>
        </w:r>
      </w:del>
      <w:r>
        <w:t>;</w:t>
      </w:r>
    </w:p>
    <w:commentRangeEnd w:id="1231"/>
    <w:p w14:paraId="4317304E" w14:textId="77777777" w:rsidR="00D15A3C" w:rsidRDefault="00DB0F5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Pr>
          <w:rStyle w:val="Refdecomentrio"/>
        </w:rPr>
        <w:commentReference w:id="1231"/>
      </w:r>
    </w:p>
    <w:p w14:paraId="6BA4FA53" w14:textId="7414AD2B" w:rsidR="00D15A3C" w:rsidRDefault="002A523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t xml:space="preserve">g) Incentivo </w:t>
      </w:r>
      <w:commentRangeStart w:id="1236"/>
      <w:r>
        <w:t xml:space="preserve">de </w:t>
      </w:r>
      <w:del w:id="1237" w:author="Arlindo Gomes Filho" w:date="2020-11-21T16:40:00Z">
        <w:r w:rsidDel="00DB0F5E">
          <w:delText xml:space="preserve"> </w:delText>
        </w:r>
      </w:del>
      <w:r>
        <w:t xml:space="preserve">exequíveis   parcerias  e </w:t>
      </w:r>
      <w:commentRangeEnd w:id="1236"/>
      <w:r w:rsidR="00DB0F5E">
        <w:rPr>
          <w:rStyle w:val="Refdecomentrio"/>
        </w:rPr>
        <w:commentReference w:id="1236"/>
      </w:r>
      <w:r>
        <w:t xml:space="preserve">convênios com outras chancelarias, com a realização de </w:t>
      </w:r>
      <w:del w:id="1238" w:author="Arlindo Gomes Filho" w:date="2020-11-21T16:40:00Z">
        <w:r w:rsidDel="00DB0F5E">
          <w:delText xml:space="preserve"> </w:delText>
        </w:r>
      </w:del>
      <w:r>
        <w:t>intercâmbio</w:t>
      </w:r>
      <w:ins w:id="1239" w:author="Arlindo Gomes Filho" w:date="2020-11-21T16:40:00Z">
        <w:r w:rsidR="00DB0F5E">
          <w:t>s</w:t>
        </w:r>
      </w:ins>
      <w:r>
        <w:t xml:space="preserve"> para curso</w:t>
      </w:r>
      <w:ins w:id="1240" w:author="Arlindo Gomes Filho" w:date="2020-11-21T16:40:00Z">
        <w:r w:rsidR="00DB0F5E">
          <w:t>s</w:t>
        </w:r>
      </w:ins>
      <w:r>
        <w:t xml:space="preserve"> de capacitação em idiomas, que poder</w:t>
      </w:r>
      <w:ins w:id="1241" w:author="Arlindo Gomes Filho" w:date="2020-11-21T16:41:00Z">
        <w:r w:rsidR="00DB0F5E">
          <w:t>rão</w:t>
        </w:r>
      </w:ins>
      <w:del w:id="1242" w:author="Arlindo Gomes Filho" w:date="2020-11-21T16:41:00Z">
        <w:r w:rsidDel="00DB0F5E">
          <w:delText xml:space="preserve">á </w:delText>
        </w:r>
      </w:del>
      <w:r>
        <w:t>ser vinculado</w:t>
      </w:r>
      <w:ins w:id="1243" w:author="Arlindo Gomes Filho" w:date="2020-11-21T16:41:00Z">
        <w:r w:rsidR="00DB0F5E">
          <w:t>s</w:t>
        </w:r>
      </w:ins>
      <w:r>
        <w:t xml:space="preserve"> à  missão transitória do servidor; e</w:t>
      </w:r>
    </w:p>
    <w:p w14:paraId="332421C3" w14:textId="77777777" w:rsidR="00D15A3C" w:rsidRDefault="00D15A3C">
      <w:pPr>
        <w:pBdr>
          <w:top w:val="nil"/>
          <w:left w:val="nil"/>
          <w:bottom w:val="nil"/>
          <w:right w:val="nil"/>
          <w:between w:val="nil"/>
        </w:pBdr>
        <w:spacing w:line="360" w:lineRule="auto"/>
        <w:jc w:val="both"/>
      </w:pPr>
    </w:p>
    <w:p w14:paraId="0C3006FE" w14:textId="531837DC" w:rsidR="00D15A3C" w:rsidRDefault="002A523F">
      <w:pPr>
        <w:pBdr>
          <w:top w:val="nil"/>
          <w:left w:val="nil"/>
          <w:bottom w:val="nil"/>
          <w:right w:val="nil"/>
          <w:between w:val="nil"/>
        </w:pBdr>
        <w:spacing w:line="360" w:lineRule="auto"/>
        <w:jc w:val="both"/>
        <w:rPr>
          <w:color w:val="222222"/>
        </w:rPr>
      </w:pPr>
      <w:r>
        <w:t xml:space="preserve">h) Revisão e atualização da </w:t>
      </w:r>
      <w:r>
        <w:rPr>
          <w:color w:val="212121"/>
          <w:highlight w:val="white"/>
        </w:rPr>
        <w:t xml:space="preserve">portaria nº 657, </w:t>
      </w:r>
      <w:del w:id="1244" w:author="Arlindo Gomes Filho" w:date="2020-11-21T16:41:00Z">
        <w:r w:rsidDel="00DB0F5E">
          <w:rPr>
            <w:color w:val="212121"/>
            <w:highlight w:val="white"/>
          </w:rPr>
          <w:delText xml:space="preserve">datada </w:delText>
        </w:r>
      </w:del>
      <w:r>
        <w:rPr>
          <w:color w:val="212121"/>
          <w:highlight w:val="white"/>
        </w:rPr>
        <w:t>de 1º de outubro de 2009</w:t>
      </w:r>
      <w:r>
        <w:t xml:space="preserve">, principalmente </w:t>
      </w:r>
      <w:del w:id="1245" w:author="Arlindo Gomes Filho" w:date="2020-11-21T16:41:00Z">
        <w:r w:rsidDel="00DB0F5E">
          <w:delText>no que tange a</w:delText>
        </w:r>
      </w:del>
      <w:ins w:id="1246" w:author="Arlindo Gomes Filho" w:date="2020-11-21T16:41:00Z">
        <w:r w:rsidR="00DB0F5E">
          <w:t>d</w:t>
        </w:r>
      </w:ins>
      <w:r>
        <w:t xml:space="preserve">os artigos 1º e 2º.  </w:t>
      </w:r>
      <w:r>
        <w:rPr>
          <w:color w:val="222222"/>
        </w:rPr>
        <w:t xml:space="preserve">No parágrafo 1º, do artigo </w:t>
      </w:r>
      <w:r>
        <w:t xml:space="preserve">1º, </w:t>
      </w:r>
      <w:r>
        <w:rPr>
          <w:color w:val="222222"/>
        </w:rPr>
        <w:t>propõe-se a exclusão do termo “para os servidores diplomáticos” visando a propiciar desenvolvimento equânime aos servidores, em alinhamento ao inciso VII, do § 1º do Plano de Desenvolvimento de Pessoas - PDP - do governo federal</w:t>
      </w:r>
      <w:r>
        <w:rPr>
          <w:color w:val="222222"/>
          <w:vertAlign w:val="superscript"/>
        </w:rPr>
        <w:footnoteReference w:id="17"/>
      </w:r>
      <w:r>
        <w:rPr>
          <w:color w:val="222222"/>
        </w:rPr>
        <w:t>.</w:t>
      </w:r>
    </w:p>
    <w:p w14:paraId="6F3C88F7" w14:textId="77777777" w:rsidR="00DB0F5E" w:rsidRDefault="00DB0F5E">
      <w:pPr>
        <w:pBdr>
          <w:top w:val="nil"/>
          <w:left w:val="nil"/>
          <w:bottom w:val="nil"/>
          <w:right w:val="nil"/>
          <w:between w:val="nil"/>
        </w:pBdr>
        <w:spacing w:line="360" w:lineRule="auto"/>
        <w:ind w:left="360"/>
        <w:jc w:val="both"/>
        <w:rPr>
          <w:ins w:id="1248" w:author="Arlindo Gomes Filho" w:date="2020-11-21T16:41:00Z"/>
          <w:b/>
          <w:color w:val="222222"/>
        </w:rPr>
      </w:pPr>
    </w:p>
    <w:p w14:paraId="2988E6E3" w14:textId="005F6D10" w:rsidR="00D15A3C" w:rsidRDefault="002A523F">
      <w:pPr>
        <w:pBdr>
          <w:top w:val="nil"/>
          <w:left w:val="nil"/>
          <w:bottom w:val="nil"/>
          <w:right w:val="nil"/>
          <w:between w:val="nil"/>
        </w:pBdr>
        <w:spacing w:line="360" w:lineRule="auto"/>
        <w:ind w:left="360"/>
        <w:jc w:val="both"/>
        <w:rPr>
          <w:b/>
          <w:color w:val="222222"/>
        </w:rPr>
      </w:pPr>
      <w:r>
        <w:rPr>
          <w:b/>
          <w:color w:val="222222"/>
        </w:rPr>
        <w:t>“ § 1º Será conferida</w:t>
      </w:r>
      <w:ins w:id="1249" w:author="Arlindo Gomes Filho" w:date="2020-11-21T16:41:00Z">
        <w:r w:rsidR="00DB0F5E">
          <w:rPr>
            <w:b/>
            <w:color w:val="222222"/>
          </w:rPr>
          <w:t xml:space="preserve"> </w:t>
        </w:r>
      </w:ins>
      <w:del w:id="1250" w:author="Arlindo Gomes Filho" w:date="2020-11-21T16:41:00Z">
        <w:r w:rsidDel="00DB0F5E">
          <w:rPr>
            <w:b/>
            <w:color w:val="222222"/>
          </w:rPr>
          <w:delText> </w:delText>
        </w:r>
      </w:del>
      <w:r>
        <w:rPr>
          <w:b/>
          <w:color w:val="222222"/>
        </w:rPr>
        <w:t>prioridade ao estudo dos idiomas russo, chinês e árabe.”</w:t>
      </w:r>
    </w:p>
    <w:p w14:paraId="040E572E" w14:textId="77777777" w:rsidR="00D15A3C" w:rsidRDefault="002A523F">
      <w:pPr>
        <w:pBdr>
          <w:top w:val="nil"/>
          <w:left w:val="nil"/>
          <w:bottom w:val="nil"/>
          <w:right w:val="nil"/>
          <w:between w:val="nil"/>
        </w:pBdr>
        <w:spacing w:line="360" w:lineRule="auto"/>
        <w:ind w:left="360"/>
        <w:jc w:val="both"/>
      </w:pPr>
      <w:r>
        <w:rPr>
          <w:color w:val="222222"/>
        </w:rPr>
        <w:t>No parágrafo 2º, propõe-se a exclusão do termo “não-diplomáticos” e a inclusão dos idiomas italiano e alemão, para fins de aperfeiçoamento linguístico:</w:t>
      </w:r>
    </w:p>
    <w:p w14:paraId="3533227B" w14:textId="3BE6B2A1"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ind w:left="283"/>
        <w:rPr>
          <w:b/>
        </w:rPr>
      </w:pPr>
      <w:r>
        <w:rPr>
          <w:b/>
          <w:color w:val="222222"/>
        </w:rPr>
        <w:t>“ § 2º Os servidores</w:t>
      </w:r>
      <w:del w:id="1251" w:author="Arlindo Gomes Filho" w:date="2020-11-21T16:42:00Z">
        <w:r w:rsidDel="00DB0F5E">
          <w:rPr>
            <w:b/>
            <w:color w:val="222222"/>
          </w:rPr>
          <w:delText> </w:delText>
        </w:r>
      </w:del>
      <w:r>
        <w:rPr>
          <w:b/>
          <w:color w:val="222222"/>
        </w:rPr>
        <w:t xml:space="preserve"> poderão optar</w:t>
      </w:r>
      <w:ins w:id="1252" w:author="Arlindo Gomes Filho" w:date="2020-11-21T16:42:00Z">
        <w:r w:rsidR="00DB0F5E">
          <w:rPr>
            <w:b/>
            <w:color w:val="222222"/>
          </w:rPr>
          <w:t xml:space="preserve"> </w:t>
        </w:r>
      </w:ins>
      <w:del w:id="1253" w:author="Arlindo Gomes Filho" w:date="2020-11-21T16:42:00Z">
        <w:r w:rsidDel="00DB0F5E">
          <w:rPr>
            <w:b/>
            <w:color w:val="222222"/>
          </w:rPr>
          <w:delText> </w:delText>
        </w:r>
      </w:del>
      <w:r>
        <w:rPr>
          <w:b/>
          <w:color w:val="222222"/>
        </w:rPr>
        <w:t>entre o</w:t>
      </w:r>
      <w:ins w:id="1254" w:author="Arlindo Gomes Filho" w:date="2020-11-21T16:42:00Z">
        <w:r w:rsidR="00DB0F5E">
          <w:rPr>
            <w:b/>
            <w:color w:val="222222"/>
          </w:rPr>
          <w:t xml:space="preserve"> </w:t>
        </w:r>
      </w:ins>
      <w:del w:id="1255" w:author="Arlindo Gomes Filho" w:date="2020-11-21T16:42:00Z">
        <w:r w:rsidDel="00DB0F5E">
          <w:rPr>
            <w:b/>
            <w:color w:val="222222"/>
          </w:rPr>
          <w:delText> </w:delText>
        </w:r>
      </w:del>
      <w:r>
        <w:rPr>
          <w:b/>
          <w:color w:val="222222"/>
        </w:rPr>
        <w:t>idioma local ou um dos seguintes idiomas</w:t>
      </w:r>
      <w:del w:id="1256" w:author="Arlindo Gomes Filho" w:date="2020-11-21T16:42:00Z">
        <w:r w:rsidDel="00DB0F5E">
          <w:rPr>
            <w:b/>
            <w:color w:val="222222"/>
          </w:rPr>
          <w:delText xml:space="preserve"> </w:delText>
        </w:r>
      </w:del>
      <w:r>
        <w:rPr>
          <w:b/>
          <w:color w:val="222222"/>
        </w:rPr>
        <w:t xml:space="preserve">: inglês, </w:t>
      </w:r>
      <w:del w:id="1257" w:author="Arlindo Gomes Filho" w:date="2020-11-21T16:42:00Z">
        <w:r w:rsidDel="00DB0F5E">
          <w:rPr>
            <w:b/>
            <w:color w:val="222222"/>
          </w:rPr>
          <w:delText> </w:delText>
        </w:r>
      </w:del>
      <w:r>
        <w:rPr>
          <w:b/>
          <w:color w:val="222222"/>
        </w:rPr>
        <w:t xml:space="preserve">francês, espanhol, italiano ou </w:t>
      </w:r>
      <w:del w:id="1258" w:author="Arlindo Gomes Filho" w:date="2020-11-21T16:42:00Z">
        <w:r w:rsidDel="00DB0F5E">
          <w:rPr>
            <w:b/>
            <w:color w:val="222222"/>
          </w:rPr>
          <w:delText xml:space="preserve"> </w:delText>
        </w:r>
      </w:del>
      <w:r>
        <w:rPr>
          <w:b/>
          <w:color w:val="222222"/>
        </w:rPr>
        <w:t xml:space="preserve">alemão, </w:t>
      </w:r>
      <w:del w:id="1259" w:author="Arlindo Gomes Filho" w:date="2020-11-21T16:42:00Z">
        <w:r w:rsidDel="00DB0F5E">
          <w:rPr>
            <w:b/>
            <w:color w:val="222222"/>
          </w:rPr>
          <w:delText xml:space="preserve"> </w:delText>
        </w:r>
      </w:del>
      <w:r>
        <w:rPr>
          <w:b/>
          <w:color w:val="222222"/>
        </w:rPr>
        <w:t>para fins de aperfeiçoamento linguístico.”</w:t>
      </w:r>
    </w:p>
    <w:p w14:paraId="05BE86F4" w14:textId="77777777" w:rsidR="00D15A3C" w:rsidRDefault="00D15A3C">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b/>
        </w:rPr>
      </w:pPr>
    </w:p>
    <w:p w14:paraId="794BEFF1"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pPr>
      <w:r>
        <w:rPr>
          <w:color w:val="222222"/>
        </w:rPr>
        <w:lastRenderedPageBreak/>
        <w:t>Considerando que o parágrafo 2º passaria a abranger todos os servidores,</w:t>
      </w:r>
      <w:r>
        <w:rPr>
          <w:b/>
          <w:color w:val="222222"/>
        </w:rPr>
        <w:t xml:space="preserve"> </w:t>
      </w:r>
      <w:r>
        <w:rPr>
          <w:color w:val="222222"/>
        </w:rPr>
        <w:t>sugere-se a exclusão do parágrafo 3</w:t>
      </w:r>
      <w:r>
        <w:t>º</w:t>
      </w:r>
      <w:del w:id="1260" w:author="Arlindo Gomes Filho" w:date="2020-11-21T16:42:00Z">
        <w:r w:rsidDel="00FF4EA3">
          <w:delText>’</w:delText>
        </w:r>
      </w:del>
      <w:r>
        <w:t>, cujo teor segue abaixo:</w:t>
      </w:r>
    </w:p>
    <w:p w14:paraId="7140DE51" w14:textId="77777777"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t xml:space="preserve">“ </w:t>
      </w:r>
      <w:r>
        <w:rPr>
          <w:color w:val="222222"/>
        </w:rPr>
        <w:t>§ 3º Os servidores diplomáticos poderão estudar inglês, francês ou espanhol para fins de aperfeiçoamento lingüístico.”</w:t>
      </w:r>
    </w:p>
    <w:p w14:paraId="609DCDAC" w14:textId="77777777" w:rsidR="00D15A3C" w:rsidRDefault="00D15A3C">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p>
    <w:p w14:paraId="20E83041" w14:textId="37157041"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rPr>
          <w:color w:val="222222"/>
        </w:rPr>
      </w:pPr>
      <w:r>
        <w:rPr>
          <w:color w:val="222222"/>
        </w:rPr>
        <w:t xml:space="preserve">Quanto ao art. 2º da referida portaria, cujo texto </w:t>
      </w:r>
      <w:ins w:id="1261" w:author="Arlindo Gomes Filho" w:date="2020-11-21T16:43:00Z">
        <w:r w:rsidR="00FF4EA3">
          <w:rPr>
            <w:color w:val="222222"/>
          </w:rPr>
          <w:t>transcrevemos</w:t>
        </w:r>
      </w:ins>
      <w:del w:id="1262" w:author="Arlindo Gomes Filho" w:date="2020-11-21T16:43:00Z">
        <w:r w:rsidDel="00FF4EA3">
          <w:rPr>
            <w:color w:val="222222"/>
          </w:rPr>
          <w:delText xml:space="preserve">descreve-se </w:delText>
        </w:r>
      </w:del>
      <w:r>
        <w:rPr>
          <w:color w:val="222222"/>
        </w:rPr>
        <w:t xml:space="preserve">abaixo, sugere-se não somente a sua manutenção, mas a sua mais estrita aplicação quando da abertura semestral ou anual das inscrições </w:t>
      </w:r>
      <w:del w:id="1263" w:author="Arlindo Gomes Filho" w:date="2020-11-21T16:43:00Z">
        <w:r w:rsidDel="00FF4EA3">
          <w:rPr>
            <w:color w:val="222222"/>
          </w:rPr>
          <w:delText xml:space="preserve"> </w:delText>
        </w:r>
      </w:del>
      <w:r>
        <w:rPr>
          <w:color w:val="222222"/>
        </w:rPr>
        <w:t xml:space="preserve">dos servidores </w:t>
      </w:r>
      <w:del w:id="1264" w:author="Arlindo Gomes Filho" w:date="2020-11-21T16:43:00Z">
        <w:r w:rsidDel="00FF4EA3">
          <w:rPr>
            <w:color w:val="222222"/>
          </w:rPr>
          <w:delText xml:space="preserve"> </w:delText>
        </w:r>
      </w:del>
      <w:r>
        <w:rPr>
          <w:color w:val="222222"/>
        </w:rPr>
        <w:t>no Programa de Cursos de Idiomas no Exterior (PCIEx) ou no Programa de Cursos de Idiomas no Brasil - PCIB.</w:t>
      </w:r>
    </w:p>
    <w:p w14:paraId="6D621FEB" w14:textId="77777777" w:rsidR="00FF4EA3" w:rsidRDefault="00FF4EA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ind w:firstLine="720"/>
        <w:rPr>
          <w:ins w:id="1265" w:author="Arlindo Gomes Filho" w:date="2020-11-21T16:43:00Z"/>
          <w:color w:val="222222"/>
        </w:rPr>
      </w:pPr>
    </w:p>
    <w:p w14:paraId="068FEF41" w14:textId="686F66F1" w:rsidR="00D15A3C" w:rsidRDefault="002A523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after="120"/>
        <w:ind w:firstLine="720"/>
        <w:rPr>
          <w:color w:val="222222"/>
        </w:rPr>
      </w:pPr>
      <w:r>
        <w:rPr>
          <w:color w:val="222222"/>
        </w:rPr>
        <w:t>“Art. 2º</w:t>
      </w:r>
      <w:ins w:id="1266" w:author="Arlindo Gomes Filho" w:date="2020-11-21T16:43:00Z">
        <w:r w:rsidR="00FF4EA3">
          <w:rPr>
            <w:color w:val="222222"/>
          </w:rPr>
          <w:t xml:space="preserve"> </w:t>
        </w:r>
      </w:ins>
      <w:del w:id="1267" w:author="Arlindo Gomes Filho" w:date="2020-11-21T16:43:00Z">
        <w:r w:rsidDel="00FF4EA3">
          <w:rPr>
            <w:color w:val="222222"/>
          </w:rPr>
          <w:delText> </w:delText>
        </w:r>
      </w:del>
      <w:r>
        <w:rPr>
          <w:b/>
          <w:color w:val="222222"/>
        </w:rPr>
        <w:t>As aulas poderão ocorrer no horário de expediente</w:t>
      </w:r>
      <w:r>
        <w:rPr>
          <w:color w:val="222222"/>
        </w:rPr>
        <w:t>.”</w:t>
      </w:r>
    </w:p>
    <w:p w14:paraId="5ADA4895" w14:textId="77777777" w:rsidR="00D15A3C" w:rsidRDefault="00D15A3C">
      <w:pPr>
        <w:pBdr>
          <w:top w:val="nil"/>
          <w:left w:val="nil"/>
          <w:bottom w:val="nil"/>
          <w:right w:val="nil"/>
          <w:between w:val="nil"/>
        </w:pBdr>
        <w:spacing w:line="360" w:lineRule="auto"/>
        <w:ind w:left="360"/>
        <w:jc w:val="both"/>
      </w:pPr>
    </w:p>
    <w:p w14:paraId="031F7046" w14:textId="5BE10F57" w:rsidR="00D15A3C" w:rsidRDefault="002A523F">
      <w:pPr>
        <w:pBdr>
          <w:top w:val="nil"/>
          <w:left w:val="nil"/>
          <w:bottom w:val="nil"/>
          <w:right w:val="nil"/>
          <w:between w:val="nil"/>
        </w:pBdr>
        <w:spacing w:line="360" w:lineRule="auto"/>
        <w:ind w:left="360"/>
        <w:jc w:val="both"/>
      </w:pPr>
      <w:r>
        <w:t xml:space="preserve">Deste estudo pode-se depreender, conforme assinalado no capítulo 2, </w:t>
      </w:r>
      <w:del w:id="1268" w:author="Arlindo Gomes Filho" w:date="2020-11-21T16:44:00Z">
        <w:r w:rsidDel="00FF4EA3">
          <w:delText xml:space="preserve"> </w:delText>
        </w:r>
      </w:del>
      <w:r>
        <w:t xml:space="preserve">que </w:t>
      </w:r>
      <w:r>
        <w:rPr>
          <w:color w:val="000000"/>
        </w:rPr>
        <w:t>o fato d</w:t>
      </w:r>
      <w:del w:id="1269" w:author="Arlindo Gomes Filho" w:date="2020-11-21T16:44:00Z">
        <w:r w:rsidDel="00FF4EA3">
          <w:rPr>
            <w:color w:val="000000"/>
          </w:rPr>
          <w:delText xml:space="preserve">e </w:delText>
        </w:r>
      </w:del>
      <w:r>
        <w:t>os servidores não estarem autorizados a estudar no horário de expediente contribui</w:t>
      </w:r>
      <w:del w:id="1270" w:author="Arlindo Gomes Filho" w:date="2020-11-21T16:44:00Z">
        <w:r w:rsidDel="00FF4EA3">
          <w:delText>,</w:delText>
        </w:r>
      </w:del>
      <w:r>
        <w:t xml:space="preserve"> </w:t>
      </w:r>
      <w:del w:id="1271" w:author="Arlindo Gomes Filho" w:date="2020-11-21T16:44:00Z">
        <w:r w:rsidDel="00FF4EA3">
          <w:delText xml:space="preserve">outrossim,  </w:delText>
        </w:r>
      </w:del>
      <w:r>
        <w:t>para o reduzido número de participantes no atual programa de capacitação. Acredita</w:t>
      </w:r>
      <w:ins w:id="1272" w:author="Arlindo Gomes Filho" w:date="2020-11-21T16:44:00Z">
        <w:r w:rsidR="00FF4EA3">
          <w:t>mos</w:t>
        </w:r>
      </w:ins>
      <w:del w:id="1273" w:author="Arlindo Gomes Filho" w:date="2020-11-21T16:44:00Z">
        <w:r w:rsidDel="00FF4EA3">
          <w:delText>-se</w:delText>
        </w:r>
      </w:del>
      <w:r>
        <w:t xml:space="preserve"> que aumentar o número de servidores beneficiados pelos cursos de capacitação, visando a fortalecer a gestão e a capacitação de pessoal</w:t>
      </w:r>
      <w:ins w:id="1274" w:author="Arlindo Gomes Filho" w:date="2020-11-21T16:44:00Z">
        <w:r w:rsidR="00FF4EA3">
          <w:t xml:space="preserve"> deva </w:t>
        </w:r>
      </w:ins>
      <w:del w:id="1275" w:author="Arlindo Gomes Filho" w:date="2020-11-21T16:44:00Z">
        <w:r w:rsidDel="00FF4EA3">
          <w:delText xml:space="preserve">, </w:delText>
        </w:r>
      </w:del>
      <w:r>
        <w:t>configura</w:t>
      </w:r>
      <w:ins w:id="1276" w:author="Arlindo Gomes Filho" w:date="2020-11-21T16:44:00Z">
        <w:r w:rsidR="00FF4EA3">
          <w:t>r-se</w:t>
        </w:r>
      </w:ins>
      <w:r>
        <w:t xml:space="preserve"> como uma das metas do Ministério das Relações Exteriores </w:t>
      </w:r>
      <w:del w:id="1277" w:author="Arlindo Gomes Filho" w:date="2020-11-21T16:45:00Z">
        <w:r w:rsidDel="00FF4EA3">
          <w:delText xml:space="preserve"> </w:delText>
        </w:r>
      </w:del>
      <w:r>
        <w:t xml:space="preserve">para </w:t>
      </w:r>
      <w:ins w:id="1278" w:author="Arlindo Gomes Filho" w:date="2020-11-21T16:45:00Z">
        <w:r w:rsidR="00FF4EA3">
          <w:t xml:space="preserve">aprimorar </w:t>
        </w:r>
      </w:ins>
      <w:r>
        <w:t xml:space="preserve">o seu desempenho institucional. </w:t>
      </w:r>
    </w:p>
    <w:p w14:paraId="6822CF5F" w14:textId="77777777" w:rsidR="00D15A3C" w:rsidRDefault="00D15A3C">
      <w:pPr>
        <w:pBdr>
          <w:top w:val="nil"/>
          <w:left w:val="nil"/>
          <w:bottom w:val="nil"/>
          <w:right w:val="nil"/>
          <w:between w:val="nil"/>
        </w:pBdr>
        <w:spacing w:line="360" w:lineRule="auto"/>
        <w:jc w:val="both"/>
      </w:pPr>
    </w:p>
    <w:p w14:paraId="1A7A5438" w14:textId="5D47CB74" w:rsidR="00D15A3C" w:rsidRDefault="002A523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b/>
        </w:rPr>
      </w:pPr>
      <w:r>
        <w:tab/>
      </w:r>
      <w:ins w:id="1279" w:author="Arlindo Gomes Filho" w:date="2020-11-21T16:46:00Z">
        <w:r w:rsidR="00FF4EA3">
          <w:t>Por fim, r</w:t>
        </w:r>
      </w:ins>
      <w:del w:id="1280" w:author="Arlindo Gomes Filho" w:date="2020-11-21T16:46:00Z">
        <w:r w:rsidDel="00FF4EA3">
          <w:delText>R</w:delText>
        </w:r>
      </w:del>
      <w:r>
        <w:t>etorna</w:t>
      </w:r>
      <w:ins w:id="1281" w:author="Arlindo Gomes Filho" w:date="2020-11-21T16:47:00Z">
        <w:r w:rsidR="00FF4EA3">
          <w:t xml:space="preserve">mos </w:t>
        </w:r>
      </w:ins>
      <w:del w:id="1282" w:author="Arlindo Gomes Filho" w:date="2020-11-21T16:47:00Z">
        <w:r w:rsidDel="00FF4EA3">
          <w:delText>ndo</w:delText>
        </w:r>
      </w:del>
      <w:r>
        <w:t xml:space="preserve"> </w:t>
      </w:r>
      <w:ins w:id="1283" w:author="Arlindo Gomes Filho" w:date="2020-11-21T16:49:00Z">
        <w:r w:rsidR="00FF4EA3">
          <w:t>ao</w:t>
        </w:r>
      </w:ins>
      <w:del w:id="1284" w:author="Arlindo Gomes Filho" w:date="2020-11-21T16:49:00Z">
        <w:r w:rsidDel="00FF4EA3">
          <w:delText>à citação do</w:delText>
        </w:r>
      </w:del>
      <w:r>
        <w:t xml:space="preserve"> embaixador </w:t>
      </w:r>
      <w:del w:id="1285" w:author="Arlindo Gomes Filho" w:date="2020-11-21T16:47:00Z">
        <w:r w:rsidDel="00FF4EA3">
          <w:delText xml:space="preserve"> </w:delText>
        </w:r>
      </w:del>
      <w:r>
        <w:t>Sérgio Vieira de Mello,</w:t>
      </w:r>
      <w:del w:id="1286" w:author="Arlindo Gomes Filho" w:date="2020-11-21T16:47:00Z">
        <w:r w:rsidDel="00FF4EA3">
          <w:delText xml:space="preserve"> </w:delText>
        </w:r>
      </w:del>
      <w:r>
        <w:t xml:space="preserve"> que dedicou 34 anos de sua </w:t>
      </w:r>
      <w:ins w:id="1287" w:author="Arlindo Gomes Filho" w:date="2020-11-21T16:50:00Z">
        <w:r w:rsidR="00FF4EA3">
          <w:t xml:space="preserve">vida à </w:t>
        </w:r>
      </w:ins>
      <w:r>
        <w:t>brilhante carreira nas Nações Unidas</w:t>
      </w:r>
      <w:ins w:id="1288" w:author="Arlindo Gomes Filho" w:date="2020-11-21T16:50:00Z">
        <w:r w:rsidR="00FF4EA3">
          <w:t>,</w:t>
        </w:r>
      </w:ins>
      <w:r>
        <w:t xml:space="preserve"> conquistando a simpatia</w:t>
      </w:r>
      <w:del w:id="1289" w:author="Arlindo Gomes Filho" w:date="2020-11-21T16:50:00Z">
        <w:r w:rsidDel="00FF4EA3">
          <w:delText xml:space="preserve"> </w:delText>
        </w:r>
      </w:del>
      <w:r>
        <w:t xml:space="preserve"> de diversos povos</w:t>
      </w:r>
      <w:ins w:id="1290" w:author="Arlindo Gomes Filho" w:date="2020-11-21T16:50:00Z">
        <w:r w:rsidR="00FF4EA3">
          <w:t>,</w:t>
        </w:r>
      </w:ins>
      <w:r>
        <w:t xml:space="preserve"> nas mais árduas  missões humanitárias e de manutenção de paz, </w:t>
      </w:r>
      <w:ins w:id="1291" w:author="Arlindo Gomes Filho" w:date="2020-11-21T16:50:00Z">
        <w:r w:rsidR="00FF4EA3">
          <w:t xml:space="preserve">com a crença de que </w:t>
        </w:r>
      </w:ins>
      <w:r>
        <w:t>ao se comunicar no idioma local o servidor demonstra</w:t>
      </w:r>
      <w:del w:id="1292" w:author="Arlindo Gomes Filho" w:date="2020-11-21T16:50:00Z">
        <w:r w:rsidDel="00FF4EA3">
          <w:delText>rá</w:delText>
        </w:r>
      </w:del>
      <w:r>
        <w:t xml:space="preserve"> sua seriedade, seu comprometimento e seu respeito ao povo que o recebe.</w:t>
      </w:r>
    </w:p>
    <w:p w14:paraId="2507E28A" w14:textId="77777777" w:rsidR="00FF4EA3" w:rsidRDefault="00FF4EA3">
      <w:pPr>
        <w:pBdr>
          <w:top w:val="nil"/>
          <w:left w:val="nil"/>
          <w:bottom w:val="nil"/>
          <w:right w:val="nil"/>
          <w:between w:val="nil"/>
        </w:pBdr>
        <w:spacing w:line="360" w:lineRule="auto"/>
        <w:ind w:firstLine="360"/>
        <w:jc w:val="center"/>
        <w:rPr>
          <w:ins w:id="1293" w:author="Arlindo Gomes Filho" w:date="2020-11-21T16:50:00Z"/>
          <w:b/>
          <w:color w:val="000000"/>
        </w:rPr>
      </w:pPr>
    </w:p>
    <w:p w14:paraId="61FDB79E" w14:textId="2654FA02" w:rsidR="00D15A3C" w:rsidRDefault="002A523F">
      <w:pPr>
        <w:pBdr>
          <w:top w:val="nil"/>
          <w:left w:val="nil"/>
          <w:bottom w:val="nil"/>
          <w:right w:val="nil"/>
          <w:between w:val="nil"/>
        </w:pBdr>
        <w:spacing w:line="360" w:lineRule="auto"/>
        <w:ind w:firstLine="360"/>
        <w:jc w:val="center"/>
        <w:rPr>
          <w:b/>
          <w:color w:val="000000"/>
        </w:rPr>
      </w:pPr>
      <w:r>
        <w:rPr>
          <w:b/>
          <w:color w:val="000000"/>
        </w:rPr>
        <w:t>REFERÊNCIAS</w:t>
      </w:r>
    </w:p>
    <w:p w14:paraId="5D7A08FB" w14:textId="77777777" w:rsidR="00D15A3C" w:rsidRDefault="00D15A3C">
      <w:pPr>
        <w:pBdr>
          <w:top w:val="nil"/>
          <w:left w:val="nil"/>
          <w:bottom w:val="nil"/>
          <w:right w:val="nil"/>
          <w:between w:val="nil"/>
        </w:pBdr>
        <w:spacing w:line="360" w:lineRule="auto"/>
        <w:ind w:firstLine="360"/>
        <w:jc w:val="both"/>
      </w:pPr>
    </w:p>
    <w:p w14:paraId="2DB76432" w14:textId="77777777" w:rsidR="00D15A3C" w:rsidRDefault="00D15A3C">
      <w:pPr>
        <w:pBdr>
          <w:top w:val="nil"/>
          <w:left w:val="nil"/>
          <w:bottom w:val="nil"/>
          <w:right w:val="nil"/>
          <w:between w:val="nil"/>
        </w:pBdr>
        <w:spacing w:line="360" w:lineRule="auto"/>
        <w:ind w:firstLine="360"/>
        <w:jc w:val="both"/>
      </w:pPr>
    </w:p>
    <w:p w14:paraId="6F8B91ED" w14:textId="77777777" w:rsidR="00D15A3C" w:rsidRDefault="00D15A3C">
      <w:pPr>
        <w:pBdr>
          <w:top w:val="nil"/>
          <w:left w:val="nil"/>
          <w:bottom w:val="nil"/>
          <w:right w:val="nil"/>
          <w:between w:val="nil"/>
        </w:pBdr>
        <w:spacing w:line="360" w:lineRule="auto"/>
        <w:ind w:firstLine="360"/>
        <w:jc w:val="both"/>
      </w:pPr>
    </w:p>
    <w:p w14:paraId="586A210A" w14:textId="77777777" w:rsidR="00D15A3C" w:rsidRDefault="002A523F">
      <w:pPr>
        <w:spacing w:line="276" w:lineRule="auto"/>
        <w:ind w:firstLine="360"/>
        <w:jc w:val="both"/>
      </w:pPr>
      <w:r>
        <w:t xml:space="preserve">AUSTRÁLIA. Ministerio de Asuntos Exteriores y de Cooperación. </w:t>
      </w:r>
      <w:r>
        <w:rPr>
          <w:b/>
        </w:rPr>
        <w:t>Sítio eletrônico oficial.</w:t>
      </w:r>
      <w:r>
        <w:t xml:space="preserve"> Disponível em: &lt; http://www. exteriores.gob.es&gt;. Acessado em </w:t>
      </w:r>
      <w:hyperlink r:id="rId22">
        <w:r>
          <w:rPr>
            <w:u w:val="single"/>
          </w:rPr>
          <w:t>https://diplomaticacademy.dfat.gov.au/sites/default/files/australian_foreign_service_language_proficiency_ratings.pd</w:t>
        </w:r>
      </w:hyperlink>
    </w:p>
    <w:p w14:paraId="7A8264DB" w14:textId="77777777" w:rsidR="00D15A3C" w:rsidRDefault="00D15A3C">
      <w:pPr>
        <w:spacing w:line="276" w:lineRule="auto"/>
        <w:ind w:firstLine="360"/>
        <w:jc w:val="both"/>
      </w:pPr>
    </w:p>
    <w:p w14:paraId="776418CC" w14:textId="77777777" w:rsidR="00D15A3C" w:rsidRDefault="002A523F">
      <w:pPr>
        <w:spacing w:line="276" w:lineRule="auto"/>
        <w:ind w:firstLine="360"/>
        <w:jc w:val="both"/>
        <w:rPr>
          <w:highlight w:val="white"/>
        </w:rPr>
      </w:pPr>
      <w:r>
        <w:rPr>
          <w:highlight w:val="white"/>
        </w:rPr>
        <w:t>BAK, Thomas H.;</w:t>
      </w:r>
      <w:del w:id="1294" w:author="Arlindo Gomes Filho" w:date="2020-11-21T16:51:00Z">
        <w:r w:rsidDel="00FF4EA3">
          <w:rPr>
            <w:highlight w:val="white"/>
          </w:rPr>
          <w:delText xml:space="preserve"> </w:delText>
        </w:r>
      </w:del>
      <w:r>
        <w:rPr>
          <w:highlight w:val="white"/>
        </w:rPr>
        <w:t xml:space="preserve"> NISSAN, Jack J.; </w:t>
      </w:r>
      <w:del w:id="1295" w:author="Arlindo Gomes Filho" w:date="2020-11-21T16:51:00Z">
        <w:r w:rsidDel="00FF4EA3">
          <w:rPr>
            <w:highlight w:val="white"/>
          </w:rPr>
          <w:delText xml:space="preserve">  </w:delText>
        </w:r>
      </w:del>
      <w:r>
        <w:rPr>
          <w:highlight w:val="white"/>
        </w:rPr>
        <w:t>AlLLERHAND, Michael M.;</w:t>
      </w:r>
      <w:del w:id="1296" w:author="Arlindo Gomes Filho" w:date="2020-11-21T16:51:00Z">
        <w:r w:rsidDel="00FF4EA3">
          <w:rPr>
            <w:highlight w:val="white"/>
          </w:rPr>
          <w:delText xml:space="preserve">  </w:delText>
        </w:r>
      </w:del>
      <w:r>
        <w:rPr>
          <w:highlight w:val="white"/>
        </w:rPr>
        <w:t>DEARY, Ian J.. “</w:t>
      </w:r>
      <w:hyperlink r:id="rId23">
        <w:r>
          <w:rPr>
            <w:b/>
            <w:highlight w:val="white"/>
          </w:rPr>
          <w:t>Does bilingualism influence cognitive aging?</w:t>
        </w:r>
      </w:hyperlink>
      <w:r>
        <w:rPr>
          <w:highlight w:val="white"/>
        </w:rPr>
        <w:t>. 2014.</w:t>
      </w:r>
      <w:del w:id="1297" w:author="Arlindo Gomes Filho" w:date="2020-11-21T16:51:00Z">
        <w:r w:rsidDel="00FF4EA3">
          <w:rPr>
            <w:highlight w:val="white"/>
          </w:rPr>
          <w:delText xml:space="preserve"> </w:delText>
        </w:r>
      </w:del>
    </w:p>
    <w:p w14:paraId="56183209" w14:textId="77777777" w:rsidR="00D15A3C" w:rsidRDefault="00D15A3C">
      <w:pPr>
        <w:spacing w:line="276" w:lineRule="auto"/>
        <w:ind w:firstLine="360"/>
        <w:jc w:val="both"/>
        <w:rPr>
          <w:highlight w:val="white"/>
        </w:rPr>
      </w:pPr>
    </w:p>
    <w:p w14:paraId="79445AB5" w14:textId="77777777" w:rsidR="00D15A3C" w:rsidRDefault="002A523F">
      <w:pPr>
        <w:spacing w:line="276" w:lineRule="auto"/>
        <w:ind w:firstLine="360"/>
        <w:jc w:val="both"/>
      </w:pPr>
      <w:r>
        <w:rPr>
          <w:highlight w:val="white"/>
        </w:rPr>
        <w:t xml:space="preserve">BIALYSTOK Ellen; CRAIK, Fergus I. M.. </w:t>
      </w:r>
      <w:hyperlink r:id="rId24">
        <w:r>
          <w:rPr>
            <w:b/>
            <w:highlight w:val="white"/>
          </w:rPr>
          <w:t>Cognitive and Linguistic Processing in the Bilingual Mind</w:t>
        </w:r>
      </w:hyperlink>
      <w:r>
        <w:t xml:space="preserve">. </w:t>
      </w:r>
      <w:r>
        <w:rPr>
          <w:highlight w:val="white"/>
        </w:rPr>
        <w:t>2010.</w:t>
      </w:r>
    </w:p>
    <w:p w14:paraId="4E58D0FB" w14:textId="77777777" w:rsidR="00D15A3C" w:rsidRDefault="00D15A3C">
      <w:pPr>
        <w:pBdr>
          <w:top w:val="nil"/>
          <w:left w:val="nil"/>
          <w:bottom w:val="nil"/>
          <w:right w:val="nil"/>
          <w:between w:val="nil"/>
        </w:pBdr>
        <w:spacing w:line="360" w:lineRule="auto"/>
        <w:ind w:firstLine="360"/>
        <w:jc w:val="both"/>
      </w:pPr>
    </w:p>
    <w:p w14:paraId="40561782" w14:textId="77777777" w:rsidR="00D15A3C" w:rsidRDefault="002A523F">
      <w:pPr>
        <w:pBdr>
          <w:top w:val="nil"/>
          <w:left w:val="nil"/>
          <w:bottom w:val="nil"/>
          <w:right w:val="nil"/>
          <w:between w:val="nil"/>
        </w:pBdr>
        <w:spacing w:line="276" w:lineRule="auto"/>
        <w:ind w:firstLine="360"/>
        <w:jc w:val="both"/>
        <w:rPr>
          <w:color w:val="000000"/>
        </w:rPr>
      </w:pPr>
      <w:r>
        <w:rPr>
          <w:color w:val="000000"/>
        </w:rPr>
        <w:t>BRASIL. Ministério das Relações Exteriores. Curso de habilitação para o serviço exterior. Disponível em: https://diplopedia.itamaraty.gov.br/Divisão_de_Treinamento_e_Aperfeiçoamento_»_CHSE_- _Curso_de_Habilitação_para_o_Serviço_Exterior&gt;. Acesso em:</w:t>
      </w:r>
    </w:p>
    <w:p w14:paraId="41D0A666" w14:textId="77777777" w:rsidR="00D15A3C" w:rsidRDefault="00D15A3C">
      <w:pPr>
        <w:pBdr>
          <w:top w:val="nil"/>
          <w:left w:val="nil"/>
          <w:bottom w:val="nil"/>
          <w:right w:val="nil"/>
          <w:between w:val="nil"/>
        </w:pBdr>
        <w:spacing w:line="276" w:lineRule="auto"/>
        <w:ind w:firstLine="360"/>
        <w:jc w:val="both"/>
        <w:rPr>
          <w:color w:val="000000"/>
        </w:rPr>
      </w:pPr>
    </w:p>
    <w:p w14:paraId="7C8C7E87" w14:textId="77777777" w:rsidR="00D15A3C" w:rsidRDefault="002A523F">
      <w:r>
        <w:t>Instrução Normativa 201, de 11 de setembro de 2019, que dispõe sobre os procedimentos específicos para a implementação da Política Nacional de Desenvolvimento de Pessoas - PDP..</w:t>
      </w:r>
    </w:p>
    <w:p w14:paraId="34DEFB54" w14:textId="77777777" w:rsidR="00D15A3C" w:rsidRDefault="00D15A3C">
      <w:pPr>
        <w:pBdr>
          <w:top w:val="nil"/>
          <w:left w:val="nil"/>
          <w:bottom w:val="nil"/>
          <w:right w:val="nil"/>
          <w:between w:val="nil"/>
        </w:pBdr>
        <w:spacing w:line="276" w:lineRule="auto"/>
        <w:ind w:firstLine="360"/>
        <w:jc w:val="both"/>
      </w:pPr>
    </w:p>
    <w:p w14:paraId="695C89C6" w14:textId="77777777" w:rsidR="00D15A3C" w:rsidRDefault="002A523F">
      <w:pPr>
        <w:pBdr>
          <w:top w:val="nil"/>
          <w:left w:val="nil"/>
          <w:bottom w:val="nil"/>
          <w:right w:val="nil"/>
          <w:between w:val="nil"/>
        </w:pBdr>
        <w:spacing w:line="276" w:lineRule="auto"/>
        <w:ind w:firstLine="360"/>
        <w:jc w:val="both"/>
        <w:rPr>
          <w:color w:val="000000"/>
        </w:rPr>
      </w:pPr>
      <w:r>
        <w:rPr>
          <w:color w:val="000000"/>
        </w:rPr>
        <w:t>______. Ministério das Relações Exteriores. Gestão no MRE. Disponível em: &lt; http://www.itamaraty.gov.br/pt-BR/gestao-mre&gt;. Acesso em:</w:t>
      </w:r>
    </w:p>
    <w:p w14:paraId="1E1E5CFB" w14:textId="77777777" w:rsidR="00D15A3C" w:rsidRDefault="00D15A3C">
      <w:pPr>
        <w:pBdr>
          <w:top w:val="nil"/>
          <w:left w:val="nil"/>
          <w:bottom w:val="nil"/>
          <w:right w:val="nil"/>
          <w:between w:val="nil"/>
        </w:pBdr>
        <w:spacing w:line="276" w:lineRule="auto"/>
        <w:ind w:firstLine="360"/>
        <w:jc w:val="both"/>
      </w:pPr>
    </w:p>
    <w:p w14:paraId="0DE1B9D1" w14:textId="77777777" w:rsidR="00D15A3C" w:rsidRDefault="002A523F">
      <w:pPr>
        <w:spacing w:line="276" w:lineRule="auto"/>
        <w:ind w:firstLine="360"/>
        <w:jc w:val="both"/>
      </w:pPr>
      <w:r>
        <w:t>______. Ministério das Relações Exteriores. Gestão no MRE. Disponível em: &lt; http://www.itamaraty.gov.br/pt-BR/gestao-mre&gt;. Acesso em:</w:t>
      </w:r>
    </w:p>
    <w:p w14:paraId="27A235FC" w14:textId="77777777" w:rsidR="00D15A3C" w:rsidRDefault="00D15A3C">
      <w:pPr>
        <w:spacing w:line="276" w:lineRule="auto"/>
        <w:ind w:firstLine="360"/>
        <w:jc w:val="both"/>
      </w:pPr>
    </w:p>
    <w:p w14:paraId="14FDBAB9" w14:textId="77777777" w:rsidR="00D15A3C" w:rsidRDefault="002A523F">
      <w:pPr>
        <w:spacing w:line="276" w:lineRule="auto"/>
        <w:ind w:firstLine="360"/>
        <w:jc w:val="both"/>
      </w:pPr>
      <w:r>
        <w:t>_______. Circular Telegráfica no 48.870, xxxxxxxxx de 2004.</w:t>
      </w:r>
    </w:p>
    <w:p w14:paraId="64F10B32" w14:textId="77777777" w:rsidR="00D15A3C" w:rsidRDefault="00D15A3C">
      <w:pPr>
        <w:spacing w:line="276" w:lineRule="auto"/>
        <w:ind w:firstLine="360"/>
        <w:jc w:val="both"/>
      </w:pPr>
    </w:p>
    <w:p w14:paraId="0E475BA7" w14:textId="77777777" w:rsidR="00D15A3C" w:rsidRDefault="002A523F">
      <w:pPr>
        <w:spacing w:line="276" w:lineRule="auto"/>
        <w:ind w:firstLine="360"/>
        <w:jc w:val="both"/>
      </w:pPr>
      <w:r>
        <w:t xml:space="preserve">_______. Circular Telegráfica no 49.569, xxxxxxxxx de 2004.. </w:t>
      </w:r>
    </w:p>
    <w:p w14:paraId="6293CB04" w14:textId="77777777" w:rsidR="00D15A3C" w:rsidRDefault="00D15A3C">
      <w:pPr>
        <w:spacing w:line="276" w:lineRule="auto"/>
        <w:ind w:firstLine="360"/>
        <w:jc w:val="both"/>
      </w:pPr>
    </w:p>
    <w:p w14:paraId="5AE03EE1" w14:textId="77777777" w:rsidR="00D15A3C" w:rsidRDefault="002A523F">
      <w:pPr>
        <w:spacing w:line="276" w:lineRule="auto"/>
        <w:ind w:firstLine="360"/>
        <w:jc w:val="both"/>
      </w:pPr>
      <w:r>
        <w:t xml:space="preserve">_______. Circular Telegráfica no 50.465, xxxxxxxxx de 2004.. </w:t>
      </w:r>
    </w:p>
    <w:p w14:paraId="67D92330" w14:textId="77777777" w:rsidR="00D15A3C" w:rsidRDefault="00D15A3C">
      <w:pPr>
        <w:spacing w:line="276" w:lineRule="auto"/>
        <w:ind w:firstLine="360"/>
        <w:jc w:val="both"/>
      </w:pPr>
    </w:p>
    <w:p w14:paraId="1027E665" w14:textId="77777777" w:rsidR="00D15A3C" w:rsidRDefault="002A523F">
      <w:pPr>
        <w:spacing w:line="276" w:lineRule="auto"/>
        <w:ind w:firstLine="360"/>
        <w:jc w:val="both"/>
      </w:pPr>
      <w:r>
        <w:t xml:space="preserve">_______. Circular Telegráfica no 50.772, xxxxxxxxx de 2004.. </w:t>
      </w:r>
    </w:p>
    <w:p w14:paraId="65BE7121" w14:textId="77777777" w:rsidR="00D15A3C" w:rsidRDefault="00D15A3C">
      <w:pPr>
        <w:pBdr>
          <w:top w:val="nil"/>
          <w:left w:val="nil"/>
          <w:bottom w:val="nil"/>
          <w:right w:val="nil"/>
          <w:between w:val="nil"/>
        </w:pBdr>
        <w:spacing w:line="276" w:lineRule="auto"/>
        <w:ind w:firstLine="360"/>
        <w:jc w:val="both"/>
        <w:rPr>
          <w:color w:val="000000"/>
        </w:rPr>
      </w:pPr>
    </w:p>
    <w:p w14:paraId="5606E0EB" w14:textId="77777777" w:rsidR="00D15A3C" w:rsidRDefault="002A523F">
      <w:pPr>
        <w:pBdr>
          <w:top w:val="nil"/>
          <w:left w:val="nil"/>
          <w:bottom w:val="nil"/>
          <w:right w:val="nil"/>
          <w:between w:val="nil"/>
        </w:pBdr>
        <w:spacing w:line="276" w:lineRule="auto"/>
        <w:ind w:firstLine="360"/>
        <w:jc w:val="both"/>
        <w:rPr>
          <w:color w:val="000000"/>
        </w:rPr>
      </w:pPr>
      <w:r>
        <w:rPr>
          <w:color w:val="000000"/>
        </w:rPr>
        <w:t xml:space="preserve">_______. Circular Telegráfica no 70.459, 24 de novembro de 2008. </w:t>
      </w:r>
    </w:p>
    <w:p w14:paraId="60EF80B8" w14:textId="77777777" w:rsidR="00D15A3C" w:rsidRDefault="00D15A3C">
      <w:pPr>
        <w:pBdr>
          <w:top w:val="nil"/>
          <w:left w:val="nil"/>
          <w:bottom w:val="nil"/>
          <w:right w:val="nil"/>
          <w:between w:val="nil"/>
        </w:pBdr>
        <w:spacing w:line="276" w:lineRule="auto"/>
        <w:ind w:firstLine="360"/>
        <w:jc w:val="both"/>
        <w:rPr>
          <w:color w:val="000000"/>
        </w:rPr>
      </w:pPr>
    </w:p>
    <w:p w14:paraId="5F29FB84" w14:textId="77777777" w:rsidR="00D15A3C" w:rsidRDefault="002A523F">
      <w:pPr>
        <w:pBdr>
          <w:top w:val="nil"/>
          <w:left w:val="nil"/>
          <w:bottom w:val="nil"/>
          <w:right w:val="nil"/>
          <w:between w:val="nil"/>
        </w:pBdr>
        <w:spacing w:line="276" w:lineRule="auto"/>
        <w:ind w:firstLine="360"/>
        <w:jc w:val="both"/>
        <w:rPr>
          <w:color w:val="000000"/>
        </w:rPr>
      </w:pPr>
      <w:r>
        <w:rPr>
          <w:color w:val="000000"/>
        </w:rPr>
        <w:t>_______. Circular Telegráfica no 91.440, 11 de julho de 2013.</w:t>
      </w:r>
    </w:p>
    <w:p w14:paraId="68A2EDA3" w14:textId="77777777" w:rsidR="00D15A3C" w:rsidRDefault="00D15A3C">
      <w:pPr>
        <w:pBdr>
          <w:top w:val="nil"/>
          <w:left w:val="nil"/>
          <w:bottom w:val="nil"/>
          <w:right w:val="nil"/>
          <w:between w:val="nil"/>
        </w:pBdr>
        <w:spacing w:line="276" w:lineRule="auto"/>
        <w:ind w:firstLine="360"/>
        <w:jc w:val="both"/>
        <w:rPr>
          <w:color w:val="000000"/>
        </w:rPr>
      </w:pPr>
    </w:p>
    <w:p w14:paraId="4D837BA1" w14:textId="77777777" w:rsidR="00D15A3C" w:rsidRDefault="002A523F">
      <w:pPr>
        <w:pBdr>
          <w:top w:val="nil"/>
          <w:left w:val="nil"/>
          <w:bottom w:val="nil"/>
          <w:right w:val="nil"/>
          <w:between w:val="nil"/>
        </w:pBdr>
        <w:spacing w:line="276" w:lineRule="auto"/>
        <w:ind w:firstLine="360"/>
        <w:jc w:val="both"/>
        <w:rPr>
          <w:color w:val="000000"/>
        </w:rPr>
      </w:pPr>
      <w:r>
        <w:rPr>
          <w:color w:val="000000"/>
        </w:rPr>
        <w:t xml:space="preserve">_______. Circular Telegráfica no 93.516, 3 de fevereiro de 2014. </w:t>
      </w:r>
    </w:p>
    <w:p w14:paraId="482A9B2A" w14:textId="77777777" w:rsidR="00D15A3C" w:rsidRDefault="00D15A3C">
      <w:pPr>
        <w:pBdr>
          <w:top w:val="nil"/>
          <w:left w:val="nil"/>
          <w:bottom w:val="nil"/>
          <w:right w:val="nil"/>
          <w:between w:val="nil"/>
        </w:pBdr>
        <w:spacing w:line="276" w:lineRule="auto"/>
        <w:ind w:firstLine="360"/>
        <w:jc w:val="both"/>
        <w:rPr>
          <w:color w:val="000000"/>
        </w:rPr>
      </w:pPr>
    </w:p>
    <w:p w14:paraId="258F85A2" w14:textId="77777777" w:rsidR="00D15A3C" w:rsidRDefault="002A523F">
      <w:pPr>
        <w:pBdr>
          <w:top w:val="nil"/>
          <w:left w:val="nil"/>
          <w:bottom w:val="nil"/>
          <w:right w:val="nil"/>
          <w:between w:val="nil"/>
        </w:pBdr>
        <w:spacing w:line="276" w:lineRule="auto"/>
        <w:ind w:firstLine="360"/>
        <w:jc w:val="both"/>
        <w:rPr>
          <w:color w:val="000000"/>
        </w:rPr>
      </w:pPr>
      <w:r>
        <w:rPr>
          <w:color w:val="000000"/>
        </w:rPr>
        <w:t>_______. Circular Telegráfica no 105.721, 31 de outubro de 2017.</w:t>
      </w:r>
    </w:p>
    <w:p w14:paraId="0E06567F" w14:textId="77777777" w:rsidR="00D15A3C" w:rsidRDefault="002A523F">
      <w:pPr>
        <w:spacing w:line="276" w:lineRule="auto"/>
        <w:ind w:firstLine="360"/>
        <w:jc w:val="both"/>
      </w:pPr>
      <w:r>
        <w:t xml:space="preserve">CANADÁ. Ministerio de Asuntos Exteriores y de Cooperación. </w:t>
      </w:r>
      <w:r>
        <w:rPr>
          <w:b/>
        </w:rPr>
        <w:t>Sítio eletrônico oficial.</w:t>
      </w:r>
      <w:r>
        <w:t xml:space="preserve"> Disponível em: &lt; http://www. exteriores.gob.es&gt;. Acessado em </w:t>
      </w:r>
    </w:p>
    <w:p w14:paraId="2430F3EC" w14:textId="77777777" w:rsidR="00D15A3C" w:rsidRDefault="00D15A3C">
      <w:pPr>
        <w:pBdr>
          <w:top w:val="nil"/>
          <w:left w:val="nil"/>
          <w:bottom w:val="nil"/>
          <w:right w:val="nil"/>
          <w:between w:val="nil"/>
        </w:pBdr>
        <w:spacing w:line="276" w:lineRule="auto"/>
        <w:ind w:firstLine="360"/>
        <w:jc w:val="both"/>
        <w:rPr>
          <w:color w:val="000000"/>
        </w:rPr>
      </w:pPr>
    </w:p>
    <w:p w14:paraId="050A578A" w14:textId="77777777" w:rsidR="00D15A3C" w:rsidRDefault="002A523F">
      <w:pPr>
        <w:pBdr>
          <w:top w:val="nil"/>
          <w:left w:val="nil"/>
          <w:bottom w:val="nil"/>
          <w:right w:val="nil"/>
          <w:between w:val="nil"/>
        </w:pBdr>
        <w:spacing w:line="276" w:lineRule="auto"/>
        <w:ind w:firstLine="360"/>
        <w:jc w:val="both"/>
      </w:pPr>
      <w:r>
        <w:rPr>
          <w:color w:val="000000"/>
        </w:rPr>
        <w:t xml:space="preserve">CHIAVENATO, Idalberto. </w:t>
      </w:r>
      <w:r>
        <w:rPr>
          <w:b/>
          <w:color w:val="000000"/>
        </w:rPr>
        <w:t xml:space="preserve">Gestão de pessoas: o novo papel dos recursos humanos nas organizações. </w:t>
      </w:r>
      <w:r>
        <w:rPr>
          <w:color w:val="000000"/>
        </w:rPr>
        <w:t>4. ed. Barueri: Manole, 2014.</w:t>
      </w:r>
    </w:p>
    <w:p w14:paraId="78CD0273" w14:textId="77777777" w:rsidR="00D15A3C" w:rsidRDefault="002A523F">
      <w:pPr>
        <w:shd w:val="clear" w:color="auto" w:fill="FFFFFF"/>
        <w:spacing w:before="180" w:after="180" w:line="276" w:lineRule="auto"/>
        <w:jc w:val="both"/>
      </w:pPr>
      <w:r>
        <w:t xml:space="preserve">      COSTA, Albert;  Foucart,Alice; Arnon, Inbal;  Aparicid, Melina;   Apesteguia, Jose. “</w:t>
      </w:r>
      <w:hyperlink r:id="rId25">
        <w:r>
          <w:rPr>
            <w:b/>
          </w:rPr>
          <w:t>Piensa” twice: On the foreign language effect in decision making</w:t>
        </w:r>
      </w:hyperlink>
      <w:r>
        <w:t>“. 2014.</w:t>
      </w:r>
    </w:p>
    <w:p w14:paraId="6BE3F441" w14:textId="77777777" w:rsidR="00D15A3C" w:rsidRDefault="002A523F">
      <w:pPr>
        <w:pBdr>
          <w:top w:val="nil"/>
          <w:left w:val="nil"/>
          <w:bottom w:val="nil"/>
          <w:right w:val="nil"/>
          <w:between w:val="nil"/>
        </w:pBdr>
        <w:spacing w:line="276" w:lineRule="auto"/>
        <w:ind w:firstLine="360"/>
        <w:jc w:val="both"/>
        <w:rPr>
          <w:color w:val="000000"/>
        </w:rPr>
      </w:pPr>
      <w:r>
        <w:rPr>
          <w:color w:val="000000"/>
        </w:rPr>
        <w:lastRenderedPageBreak/>
        <w:t xml:space="preserve">CRUZ, Raquel de Almeida Prado.  </w:t>
      </w:r>
      <w:r>
        <w:rPr>
          <w:b/>
          <w:color w:val="000000"/>
        </w:rPr>
        <w:t xml:space="preserve">A gestão de pessoal no Itamaraty e no Quai d’Orsay: uma </w:t>
      </w:r>
      <w:r>
        <w:rPr>
          <w:b/>
        </w:rPr>
        <w:t>análise</w:t>
      </w:r>
      <w:r>
        <w:rPr>
          <w:b/>
          <w:color w:val="000000"/>
        </w:rPr>
        <w:t xml:space="preserve"> comparativa.</w:t>
      </w:r>
      <w:r>
        <w:rPr>
          <w:color w:val="000000"/>
        </w:rPr>
        <w:t xml:space="preserve"> Monografia. CEOC. Ministério das Relações Exteriores. Paris - </w:t>
      </w:r>
      <w:r>
        <w:t>França</w:t>
      </w:r>
      <w:r>
        <w:rPr>
          <w:color w:val="000000"/>
        </w:rPr>
        <w:t>, 201</w:t>
      </w:r>
      <w:r>
        <w:t>8</w:t>
      </w:r>
      <w:r>
        <w:rPr>
          <w:color w:val="000000"/>
        </w:rPr>
        <w:t>.</w:t>
      </w:r>
    </w:p>
    <w:p w14:paraId="231E52D5" w14:textId="77777777" w:rsidR="00D15A3C" w:rsidRDefault="00D15A3C">
      <w:pPr>
        <w:pBdr>
          <w:top w:val="nil"/>
          <w:left w:val="nil"/>
          <w:bottom w:val="nil"/>
          <w:right w:val="nil"/>
          <w:between w:val="nil"/>
        </w:pBdr>
        <w:spacing w:line="276" w:lineRule="auto"/>
        <w:ind w:firstLine="360"/>
        <w:jc w:val="both"/>
      </w:pPr>
    </w:p>
    <w:p w14:paraId="5D5C7A89" w14:textId="77777777" w:rsidR="00D15A3C" w:rsidRDefault="002A523F">
      <w:pPr>
        <w:spacing w:line="276" w:lineRule="auto"/>
        <w:ind w:firstLine="360"/>
        <w:jc w:val="both"/>
      </w:pPr>
      <w:r>
        <w:t xml:space="preserve">ECKERT, Kleber;  FROSI, Vitalina Maria.  </w:t>
      </w:r>
      <w:r>
        <w:rPr>
          <w:b/>
        </w:rPr>
        <w:t xml:space="preserve">Aquisição e aprendizagem de línguas estrangeiras: princípios teóricos e conceitos-chave. </w:t>
      </w:r>
      <w:r>
        <w:t>2015.</w:t>
      </w:r>
    </w:p>
    <w:p w14:paraId="3FD5CCB6" w14:textId="77777777" w:rsidR="00D15A3C" w:rsidRDefault="00D15A3C">
      <w:pPr>
        <w:pBdr>
          <w:top w:val="nil"/>
          <w:left w:val="nil"/>
          <w:bottom w:val="nil"/>
          <w:right w:val="nil"/>
          <w:between w:val="nil"/>
        </w:pBdr>
        <w:spacing w:line="276" w:lineRule="auto"/>
        <w:jc w:val="both"/>
        <w:rPr>
          <w:highlight w:val="white"/>
        </w:rPr>
      </w:pPr>
    </w:p>
    <w:p w14:paraId="081B2E06" w14:textId="77777777" w:rsidR="00D15A3C" w:rsidRDefault="002A523F">
      <w:pPr>
        <w:spacing w:line="276" w:lineRule="auto"/>
        <w:ind w:firstLine="360"/>
        <w:jc w:val="both"/>
      </w:pPr>
      <w:r>
        <w:t xml:space="preserve">ESTADOS UNIDOS. Ministerio de Asuntos Exteriores y de Cooperación. </w:t>
      </w:r>
      <w:r>
        <w:rPr>
          <w:b/>
        </w:rPr>
        <w:t>Sítio eletrônico oficial.</w:t>
      </w:r>
      <w:r>
        <w:t xml:space="preserve"> Disponível em: &lt; http://www. exteriores.gob.es&gt;. Acessado em </w:t>
      </w:r>
    </w:p>
    <w:p w14:paraId="15C14FBC" w14:textId="77777777" w:rsidR="00D15A3C" w:rsidRDefault="00D15A3C">
      <w:pPr>
        <w:pBdr>
          <w:top w:val="nil"/>
          <w:left w:val="nil"/>
          <w:bottom w:val="nil"/>
          <w:right w:val="nil"/>
          <w:between w:val="nil"/>
        </w:pBdr>
        <w:spacing w:line="276" w:lineRule="auto"/>
        <w:jc w:val="both"/>
        <w:rPr>
          <w:highlight w:val="white"/>
        </w:rPr>
      </w:pPr>
    </w:p>
    <w:p w14:paraId="341C9193" w14:textId="77777777" w:rsidR="00D15A3C" w:rsidRDefault="002A523F">
      <w:pPr>
        <w:pBdr>
          <w:top w:val="nil"/>
          <w:left w:val="nil"/>
          <w:bottom w:val="nil"/>
          <w:right w:val="nil"/>
          <w:between w:val="nil"/>
        </w:pBdr>
        <w:spacing w:line="276" w:lineRule="auto"/>
        <w:ind w:firstLine="360"/>
        <w:jc w:val="both"/>
        <w:rPr>
          <w:highlight w:val="white"/>
        </w:rPr>
      </w:pPr>
      <w:r>
        <w:rPr>
          <w:highlight w:val="white"/>
        </w:rPr>
        <w:t xml:space="preserve">GOLD, Brian T.; KIM, Chobok;  JOHNSON,Nathan F.;  KRYSCIO, Richard J.;  SMITH, Charles D. </w:t>
      </w:r>
      <w:hyperlink r:id="rId26">
        <w:r>
          <w:rPr>
            <w:b/>
            <w:highlight w:val="white"/>
          </w:rPr>
          <w:t>Lifelong Bilingualism Maintains Neural Efficiency for Cognitive Control in Aging</w:t>
        </w:r>
      </w:hyperlink>
      <w:r>
        <w:t xml:space="preserve">. </w:t>
      </w:r>
      <w:r>
        <w:rPr>
          <w:highlight w:val="white"/>
        </w:rPr>
        <w:t>2013.</w:t>
      </w:r>
    </w:p>
    <w:p w14:paraId="470989AC" w14:textId="77777777" w:rsidR="00D15A3C" w:rsidRDefault="00D15A3C">
      <w:pPr>
        <w:pBdr>
          <w:top w:val="nil"/>
          <w:left w:val="nil"/>
          <w:bottom w:val="nil"/>
          <w:right w:val="nil"/>
          <w:between w:val="nil"/>
        </w:pBdr>
        <w:spacing w:line="276" w:lineRule="auto"/>
        <w:ind w:firstLine="360"/>
        <w:jc w:val="both"/>
        <w:rPr>
          <w:highlight w:val="white"/>
        </w:rPr>
      </w:pPr>
    </w:p>
    <w:p w14:paraId="53F35A15" w14:textId="77777777" w:rsidR="00D15A3C" w:rsidRDefault="002A523F">
      <w:pPr>
        <w:pBdr>
          <w:top w:val="nil"/>
          <w:left w:val="nil"/>
          <w:bottom w:val="nil"/>
          <w:right w:val="nil"/>
          <w:between w:val="nil"/>
        </w:pBdr>
        <w:spacing w:line="276" w:lineRule="auto"/>
        <w:ind w:firstLine="360"/>
        <w:jc w:val="both"/>
        <w:rPr>
          <w:highlight w:val="white"/>
        </w:rPr>
      </w:pPr>
      <w:r>
        <w:rPr>
          <w:highlight w:val="white"/>
        </w:rPr>
        <w:t xml:space="preserve">KAUFMANN, Steve. </w:t>
      </w:r>
      <w:r>
        <w:rPr>
          <w:b/>
          <w:highlight w:val="white"/>
        </w:rPr>
        <w:t>The Linguist - A Personal Guide to Language Learning.</w:t>
      </w:r>
      <w:r>
        <w:rPr>
          <w:highlight w:val="white"/>
        </w:rPr>
        <w:t xml:space="preserve"> 2003.</w:t>
      </w:r>
    </w:p>
    <w:p w14:paraId="39D3C639" w14:textId="77777777" w:rsidR="00D15A3C" w:rsidRDefault="00D15A3C">
      <w:pPr>
        <w:pBdr>
          <w:top w:val="nil"/>
          <w:left w:val="nil"/>
          <w:bottom w:val="nil"/>
          <w:right w:val="nil"/>
          <w:between w:val="nil"/>
        </w:pBdr>
        <w:spacing w:line="276" w:lineRule="auto"/>
        <w:ind w:firstLine="360"/>
        <w:jc w:val="both"/>
        <w:rPr>
          <w:highlight w:val="white"/>
        </w:rPr>
      </w:pPr>
    </w:p>
    <w:p w14:paraId="0C685672" w14:textId="77777777" w:rsidR="00D15A3C" w:rsidRDefault="002A523F">
      <w:pPr>
        <w:pBdr>
          <w:top w:val="nil"/>
          <w:left w:val="nil"/>
          <w:bottom w:val="nil"/>
          <w:right w:val="nil"/>
          <w:between w:val="nil"/>
        </w:pBdr>
        <w:spacing w:line="276" w:lineRule="auto"/>
        <w:ind w:firstLine="360"/>
        <w:jc w:val="both"/>
        <w:rPr>
          <w:highlight w:val="white"/>
        </w:rPr>
      </w:pPr>
      <w:r>
        <w:rPr>
          <w:highlight w:val="white"/>
        </w:rPr>
        <w:t xml:space="preserve">LIGHTBOWN, Patsy M.; SPADA, Nina. </w:t>
      </w:r>
      <w:r>
        <w:rPr>
          <w:b/>
          <w:highlight w:val="white"/>
        </w:rPr>
        <w:t>How languages are learned</w:t>
      </w:r>
      <w:r>
        <w:rPr>
          <w:highlight w:val="white"/>
        </w:rPr>
        <w:t>. 2013.</w:t>
      </w:r>
    </w:p>
    <w:p w14:paraId="19C90FCF" w14:textId="77777777" w:rsidR="00D15A3C" w:rsidRDefault="00D15A3C">
      <w:pPr>
        <w:pBdr>
          <w:top w:val="nil"/>
          <w:left w:val="nil"/>
          <w:bottom w:val="nil"/>
          <w:right w:val="nil"/>
          <w:between w:val="nil"/>
        </w:pBdr>
        <w:spacing w:line="276" w:lineRule="auto"/>
        <w:jc w:val="both"/>
      </w:pPr>
    </w:p>
    <w:p w14:paraId="51703B1C" w14:textId="77777777" w:rsidR="00D15A3C" w:rsidRDefault="002A523F">
      <w:pPr>
        <w:pBdr>
          <w:top w:val="nil"/>
          <w:left w:val="nil"/>
          <w:bottom w:val="nil"/>
          <w:right w:val="nil"/>
          <w:between w:val="nil"/>
        </w:pBdr>
        <w:spacing w:line="276" w:lineRule="auto"/>
        <w:ind w:firstLine="360"/>
        <w:jc w:val="both"/>
      </w:pPr>
      <w:r>
        <w:rPr>
          <w:highlight w:val="white"/>
        </w:rPr>
        <w:t xml:space="preserve">MARTENSSON, Johan; ERIKSSON, Johan; BODAMMERC, Nils Christian;  LINDGREN, Magnus; JOHANSSON, Mikael;  NYBERG, Lars; Lövdén,Martin  (2012). </w:t>
      </w:r>
      <w:hyperlink r:id="rId27">
        <w:r>
          <w:rPr>
            <w:b/>
            <w:highlight w:val="white"/>
          </w:rPr>
          <w:t>Growth of language-related brain areas after foreign language learning</w:t>
        </w:r>
      </w:hyperlink>
      <w:r>
        <w:t xml:space="preserve">. </w:t>
      </w:r>
      <w:r>
        <w:rPr>
          <w:highlight w:val="white"/>
        </w:rPr>
        <w:t xml:space="preserve">2012. </w:t>
      </w:r>
    </w:p>
    <w:p w14:paraId="599882E1" w14:textId="77777777" w:rsidR="00D15A3C" w:rsidRDefault="00D15A3C">
      <w:pPr>
        <w:pBdr>
          <w:top w:val="nil"/>
          <w:left w:val="nil"/>
          <w:bottom w:val="nil"/>
          <w:right w:val="nil"/>
          <w:between w:val="nil"/>
        </w:pBdr>
        <w:spacing w:line="276" w:lineRule="auto"/>
        <w:ind w:firstLine="360"/>
        <w:jc w:val="both"/>
      </w:pPr>
    </w:p>
    <w:p w14:paraId="4AE1C62F" w14:textId="77777777" w:rsidR="00D15A3C" w:rsidRDefault="002A523F">
      <w:pPr>
        <w:pBdr>
          <w:top w:val="nil"/>
          <w:left w:val="nil"/>
          <w:bottom w:val="nil"/>
          <w:right w:val="nil"/>
          <w:between w:val="nil"/>
        </w:pBdr>
        <w:spacing w:line="276" w:lineRule="auto"/>
        <w:ind w:firstLine="360"/>
        <w:jc w:val="both"/>
      </w:pPr>
      <w:r>
        <w:rPr>
          <w:color w:val="000000"/>
        </w:rPr>
        <w:t xml:space="preserve">MCNAMARA, Solange da Silva Vieira.  </w:t>
      </w:r>
      <w:r>
        <w:rPr>
          <w:b/>
          <w:color w:val="000000"/>
        </w:rPr>
        <w:t>Gestão de pessoas no âmbito do Ministério das Relações Exteriores - As estratégias para a capacitação e atuação profissional no exterior dos oficiais de chancelaria</w:t>
      </w:r>
      <w:r>
        <w:rPr>
          <w:color w:val="000000"/>
        </w:rPr>
        <w:t>. Monografia. CEOC. Ministério das Relações Exteriores. Windhoek, 2019.</w:t>
      </w:r>
    </w:p>
    <w:p w14:paraId="527CC7C0" w14:textId="77777777" w:rsidR="00D15A3C" w:rsidRDefault="00D15A3C">
      <w:pPr>
        <w:pBdr>
          <w:top w:val="nil"/>
          <w:left w:val="nil"/>
          <w:bottom w:val="nil"/>
          <w:right w:val="nil"/>
          <w:between w:val="nil"/>
        </w:pBdr>
        <w:spacing w:line="276" w:lineRule="auto"/>
        <w:ind w:firstLine="360"/>
        <w:jc w:val="both"/>
      </w:pPr>
    </w:p>
    <w:p w14:paraId="1807DFF4" w14:textId="77777777" w:rsidR="00D15A3C" w:rsidRDefault="002A523F">
      <w:pPr>
        <w:pBdr>
          <w:top w:val="nil"/>
          <w:left w:val="nil"/>
          <w:bottom w:val="nil"/>
          <w:right w:val="nil"/>
          <w:between w:val="nil"/>
        </w:pBdr>
        <w:spacing w:line="276" w:lineRule="auto"/>
        <w:ind w:firstLine="360"/>
        <w:jc w:val="both"/>
      </w:pPr>
      <w:r>
        <w:rPr>
          <w:highlight w:val="white"/>
        </w:rPr>
        <w:t xml:space="preserve">PEAL, E.; LAMBERT, M.. </w:t>
      </w:r>
      <w:r>
        <w:rPr>
          <w:b/>
          <w:highlight w:val="white"/>
        </w:rPr>
        <w:t>The relation of bilingualism to intelligence</w:t>
      </w:r>
      <w:r>
        <w:rPr>
          <w:highlight w:val="white"/>
        </w:rPr>
        <w:t>. 1962</w:t>
      </w:r>
      <w:r>
        <w:rPr>
          <w:rFonts w:ascii="Arial" w:eastAsia="Arial" w:hAnsi="Arial" w:cs="Arial"/>
          <w:highlight w:val="white"/>
        </w:rPr>
        <w:t>.</w:t>
      </w:r>
    </w:p>
    <w:p w14:paraId="012746E5" w14:textId="77777777" w:rsidR="00D15A3C" w:rsidRDefault="00D15A3C">
      <w:pPr>
        <w:pBdr>
          <w:top w:val="nil"/>
          <w:left w:val="nil"/>
          <w:bottom w:val="nil"/>
          <w:right w:val="nil"/>
          <w:between w:val="nil"/>
        </w:pBdr>
        <w:spacing w:line="276" w:lineRule="auto"/>
        <w:ind w:firstLine="360"/>
        <w:jc w:val="both"/>
      </w:pPr>
    </w:p>
    <w:p w14:paraId="5AD77BF5" w14:textId="77777777" w:rsidR="00D15A3C" w:rsidRDefault="002A523F">
      <w:pPr>
        <w:pBdr>
          <w:top w:val="nil"/>
          <w:left w:val="nil"/>
          <w:bottom w:val="nil"/>
          <w:right w:val="nil"/>
          <w:between w:val="nil"/>
        </w:pBdr>
        <w:spacing w:line="276" w:lineRule="auto"/>
        <w:ind w:firstLine="360"/>
        <w:jc w:val="both"/>
        <w:rPr>
          <w:color w:val="000000"/>
        </w:rPr>
      </w:pPr>
      <w:r>
        <w:rPr>
          <w:color w:val="000000"/>
        </w:rPr>
        <w:t xml:space="preserve">PEIXOTO, Patricia Ferreira.  </w:t>
      </w:r>
      <w:r>
        <w:rPr>
          <w:b/>
          <w:color w:val="000000"/>
        </w:rPr>
        <w:t xml:space="preserve">A </w:t>
      </w:r>
      <w:r>
        <w:rPr>
          <w:b/>
        </w:rPr>
        <w:t>família</w:t>
      </w:r>
      <w:r>
        <w:rPr>
          <w:b/>
          <w:color w:val="000000"/>
        </w:rPr>
        <w:t xml:space="preserve"> do servidor no MRE: uma abordagem psicossocial.</w:t>
      </w:r>
      <w:r>
        <w:t xml:space="preserve"> </w:t>
      </w:r>
      <w:r>
        <w:rPr>
          <w:color w:val="000000"/>
        </w:rPr>
        <w:t xml:space="preserve">Monografia. CEOC. Ministério das Relações Exteriores. </w:t>
      </w:r>
      <w:r>
        <w:t>Brasília</w:t>
      </w:r>
      <w:r>
        <w:rPr>
          <w:color w:val="000000"/>
        </w:rPr>
        <w:t xml:space="preserve"> - DF, 2015.</w:t>
      </w:r>
    </w:p>
    <w:p w14:paraId="17BB4BC3" w14:textId="77777777" w:rsidR="00D15A3C" w:rsidRDefault="00D15A3C">
      <w:pPr>
        <w:pBdr>
          <w:top w:val="nil"/>
          <w:left w:val="nil"/>
          <w:bottom w:val="nil"/>
          <w:right w:val="nil"/>
          <w:between w:val="nil"/>
        </w:pBdr>
        <w:spacing w:line="276" w:lineRule="auto"/>
        <w:ind w:firstLine="360"/>
        <w:jc w:val="both"/>
        <w:rPr>
          <w:color w:val="000000"/>
        </w:rPr>
      </w:pPr>
    </w:p>
    <w:p w14:paraId="07562A0C" w14:textId="77777777" w:rsidR="00D15A3C" w:rsidRDefault="002A523F">
      <w:pPr>
        <w:pBdr>
          <w:top w:val="nil"/>
          <w:left w:val="nil"/>
          <w:bottom w:val="nil"/>
          <w:right w:val="nil"/>
          <w:between w:val="nil"/>
        </w:pBdr>
        <w:spacing w:line="276" w:lineRule="auto"/>
        <w:ind w:firstLine="360"/>
        <w:jc w:val="both"/>
        <w:rPr>
          <w:highlight w:val="white"/>
        </w:rPr>
      </w:pPr>
      <w:r>
        <w:rPr>
          <w:highlight w:val="white"/>
        </w:rPr>
        <w:t xml:space="preserve">STOCCO, A.; YAMASAKI, B. L.; NATALENKO, R., &amp; PRAT, C. S. </w:t>
      </w:r>
      <w:r>
        <w:rPr>
          <w:b/>
          <w:highlight w:val="white"/>
        </w:rPr>
        <w:t>Bilingual brain training: A neurobiological framework of how bilingual experience improves executive function</w:t>
      </w:r>
      <w:r>
        <w:rPr>
          <w:highlight w:val="white"/>
        </w:rPr>
        <w:t>.</w:t>
      </w:r>
      <w:r>
        <w:rPr>
          <w:rFonts w:ascii="Arial" w:eastAsia="Arial" w:hAnsi="Arial" w:cs="Arial"/>
          <w:highlight w:val="white"/>
        </w:rPr>
        <w:t xml:space="preserve"> </w:t>
      </w:r>
      <w:r>
        <w:rPr>
          <w:highlight w:val="white"/>
        </w:rPr>
        <w:t>2012.</w:t>
      </w:r>
    </w:p>
    <w:p w14:paraId="0F97B64D" w14:textId="77777777" w:rsidR="00D15A3C" w:rsidRDefault="00D15A3C">
      <w:pPr>
        <w:pBdr>
          <w:top w:val="nil"/>
          <w:left w:val="nil"/>
          <w:bottom w:val="nil"/>
          <w:right w:val="nil"/>
          <w:between w:val="nil"/>
        </w:pBdr>
        <w:spacing w:line="276" w:lineRule="auto"/>
        <w:ind w:firstLine="360"/>
        <w:jc w:val="both"/>
        <w:rPr>
          <w:highlight w:val="white"/>
        </w:rPr>
      </w:pPr>
    </w:p>
    <w:p w14:paraId="4A395454" w14:textId="77777777" w:rsidR="00D15A3C" w:rsidRDefault="002A523F">
      <w:pPr>
        <w:pBdr>
          <w:top w:val="nil"/>
          <w:left w:val="nil"/>
          <w:bottom w:val="nil"/>
          <w:right w:val="nil"/>
          <w:between w:val="nil"/>
        </w:pBdr>
        <w:spacing w:line="276" w:lineRule="auto"/>
        <w:ind w:firstLine="360"/>
        <w:jc w:val="both"/>
      </w:pPr>
      <w:r>
        <w:t xml:space="preserve">TOWELL, Noel. </w:t>
      </w:r>
      <w:r>
        <w:rPr>
          <w:b/>
        </w:rPr>
        <w:t>Parlez-vous ten grand? DFAT staffers cash in by speaking the lingo.</w:t>
      </w:r>
      <w:r>
        <w:t xml:space="preserve"> The Sydney Morning Herald. 1 de maio de 2015.</w:t>
      </w:r>
    </w:p>
    <w:p w14:paraId="146508BD" w14:textId="77777777" w:rsidR="00D15A3C" w:rsidRDefault="00D15A3C">
      <w:pPr>
        <w:pBdr>
          <w:top w:val="nil"/>
          <w:left w:val="nil"/>
          <w:bottom w:val="nil"/>
          <w:right w:val="nil"/>
          <w:between w:val="nil"/>
        </w:pBdr>
        <w:spacing w:line="276" w:lineRule="auto"/>
        <w:ind w:firstLine="360"/>
        <w:jc w:val="both"/>
      </w:pPr>
    </w:p>
    <w:p w14:paraId="030CF58F" w14:textId="77777777" w:rsidR="00D15A3C" w:rsidRDefault="002A523F">
      <w:pPr>
        <w:pBdr>
          <w:top w:val="nil"/>
          <w:left w:val="nil"/>
          <w:bottom w:val="nil"/>
          <w:right w:val="nil"/>
          <w:between w:val="nil"/>
        </w:pBdr>
        <w:spacing w:line="276" w:lineRule="auto"/>
        <w:ind w:firstLine="360"/>
        <w:jc w:val="both"/>
      </w:pPr>
      <w:r>
        <w:t xml:space="preserve">WEATHERFORD, H. Jerold. </w:t>
      </w:r>
      <w:r>
        <w:rPr>
          <w:b/>
        </w:rPr>
        <w:t>Personal Benefits from Foreign Language Study.</w:t>
      </w:r>
      <w:r>
        <w:t xml:space="preserve"> Washington, DC: ERIC Clearinghouse on Languages and Linguistics. ERIC Digest, ED276305. 1986.</w:t>
      </w:r>
    </w:p>
    <w:p w14:paraId="23351996" w14:textId="77777777" w:rsidR="00D15A3C" w:rsidRDefault="00D15A3C">
      <w:pPr>
        <w:pBdr>
          <w:top w:val="nil"/>
          <w:left w:val="nil"/>
          <w:bottom w:val="nil"/>
          <w:right w:val="nil"/>
          <w:between w:val="nil"/>
        </w:pBdr>
        <w:spacing w:line="276" w:lineRule="auto"/>
        <w:ind w:firstLine="360"/>
        <w:jc w:val="both"/>
        <w:rPr>
          <w:color w:val="000000"/>
          <w:sz w:val="20"/>
          <w:szCs w:val="20"/>
        </w:rPr>
      </w:pPr>
    </w:p>
    <w:p w14:paraId="47235088" w14:textId="77777777" w:rsidR="00D15A3C" w:rsidRDefault="002A523F">
      <w:r>
        <w:t>Conselho Britanico &lt;</w:t>
      </w:r>
      <w:hyperlink r:id="rId28">
        <w:r>
          <w:rPr>
            <w:color w:val="1155CC"/>
            <w:u w:val="single"/>
          </w:rPr>
          <w:t>https://www.britishcouncil.org.br/quadro-comum-europeu-de-referencia-para-linguas-cefr</w:t>
        </w:r>
      </w:hyperlink>
      <w:r>
        <w:t>&gt;</w:t>
      </w:r>
    </w:p>
    <w:p w14:paraId="30D5555D" w14:textId="77777777" w:rsidR="00D15A3C" w:rsidRDefault="00D15A3C">
      <w:pPr>
        <w:pBdr>
          <w:top w:val="nil"/>
          <w:left w:val="nil"/>
          <w:bottom w:val="nil"/>
          <w:right w:val="nil"/>
          <w:between w:val="nil"/>
        </w:pBdr>
        <w:spacing w:line="276" w:lineRule="auto"/>
        <w:jc w:val="both"/>
      </w:pPr>
    </w:p>
    <w:p w14:paraId="0338901B" w14:textId="3A8A8A5F" w:rsidR="00FF4EA3" w:rsidRDefault="00FF4EA3">
      <w:pPr>
        <w:rPr>
          <w:ins w:id="1298" w:author="Arlindo Gomes Filho" w:date="2020-11-21T16:51:00Z"/>
        </w:rPr>
      </w:pPr>
      <w:ins w:id="1299" w:author="Arlindo Gomes Filho" w:date="2020-11-21T16:51:00Z">
        <w:r>
          <w:br w:type="page"/>
        </w:r>
      </w:ins>
    </w:p>
    <w:p w14:paraId="6FEB27DD" w14:textId="2B6542D2" w:rsidR="00D15A3C" w:rsidDel="00FF4EA3" w:rsidRDefault="00D15A3C">
      <w:pPr>
        <w:pBdr>
          <w:top w:val="nil"/>
          <w:left w:val="nil"/>
          <w:bottom w:val="nil"/>
          <w:right w:val="nil"/>
          <w:between w:val="nil"/>
        </w:pBdr>
        <w:spacing w:line="276" w:lineRule="auto"/>
        <w:jc w:val="both"/>
        <w:rPr>
          <w:del w:id="1300" w:author="Arlindo Gomes Filho" w:date="2020-11-21T16:51:00Z"/>
        </w:rPr>
      </w:pPr>
    </w:p>
    <w:p w14:paraId="2BFCFB94" w14:textId="66C13DBD" w:rsidR="00D15A3C" w:rsidDel="00FF4EA3" w:rsidRDefault="00D15A3C">
      <w:pPr>
        <w:pBdr>
          <w:top w:val="nil"/>
          <w:left w:val="nil"/>
          <w:bottom w:val="nil"/>
          <w:right w:val="nil"/>
          <w:between w:val="nil"/>
        </w:pBdr>
        <w:spacing w:line="276" w:lineRule="auto"/>
        <w:jc w:val="both"/>
        <w:rPr>
          <w:del w:id="1301" w:author="Arlindo Gomes Filho" w:date="2020-11-21T16:51:00Z"/>
          <w:sz w:val="20"/>
          <w:szCs w:val="20"/>
        </w:rPr>
      </w:pPr>
    </w:p>
    <w:p w14:paraId="234C3735" w14:textId="1E6A787E" w:rsidR="00D15A3C" w:rsidDel="00FF4EA3" w:rsidRDefault="00D15A3C">
      <w:pPr>
        <w:pBdr>
          <w:top w:val="nil"/>
          <w:left w:val="nil"/>
          <w:bottom w:val="nil"/>
          <w:right w:val="nil"/>
          <w:between w:val="nil"/>
        </w:pBdr>
        <w:spacing w:line="276" w:lineRule="auto"/>
        <w:jc w:val="both"/>
        <w:rPr>
          <w:del w:id="1302" w:author="Arlindo Gomes Filho" w:date="2020-11-21T16:51:00Z"/>
          <w:sz w:val="20"/>
          <w:szCs w:val="20"/>
        </w:rPr>
      </w:pPr>
    </w:p>
    <w:p w14:paraId="3DEEBFF3" w14:textId="759D44C6" w:rsidR="00D15A3C" w:rsidDel="00FF4EA3" w:rsidRDefault="00D15A3C">
      <w:pPr>
        <w:pBdr>
          <w:top w:val="nil"/>
          <w:left w:val="nil"/>
          <w:bottom w:val="nil"/>
          <w:right w:val="nil"/>
          <w:between w:val="nil"/>
        </w:pBdr>
        <w:spacing w:line="276" w:lineRule="auto"/>
        <w:jc w:val="both"/>
        <w:rPr>
          <w:del w:id="1303" w:author="Arlindo Gomes Filho" w:date="2020-11-21T16:51:00Z"/>
          <w:sz w:val="20"/>
          <w:szCs w:val="20"/>
        </w:rPr>
      </w:pPr>
    </w:p>
    <w:p w14:paraId="0B46A300" w14:textId="2D645951" w:rsidR="00D15A3C" w:rsidDel="00FF4EA3" w:rsidRDefault="00D15A3C">
      <w:pPr>
        <w:pBdr>
          <w:top w:val="nil"/>
          <w:left w:val="nil"/>
          <w:bottom w:val="nil"/>
          <w:right w:val="nil"/>
          <w:between w:val="nil"/>
        </w:pBdr>
        <w:spacing w:line="276" w:lineRule="auto"/>
        <w:jc w:val="both"/>
        <w:rPr>
          <w:del w:id="1304" w:author="Arlindo Gomes Filho" w:date="2020-11-21T16:51:00Z"/>
          <w:sz w:val="20"/>
          <w:szCs w:val="20"/>
        </w:rPr>
      </w:pPr>
    </w:p>
    <w:p w14:paraId="2FE7E2AF" w14:textId="7DC335CA" w:rsidR="00D15A3C" w:rsidDel="00FF4EA3" w:rsidRDefault="00D15A3C">
      <w:pPr>
        <w:pBdr>
          <w:top w:val="nil"/>
          <w:left w:val="nil"/>
          <w:bottom w:val="nil"/>
          <w:right w:val="nil"/>
          <w:between w:val="nil"/>
        </w:pBdr>
        <w:spacing w:line="276" w:lineRule="auto"/>
        <w:jc w:val="both"/>
        <w:rPr>
          <w:del w:id="1305" w:author="Arlindo Gomes Filho" w:date="2020-11-21T16:51:00Z"/>
          <w:sz w:val="20"/>
          <w:szCs w:val="20"/>
        </w:rPr>
      </w:pPr>
    </w:p>
    <w:p w14:paraId="6DF02971" w14:textId="44F37D85" w:rsidR="00D15A3C" w:rsidDel="00FF4EA3" w:rsidRDefault="00D15A3C">
      <w:pPr>
        <w:pBdr>
          <w:top w:val="nil"/>
          <w:left w:val="nil"/>
          <w:bottom w:val="nil"/>
          <w:right w:val="nil"/>
          <w:between w:val="nil"/>
        </w:pBdr>
        <w:spacing w:line="276" w:lineRule="auto"/>
        <w:jc w:val="both"/>
        <w:rPr>
          <w:del w:id="1306" w:author="Arlindo Gomes Filho" w:date="2020-11-21T16:51:00Z"/>
          <w:sz w:val="20"/>
          <w:szCs w:val="20"/>
        </w:rPr>
      </w:pPr>
    </w:p>
    <w:p w14:paraId="3172B409" w14:textId="4C2329F6" w:rsidR="00D15A3C" w:rsidDel="00FF4EA3" w:rsidRDefault="00D15A3C">
      <w:pPr>
        <w:pBdr>
          <w:top w:val="nil"/>
          <w:left w:val="nil"/>
          <w:bottom w:val="nil"/>
          <w:right w:val="nil"/>
          <w:between w:val="nil"/>
        </w:pBdr>
        <w:spacing w:line="276" w:lineRule="auto"/>
        <w:jc w:val="both"/>
        <w:rPr>
          <w:del w:id="1307" w:author="Arlindo Gomes Filho" w:date="2020-11-21T16:51:00Z"/>
          <w:sz w:val="20"/>
          <w:szCs w:val="20"/>
        </w:rPr>
      </w:pPr>
    </w:p>
    <w:p w14:paraId="18718AF9" w14:textId="7C0DA99D" w:rsidR="00D15A3C" w:rsidDel="00FF4EA3" w:rsidRDefault="00D15A3C">
      <w:pPr>
        <w:pBdr>
          <w:top w:val="nil"/>
          <w:left w:val="nil"/>
          <w:bottom w:val="nil"/>
          <w:right w:val="nil"/>
          <w:between w:val="nil"/>
        </w:pBdr>
        <w:spacing w:line="276" w:lineRule="auto"/>
        <w:jc w:val="both"/>
        <w:rPr>
          <w:del w:id="1308" w:author="Arlindo Gomes Filho" w:date="2020-11-21T16:51:00Z"/>
          <w:sz w:val="20"/>
          <w:szCs w:val="20"/>
        </w:rPr>
      </w:pPr>
    </w:p>
    <w:p w14:paraId="56ED33CB" w14:textId="3330F7C7" w:rsidR="00D15A3C" w:rsidDel="00FF4EA3" w:rsidRDefault="00D15A3C">
      <w:pPr>
        <w:pBdr>
          <w:top w:val="nil"/>
          <w:left w:val="nil"/>
          <w:bottom w:val="nil"/>
          <w:right w:val="nil"/>
          <w:between w:val="nil"/>
        </w:pBdr>
        <w:spacing w:line="276" w:lineRule="auto"/>
        <w:jc w:val="both"/>
        <w:rPr>
          <w:del w:id="1309" w:author="Arlindo Gomes Filho" w:date="2020-11-21T16:51:00Z"/>
          <w:sz w:val="20"/>
          <w:szCs w:val="20"/>
        </w:rPr>
      </w:pPr>
    </w:p>
    <w:p w14:paraId="64E8DB92" w14:textId="789E5DFD" w:rsidR="00D15A3C" w:rsidDel="00FF4EA3" w:rsidRDefault="00D15A3C">
      <w:pPr>
        <w:pBdr>
          <w:top w:val="nil"/>
          <w:left w:val="nil"/>
          <w:bottom w:val="nil"/>
          <w:right w:val="nil"/>
          <w:between w:val="nil"/>
        </w:pBdr>
        <w:spacing w:line="276" w:lineRule="auto"/>
        <w:jc w:val="both"/>
        <w:rPr>
          <w:del w:id="1310" w:author="Arlindo Gomes Filho" w:date="2020-11-21T16:51:00Z"/>
          <w:sz w:val="20"/>
          <w:szCs w:val="20"/>
        </w:rPr>
      </w:pPr>
    </w:p>
    <w:p w14:paraId="543C4E4C" w14:textId="6E88A4CC" w:rsidR="00D15A3C" w:rsidDel="00FF4EA3" w:rsidRDefault="00D15A3C">
      <w:pPr>
        <w:pBdr>
          <w:top w:val="nil"/>
          <w:left w:val="nil"/>
          <w:bottom w:val="nil"/>
          <w:right w:val="nil"/>
          <w:between w:val="nil"/>
        </w:pBdr>
        <w:spacing w:line="276" w:lineRule="auto"/>
        <w:jc w:val="both"/>
        <w:rPr>
          <w:del w:id="1311" w:author="Arlindo Gomes Filho" w:date="2020-11-21T16:51:00Z"/>
          <w:sz w:val="20"/>
          <w:szCs w:val="20"/>
        </w:rPr>
      </w:pPr>
    </w:p>
    <w:p w14:paraId="2894A6C8" w14:textId="0B2729E9" w:rsidR="00D15A3C" w:rsidDel="00FF4EA3" w:rsidRDefault="00D15A3C">
      <w:pPr>
        <w:pBdr>
          <w:top w:val="nil"/>
          <w:left w:val="nil"/>
          <w:bottom w:val="nil"/>
          <w:right w:val="nil"/>
          <w:between w:val="nil"/>
        </w:pBdr>
        <w:spacing w:line="276" w:lineRule="auto"/>
        <w:jc w:val="both"/>
        <w:rPr>
          <w:del w:id="1312" w:author="Arlindo Gomes Filho" w:date="2020-11-21T16:51:00Z"/>
          <w:sz w:val="20"/>
          <w:szCs w:val="20"/>
        </w:rPr>
      </w:pPr>
    </w:p>
    <w:p w14:paraId="69CF1315" w14:textId="787F9699" w:rsidR="00D15A3C" w:rsidDel="00FF4EA3" w:rsidRDefault="00D15A3C">
      <w:pPr>
        <w:pBdr>
          <w:top w:val="nil"/>
          <w:left w:val="nil"/>
          <w:bottom w:val="nil"/>
          <w:right w:val="nil"/>
          <w:between w:val="nil"/>
        </w:pBdr>
        <w:spacing w:line="276" w:lineRule="auto"/>
        <w:jc w:val="both"/>
        <w:rPr>
          <w:del w:id="1313" w:author="Arlindo Gomes Filho" w:date="2020-11-21T16:51:00Z"/>
          <w:sz w:val="20"/>
          <w:szCs w:val="20"/>
        </w:rPr>
      </w:pPr>
    </w:p>
    <w:p w14:paraId="481BF0F5" w14:textId="51C16C4F" w:rsidR="00D15A3C" w:rsidDel="00FF4EA3" w:rsidRDefault="00D15A3C">
      <w:pPr>
        <w:pBdr>
          <w:top w:val="nil"/>
          <w:left w:val="nil"/>
          <w:bottom w:val="nil"/>
          <w:right w:val="nil"/>
          <w:between w:val="nil"/>
        </w:pBdr>
        <w:spacing w:line="276" w:lineRule="auto"/>
        <w:jc w:val="both"/>
        <w:rPr>
          <w:del w:id="1314" w:author="Arlindo Gomes Filho" w:date="2020-11-21T16:51:00Z"/>
          <w:sz w:val="20"/>
          <w:szCs w:val="20"/>
        </w:rPr>
      </w:pPr>
    </w:p>
    <w:p w14:paraId="72F7C928" w14:textId="0464EEF1" w:rsidR="00D15A3C" w:rsidDel="00FF4EA3" w:rsidRDefault="00D15A3C">
      <w:pPr>
        <w:pBdr>
          <w:top w:val="nil"/>
          <w:left w:val="nil"/>
          <w:bottom w:val="nil"/>
          <w:right w:val="nil"/>
          <w:between w:val="nil"/>
        </w:pBdr>
        <w:spacing w:line="276" w:lineRule="auto"/>
        <w:jc w:val="both"/>
        <w:rPr>
          <w:del w:id="1315" w:author="Arlindo Gomes Filho" w:date="2020-11-21T16:51:00Z"/>
          <w:sz w:val="20"/>
          <w:szCs w:val="20"/>
        </w:rPr>
      </w:pPr>
    </w:p>
    <w:p w14:paraId="26ED01CA" w14:textId="2F2F37AB" w:rsidR="00D15A3C" w:rsidDel="00FF4EA3" w:rsidRDefault="00D15A3C">
      <w:pPr>
        <w:pBdr>
          <w:top w:val="nil"/>
          <w:left w:val="nil"/>
          <w:bottom w:val="nil"/>
          <w:right w:val="nil"/>
          <w:between w:val="nil"/>
        </w:pBdr>
        <w:spacing w:line="276" w:lineRule="auto"/>
        <w:jc w:val="both"/>
        <w:rPr>
          <w:del w:id="1316" w:author="Arlindo Gomes Filho" w:date="2020-11-21T16:51:00Z"/>
          <w:sz w:val="20"/>
          <w:szCs w:val="20"/>
        </w:rPr>
      </w:pPr>
    </w:p>
    <w:p w14:paraId="6D6A5867" w14:textId="417763BA" w:rsidR="00D15A3C" w:rsidDel="00FF4EA3" w:rsidRDefault="00D15A3C">
      <w:pPr>
        <w:pBdr>
          <w:top w:val="nil"/>
          <w:left w:val="nil"/>
          <w:bottom w:val="nil"/>
          <w:right w:val="nil"/>
          <w:between w:val="nil"/>
        </w:pBdr>
        <w:spacing w:line="276" w:lineRule="auto"/>
        <w:jc w:val="both"/>
        <w:rPr>
          <w:del w:id="1317" w:author="Arlindo Gomes Filho" w:date="2020-11-21T16:51:00Z"/>
          <w:sz w:val="20"/>
          <w:szCs w:val="20"/>
        </w:rPr>
      </w:pPr>
    </w:p>
    <w:p w14:paraId="23CE6633" w14:textId="1C39B0C9" w:rsidR="00D15A3C" w:rsidDel="00FF4EA3" w:rsidRDefault="00D15A3C">
      <w:pPr>
        <w:pBdr>
          <w:top w:val="nil"/>
          <w:left w:val="nil"/>
          <w:bottom w:val="nil"/>
          <w:right w:val="nil"/>
          <w:between w:val="nil"/>
        </w:pBdr>
        <w:spacing w:line="276" w:lineRule="auto"/>
        <w:jc w:val="both"/>
        <w:rPr>
          <w:del w:id="1318" w:author="Arlindo Gomes Filho" w:date="2020-11-21T16:51:00Z"/>
          <w:sz w:val="20"/>
          <w:szCs w:val="20"/>
        </w:rPr>
      </w:pPr>
    </w:p>
    <w:p w14:paraId="403372E4" w14:textId="6C3FDD2B" w:rsidR="00D15A3C" w:rsidDel="00FF4EA3" w:rsidRDefault="00D15A3C">
      <w:pPr>
        <w:pBdr>
          <w:top w:val="nil"/>
          <w:left w:val="nil"/>
          <w:bottom w:val="nil"/>
          <w:right w:val="nil"/>
          <w:between w:val="nil"/>
        </w:pBdr>
        <w:spacing w:line="276" w:lineRule="auto"/>
        <w:jc w:val="both"/>
        <w:rPr>
          <w:del w:id="1319" w:author="Arlindo Gomes Filho" w:date="2020-11-21T16:51:00Z"/>
          <w:sz w:val="20"/>
          <w:szCs w:val="20"/>
        </w:rPr>
      </w:pPr>
    </w:p>
    <w:p w14:paraId="10CB6FCB" w14:textId="6914A5C4" w:rsidR="00D15A3C" w:rsidDel="00FF4EA3" w:rsidRDefault="00D15A3C">
      <w:pPr>
        <w:pBdr>
          <w:top w:val="nil"/>
          <w:left w:val="nil"/>
          <w:bottom w:val="nil"/>
          <w:right w:val="nil"/>
          <w:between w:val="nil"/>
        </w:pBdr>
        <w:spacing w:line="276" w:lineRule="auto"/>
        <w:jc w:val="both"/>
        <w:rPr>
          <w:del w:id="1320" w:author="Arlindo Gomes Filho" w:date="2020-11-21T16:51:00Z"/>
          <w:sz w:val="20"/>
          <w:szCs w:val="20"/>
        </w:rPr>
      </w:pPr>
    </w:p>
    <w:p w14:paraId="678C85DA" w14:textId="582846D0" w:rsidR="00D15A3C" w:rsidDel="00FF4EA3" w:rsidRDefault="00D15A3C">
      <w:pPr>
        <w:pBdr>
          <w:top w:val="nil"/>
          <w:left w:val="nil"/>
          <w:bottom w:val="nil"/>
          <w:right w:val="nil"/>
          <w:between w:val="nil"/>
        </w:pBdr>
        <w:spacing w:line="276" w:lineRule="auto"/>
        <w:jc w:val="both"/>
        <w:rPr>
          <w:del w:id="1321" w:author="Arlindo Gomes Filho" w:date="2020-11-21T16:51:00Z"/>
          <w:sz w:val="20"/>
          <w:szCs w:val="20"/>
        </w:rPr>
      </w:pPr>
    </w:p>
    <w:p w14:paraId="14F7E480" w14:textId="1C318802" w:rsidR="00D15A3C" w:rsidDel="00FF4EA3" w:rsidRDefault="00D15A3C">
      <w:pPr>
        <w:pBdr>
          <w:top w:val="nil"/>
          <w:left w:val="nil"/>
          <w:bottom w:val="nil"/>
          <w:right w:val="nil"/>
          <w:between w:val="nil"/>
        </w:pBdr>
        <w:spacing w:line="276" w:lineRule="auto"/>
        <w:jc w:val="both"/>
        <w:rPr>
          <w:del w:id="1322" w:author="Arlindo Gomes Filho" w:date="2020-11-21T16:51:00Z"/>
          <w:sz w:val="20"/>
          <w:szCs w:val="20"/>
        </w:rPr>
      </w:pPr>
    </w:p>
    <w:p w14:paraId="0505AFFC" w14:textId="333B8487" w:rsidR="00D15A3C" w:rsidDel="00FF4EA3" w:rsidRDefault="00D15A3C">
      <w:pPr>
        <w:pBdr>
          <w:top w:val="nil"/>
          <w:left w:val="nil"/>
          <w:bottom w:val="nil"/>
          <w:right w:val="nil"/>
          <w:between w:val="nil"/>
        </w:pBdr>
        <w:spacing w:line="276" w:lineRule="auto"/>
        <w:jc w:val="both"/>
        <w:rPr>
          <w:del w:id="1323" w:author="Arlindo Gomes Filho" w:date="2020-11-21T16:51:00Z"/>
          <w:sz w:val="20"/>
          <w:szCs w:val="20"/>
        </w:rPr>
      </w:pPr>
    </w:p>
    <w:p w14:paraId="463D13D7" w14:textId="0D57F3AE" w:rsidR="00D15A3C" w:rsidDel="00FF4EA3" w:rsidRDefault="00D15A3C">
      <w:pPr>
        <w:pBdr>
          <w:top w:val="nil"/>
          <w:left w:val="nil"/>
          <w:bottom w:val="nil"/>
          <w:right w:val="nil"/>
          <w:between w:val="nil"/>
        </w:pBdr>
        <w:spacing w:line="276" w:lineRule="auto"/>
        <w:jc w:val="both"/>
        <w:rPr>
          <w:del w:id="1324" w:author="Arlindo Gomes Filho" w:date="2020-11-21T16:51:00Z"/>
          <w:sz w:val="20"/>
          <w:szCs w:val="20"/>
        </w:rPr>
      </w:pPr>
    </w:p>
    <w:p w14:paraId="302EE8E9" w14:textId="022C1C60" w:rsidR="00D15A3C" w:rsidDel="00FF4EA3" w:rsidRDefault="00D15A3C">
      <w:pPr>
        <w:pBdr>
          <w:top w:val="nil"/>
          <w:left w:val="nil"/>
          <w:bottom w:val="nil"/>
          <w:right w:val="nil"/>
          <w:between w:val="nil"/>
        </w:pBdr>
        <w:spacing w:line="276" w:lineRule="auto"/>
        <w:jc w:val="both"/>
        <w:rPr>
          <w:del w:id="1325" w:author="Arlindo Gomes Filho" w:date="2020-11-21T16:51:00Z"/>
          <w:sz w:val="20"/>
          <w:szCs w:val="20"/>
        </w:rPr>
      </w:pPr>
    </w:p>
    <w:p w14:paraId="12AA0944" w14:textId="71495142" w:rsidR="00D15A3C" w:rsidDel="00FF4EA3" w:rsidRDefault="00D15A3C">
      <w:pPr>
        <w:pBdr>
          <w:top w:val="nil"/>
          <w:left w:val="nil"/>
          <w:bottom w:val="nil"/>
          <w:right w:val="nil"/>
          <w:between w:val="nil"/>
        </w:pBdr>
        <w:spacing w:line="276" w:lineRule="auto"/>
        <w:jc w:val="both"/>
        <w:rPr>
          <w:del w:id="1326" w:author="Arlindo Gomes Filho" w:date="2020-11-21T16:51:00Z"/>
          <w:sz w:val="20"/>
          <w:szCs w:val="20"/>
        </w:rPr>
      </w:pPr>
    </w:p>
    <w:p w14:paraId="20322848" w14:textId="24BF4EA3" w:rsidR="00D15A3C" w:rsidDel="00FF4EA3" w:rsidRDefault="00D15A3C">
      <w:pPr>
        <w:pBdr>
          <w:top w:val="nil"/>
          <w:left w:val="nil"/>
          <w:bottom w:val="nil"/>
          <w:right w:val="nil"/>
          <w:between w:val="nil"/>
        </w:pBdr>
        <w:spacing w:line="276" w:lineRule="auto"/>
        <w:jc w:val="both"/>
        <w:rPr>
          <w:del w:id="1327" w:author="Arlindo Gomes Filho" w:date="2020-11-21T16:51:00Z"/>
          <w:sz w:val="20"/>
          <w:szCs w:val="20"/>
        </w:rPr>
      </w:pPr>
    </w:p>
    <w:p w14:paraId="3F401CEF" w14:textId="5A387EC8" w:rsidR="00D15A3C" w:rsidDel="00FF4EA3" w:rsidRDefault="00D15A3C">
      <w:pPr>
        <w:pBdr>
          <w:top w:val="nil"/>
          <w:left w:val="nil"/>
          <w:bottom w:val="nil"/>
          <w:right w:val="nil"/>
          <w:between w:val="nil"/>
        </w:pBdr>
        <w:spacing w:line="276" w:lineRule="auto"/>
        <w:jc w:val="both"/>
        <w:rPr>
          <w:del w:id="1328" w:author="Arlindo Gomes Filho" w:date="2020-11-21T16:51:00Z"/>
          <w:sz w:val="20"/>
          <w:szCs w:val="20"/>
        </w:rPr>
      </w:pPr>
    </w:p>
    <w:p w14:paraId="19A2E14E" w14:textId="4464A801" w:rsidR="00D15A3C" w:rsidDel="00FF4EA3" w:rsidRDefault="00D15A3C">
      <w:pPr>
        <w:pBdr>
          <w:top w:val="nil"/>
          <w:left w:val="nil"/>
          <w:bottom w:val="nil"/>
          <w:right w:val="nil"/>
          <w:between w:val="nil"/>
        </w:pBdr>
        <w:spacing w:line="276" w:lineRule="auto"/>
        <w:jc w:val="both"/>
        <w:rPr>
          <w:del w:id="1329" w:author="Arlindo Gomes Filho" w:date="2020-11-21T16:51:00Z"/>
          <w:sz w:val="20"/>
          <w:szCs w:val="20"/>
        </w:rPr>
      </w:pPr>
    </w:p>
    <w:p w14:paraId="18AA3711" w14:textId="648E1709" w:rsidR="00D15A3C" w:rsidDel="00FF4EA3" w:rsidRDefault="00D15A3C">
      <w:pPr>
        <w:pBdr>
          <w:top w:val="nil"/>
          <w:left w:val="nil"/>
          <w:bottom w:val="nil"/>
          <w:right w:val="nil"/>
          <w:between w:val="nil"/>
        </w:pBdr>
        <w:spacing w:line="276" w:lineRule="auto"/>
        <w:jc w:val="both"/>
        <w:rPr>
          <w:del w:id="1330" w:author="Arlindo Gomes Filho" w:date="2020-11-21T16:51:00Z"/>
          <w:sz w:val="20"/>
          <w:szCs w:val="20"/>
        </w:rPr>
      </w:pPr>
    </w:p>
    <w:p w14:paraId="550F56D3" w14:textId="77777777" w:rsidR="00D15A3C" w:rsidRDefault="002A523F">
      <w:pPr>
        <w:spacing w:before="240" w:after="240" w:line="276" w:lineRule="auto"/>
        <w:jc w:val="center"/>
        <w:rPr>
          <w:b/>
          <w:sz w:val="28"/>
          <w:szCs w:val="28"/>
        </w:rPr>
      </w:pPr>
      <w:r>
        <w:rPr>
          <w:b/>
          <w:sz w:val="28"/>
          <w:szCs w:val="28"/>
        </w:rPr>
        <w:t>APÊNDICE A</w:t>
      </w:r>
    </w:p>
    <w:p w14:paraId="4882B9B7" w14:textId="77777777" w:rsidR="00D15A3C" w:rsidRDefault="002A523F">
      <w:pPr>
        <w:spacing w:before="240" w:after="240" w:line="276" w:lineRule="auto"/>
        <w:rPr>
          <w:b/>
          <w:sz w:val="28"/>
          <w:szCs w:val="28"/>
        </w:rPr>
      </w:pPr>
      <w:r>
        <w:rPr>
          <w:b/>
          <w:sz w:val="28"/>
          <w:szCs w:val="28"/>
        </w:rPr>
        <w:t>Questionário</w:t>
      </w:r>
    </w:p>
    <w:p w14:paraId="5A1B6BE2" w14:textId="77777777" w:rsidR="00D15A3C" w:rsidRDefault="002A523F">
      <w:pPr>
        <w:spacing w:before="240" w:after="240" w:line="276" w:lineRule="auto"/>
        <w:jc w:val="center"/>
        <w:rPr>
          <w:b/>
        </w:rPr>
      </w:pPr>
      <w:r>
        <w:rPr>
          <w:b/>
        </w:rPr>
        <w:t>Caro  servidor,</w:t>
      </w:r>
    </w:p>
    <w:p w14:paraId="6906A51A" w14:textId="77777777" w:rsidR="00D15A3C" w:rsidRDefault="002A523F">
      <w:pPr>
        <w:spacing w:before="240" w:after="240" w:line="276" w:lineRule="auto"/>
        <w:jc w:val="center"/>
        <w:rPr>
          <w:b/>
        </w:rPr>
      </w:pPr>
      <w:r>
        <w:rPr>
          <w:b/>
        </w:rPr>
        <w:t xml:space="preserve"> </w:t>
      </w:r>
    </w:p>
    <w:p w14:paraId="3EF8B4C8" w14:textId="77777777" w:rsidR="00D15A3C" w:rsidRDefault="002A523F">
      <w:pPr>
        <w:spacing w:before="240" w:after="240" w:line="276" w:lineRule="auto"/>
        <w:jc w:val="both"/>
        <w:rPr>
          <w:b/>
        </w:rPr>
      </w:pPr>
      <w:r>
        <w:rPr>
          <w:b/>
        </w:rPr>
        <w:t>A pesquisa abaixo subsidiará parte de minha monografia para o CEOC, na qual abordarei a importância da capacitação contínua em línguas estrangeiras no MRE.</w:t>
      </w:r>
    </w:p>
    <w:p w14:paraId="663C2A6E" w14:textId="77777777" w:rsidR="00D15A3C" w:rsidRDefault="002A523F">
      <w:pPr>
        <w:spacing w:before="240" w:after="240" w:line="276" w:lineRule="auto"/>
        <w:jc w:val="both"/>
        <w:rPr>
          <w:b/>
        </w:rPr>
      </w:pPr>
      <w:r>
        <w:rPr>
          <w:b/>
        </w:rPr>
        <w:t xml:space="preserve"> Quanto mais exatas forem suas respostas, maior será a sua contribuição para o aprimoramento do atual  programa de  capacitação.</w:t>
      </w:r>
    </w:p>
    <w:p w14:paraId="2D34ACA2" w14:textId="77777777" w:rsidR="00D15A3C" w:rsidRDefault="002A523F">
      <w:pPr>
        <w:spacing w:before="240" w:after="240" w:line="276" w:lineRule="auto"/>
        <w:jc w:val="both"/>
        <w:rPr>
          <w:b/>
        </w:rPr>
      </w:pPr>
      <w:r>
        <w:rPr>
          <w:b/>
        </w:rPr>
        <w:t xml:space="preserve">  Cordialmente,</w:t>
      </w:r>
    </w:p>
    <w:p w14:paraId="58CF8131" w14:textId="77777777" w:rsidR="00D15A3C" w:rsidRDefault="002A523F">
      <w:pPr>
        <w:spacing w:before="240" w:after="240" w:line="276" w:lineRule="auto"/>
        <w:jc w:val="both"/>
        <w:rPr>
          <w:b/>
        </w:rPr>
      </w:pPr>
      <w:r>
        <w:rPr>
          <w:b/>
        </w:rPr>
        <w:t xml:space="preserve"> </w:t>
      </w:r>
    </w:p>
    <w:p w14:paraId="2B9C1370" w14:textId="77777777" w:rsidR="00D15A3C" w:rsidRDefault="002A523F">
      <w:pPr>
        <w:spacing w:before="240" w:after="240" w:line="276" w:lineRule="auto"/>
        <w:jc w:val="both"/>
        <w:rPr>
          <w:b/>
        </w:rPr>
      </w:pPr>
      <w:r>
        <w:rPr>
          <w:b/>
        </w:rPr>
        <w:t>OC Ivone Gomes</w:t>
      </w:r>
    </w:p>
    <w:p w14:paraId="1DA272FA" w14:textId="77777777" w:rsidR="00D15A3C" w:rsidRDefault="002A523F">
      <w:pPr>
        <w:spacing w:before="240" w:after="240" w:line="276" w:lineRule="auto"/>
        <w:jc w:val="both"/>
        <w:rPr>
          <w:b/>
        </w:rPr>
      </w:pPr>
      <w:r>
        <w:rPr>
          <w:b/>
        </w:rPr>
        <w:lastRenderedPageBreak/>
        <w:t>CG Sydney</w:t>
      </w:r>
    </w:p>
    <w:p w14:paraId="7C2198A3" w14:textId="77777777" w:rsidR="00D15A3C" w:rsidRDefault="00D15A3C">
      <w:pPr>
        <w:spacing w:before="240" w:after="240" w:line="276" w:lineRule="auto"/>
        <w:jc w:val="center"/>
        <w:rPr>
          <w:b/>
        </w:rPr>
      </w:pPr>
    </w:p>
    <w:p w14:paraId="2FE9B1C8" w14:textId="77777777" w:rsidR="00D15A3C" w:rsidRDefault="002A523F">
      <w:pPr>
        <w:spacing w:before="240" w:after="240" w:line="276" w:lineRule="auto"/>
        <w:jc w:val="both"/>
        <w:rPr>
          <w:b/>
        </w:rPr>
      </w:pPr>
      <w:r>
        <w:rPr>
          <w:b/>
        </w:rPr>
        <w:t xml:space="preserve">1)  </w:t>
      </w:r>
      <w:r>
        <w:rPr>
          <w:b/>
        </w:rPr>
        <w:tab/>
        <w:t xml:space="preserve">Selecione seu nível de proficiência nos idiomas abaixo listados de acordo com o Quadro Europeu </w:t>
      </w:r>
      <w:del w:id="1331" w:author="Arlindo Gomes Filho" w:date="2020-11-21T16:51:00Z">
        <w:r w:rsidDel="00FF4EA3">
          <w:rPr>
            <w:b/>
          </w:rPr>
          <w:delText xml:space="preserve"> </w:delText>
        </w:r>
      </w:del>
      <w:r>
        <w:rPr>
          <w:b/>
        </w:rPr>
        <w:t xml:space="preserve">de Referência para Línguas (A1, A2, B1, B2, C1 e C2). Use a legenda abaixo como seu guia. Caso considere seu nível de conhecimento do idioma igual a zero ou inferior à descrição referente ao nível A1, não marcar nenhuma das opções.  </w:t>
      </w:r>
    </w:p>
    <w:p w14:paraId="33561635" w14:textId="77777777" w:rsidR="00D15A3C" w:rsidRDefault="002A523F">
      <w:pPr>
        <w:spacing w:before="240" w:after="240" w:line="276" w:lineRule="auto"/>
        <w:rPr>
          <w:b/>
        </w:rPr>
      </w:pPr>
      <w:r>
        <w:rPr>
          <w:b/>
        </w:rPr>
        <w:t xml:space="preserve">              </w:t>
      </w:r>
      <w:r>
        <w:rPr>
          <w:b/>
        </w:rPr>
        <w:tab/>
        <w:t xml:space="preserve">    A1          A2          B1          B2         C1             C2</w:t>
      </w:r>
    </w:p>
    <w:p w14:paraId="089EACD9" w14:textId="77777777" w:rsidR="00D15A3C" w:rsidRDefault="002A523F">
      <w:pPr>
        <w:spacing w:before="240" w:after="240" w:line="276" w:lineRule="auto"/>
        <w:rPr>
          <w:b/>
        </w:rPr>
      </w:pPr>
      <w:r>
        <w:rPr>
          <w:b/>
        </w:rPr>
        <w:t xml:space="preserve">alemão               (    )        (    )         (    )   </w:t>
      </w:r>
      <w:r>
        <w:rPr>
          <w:b/>
        </w:rPr>
        <w:tab/>
        <w:t xml:space="preserve">(    )        (    ) </w:t>
      </w:r>
      <w:r>
        <w:rPr>
          <w:b/>
        </w:rPr>
        <w:tab/>
        <w:t xml:space="preserve">       (    )</w:t>
      </w:r>
    </w:p>
    <w:p w14:paraId="4A59C025" w14:textId="77777777" w:rsidR="00D15A3C" w:rsidRDefault="002A523F">
      <w:pPr>
        <w:spacing w:before="240" w:after="240" w:line="276" w:lineRule="auto"/>
        <w:rPr>
          <w:b/>
        </w:rPr>
      </w:pPr>
      <w:r>
        <w:rPr>
          <w:b/>
        </w:rPr>
        <w:t xml:space="preserve">arabe                 (    )       (    )         (    )   </w:t>
      </w:r>
      <w:r>
        <w:rPr>
          <w:b/>
        </w:rPr>
        <w:tab/>
        <w:t xml:space="preserve">(    )        (    ) </w:t>
      </w:r>
      <w:r>
        <w:rPr>
          <w:b/>
        </w:rPr>
        <w:tab/>
        <w:t xml:space="preserve">       (    )                     </w:t>
      </w:r>
    </w:p>
    <w:p w14:paraId="702D37EF" w14:textId="77777777" w:rsidR="00D15A3C" w:rsidRDefault="002A523F">
      <w:pPr>
        <w:spacing w:before="240" w:after="240" w:line="276" w:lineRule="auto"/>
        <w:rPr>
          <w:b/>
        </w:rPr>
      </w:pPr>
      <w:r>
        <w:rPr>
          <w:b/>
        </w:rPr>
        <w:t xml:space="preserve">bósnio                (    )        (    )         (    )   </w:t>
      </w:r>
      <w:r>
        <w:rPr>
          <w:b/>
        </w:rPr>
        <w:tab/>
        <w:t xml:space="preserve">(    )        (    ) </w:t>
      </w:r>
      <w:r>
        <w:rPr>
          <w:b/>
        </w:rPr>
        <w:tab/>
        <w:t xml:space="preserve">       (    )</w:t>
      </w:r>
    </w:p>
    <w:p w14:paraId="11C7CCA1" w14:textId="77777777" w:rsidR="00D15A3C" w:rsidRDefault="002A523F">
      <w:pPr>
        <w:spacing w:before="240" w:after="240" w:line="360" w:lineRule="auto"/>
        <w:rPr>
          <w:b/>
        </w:rPr>
      </w:pPr>
      <w:r>
        <w:rPr>
          <w:b/>
        </w:rPr>
        <w:t xml:space="preserve">birmanês           (    )        (    )         (    )   </w:t>
      </w:r>
      <w:r>
        <w:rPr>
          <w:b/>
        </w:rPr>
        <w:tab/>
        <w:t xml:space="preserve">(    )        (    ) </w:t>
      </w:r>
      <w:r>
        <w:rPr>
          <w:b/>
        </w:rPr>
        <w:tab/>
        <w:t xml:space="preserve">       (    )</w:t>
      </w:r>
    </w:p>
    <w:p w14:paraId="3901F942" w14:textId="77777777" w:rsidR="00D15A3C" w:rsidRDefault="002A523F">
      <w:pPr>
        <w:spacing w:before="240" w:after="240" w:line="360" w:lineRule="auto"/>
        <w:rPr>
          <w:b/>
        </w:rPr>
      </w:pPr>
      <w:r>
        <w:rPr>
          <w:b/>
        </w:rPr>
        <w:t xml:space="preserve">cantonês             (    )        (    )         (    )   </w:t>
      </w:r>
      <w:r>
        <w:rPr>
          <w:b/>
        </w:rPr>
        <w:tab/>
        <w:t xml:space="preserve">(    )        (    ) </w:t>
      </w:r>
      <w:r>
        <w:rPr>
          <w:b/>
        </w:rPr>
        <w:tab/>
        <w:t xml:space="preserve">       (    )   </w:t>
      </w:r>
    </w:p>
    <w:p w14:paraId="1BC4185E" w14:textId="77777777" w:rsidR="00D15A3C" w:rsidRDefault="002A523F">
      <w:pPr>
        <w:spacing w:before="240" w:after="240" w:line="360" w:lineRule="auto"/>
        <w:rPr>
          <w:b/>
        </w:rPr>
      </w:pPr>
      <w:r>
        <w:rPr>
          <w:b/>
        </w:rPr>
        <w:t xml:space="preserve">  coreano             (    )        (    )         (    )   </w:t>
      </w:r>
      <w:r>
        <w:rPr>
          <w:b/>
        </w:rPr>
        <w:tab/>
        <w:t xml:space="preserve">(    )        (    ) </w:t>
      </w:r>
      <w:r>
        <w:rPr>
          <w:b/>
        </w:rPr>
        <w:tab/>
        <w:t xml:space="preserve">       (    )</w:t>
      </w:r>
    </w:p>
    <w:p w14:paraId="4CE79B40" w14:textId="77777777" w:rsidR="00D15A3C" w:rsidRDefault="002A523F">
      <w:pPr>
        <w:spacing w:before="240" w:after="240" w:line="360" w:lineRule="auto"/>
        <w:rPr>
          <w:b/>
        </w:rPr>
      </w:pPr>
      <w:r>
        <w:rPr>
          <w:b/>
        </w:rPr>
        <w:t xml:space="preserve">croata                     (    )        (    )         (    )   </w:t>
      </w:r>
      <w:r>
        <w:rPr>
          <w:b/>
        </w:rPr>
        <w:tab/>
        <w:t xml:space="preserve">(    )        (    ) </w:t>
      </w:r>
      <w:r>
        <w:rPr>
          <w:b/>
        </w:rPr>
        <w:tab/>
        <w:t xml:space="preserve">       (    )</w:t>
      </w:r>
    </w:p>
    <w:p w14:paraId="6C3BBC91" w14:textId="77777777" w:rsidR="00D15A3C" w:rsidRDefault="002A523F">
      <w:pPr>
        <w:spacing w:before="240" w:after="240" w:line="360" w:lineRule="auto"/>
        <w:rPr>
          <w:b/>
        </w:rPr>
      </w:pPr>
      <w:r>
        <w:rPr>
          <w:b/>
        </w:rPr>
        <w:t>chinês                      (    )        (    )         (    )           (    )         (    )            (    )</w:t>
      </w:r>
    </w:p>
    <w:p w14:paraId="4ABDEA1B" w14:textId="77777777" w:rsidR="00D15A3C" w:rsidRDefault="002A523F">
      <w:pPr>
        <w:spacing w:before="240" w:after="240" w:line="360" w:lineRule="auto"/>
        <w:rPr>
          <w:b/>
        </w:rPr>
      </w:pPr>
      <w:r>
        <w:rPr>
          <w:b/>
        </w:rPr>
        <w:t xml:space="preserve">dinamarquês          (    )        (    )         (    )   </w:t>
      </w:r>
      <w:r>
        <w:rPr>
          <w:b/>
        </w:rPr>
        <w:tab/>
        <w:t xml:space="preserve">(    )        (    ) </w:t>
      </w:r>
      <w:r>
        <w:rPr>
          <w:b/>
        </w:rPr>
        <w:tab/>
        <w:t xml:space="preserve">       (    )        esloveno                  (    )        (    )         (    )   </w:t>
      </w:r>
      <w:r>
        <w:rPr>
          <w:b/>
        </w:rPr>
        <w:tab/>
        <w:t xml:space="preserve">(    )        (    ) </w:t>
      </w:r>
      <w:r>
        <w:rPr>
          <w:b/>
        </w:rPr>
        <w:tab/>
        <w:t xml:space="preserve">       (    )</w:t>
      </w:r>
    </w:p>
    <w:p w14:paraId="72CAE925" w14:textId="77777777" w:rsidR="00D15A3C" w:rsidRDefault="002A523F">
      <w:pPr>
        <w:spacing w:before="240" w:after="240" w:line="360" w:lineRule="auto"/>
        <w:rPr>
          <w:b/>
        </w:rPr>
      </w:pPr>
      <w:r>
        <w:rPr>
          <w:b/>
        </w:rPr>
        <w:t xml:space="preserve">eslovaco                   (    )        (    )         (    )   </w:t>
      </w:r>
      <w:r>
        <w:rPr>
          <w:b/>
        </w:rPr>
        <w:tab/>
        <w:t xml:space="preserve">(    )        (    ) </w:t>
      </w:r>
      <w:r>
        <w:rPr>
          <w:b/>
        </w:rPr>
        <w:tab/>
        <w:t xml:space="preserve">       (    )</w:t>
      </w:r>
    </w:p>
    <w:p w14:paraId="6D5F1A63" w14:textId="77777777" w:rsidR="00D15A3C" w:rsidRDefault="002A523F">
      <w:pPr>
        <w:spacing w:before="240" w:after="240" w:line="360" w:lineRule="auto"/>
        <w:rPr>
          <w:b/>
        </w:rPr>
      </w:pPr>
      <w:r>
        <w:rPr>
          <w:b/>
        </w:rPr>
        <w:t xml:space="preserve">espanhol                 (    )        (    )         (    )   </w:t>
      </w:r>
      <w:r>
        <w:rPr>
          <w:b/>
        </w:rPr>
        <w:tab/>
        <w:t xml:space="preserve">(    )        (    ) </w:t>
      </w:r>
      <w:r>
        <w:rPr>
          <w:b/>
        </w:rPr>
        <w:tab/>
        <w:t xml:space="preserve">       (    )</w:t>
      </w:r>
    </w:p>
    <w:p w14:paraId="7484422C" w14:textId="77777777" w:rsidR="00D15A3C" w:rsidRDefault="002A523F">
      <w:pPr>
        <w:spacing w:before="240" w:after="240" w:line="360" w:lineRule="auto"/>
        <w:rPr>
          <w:b/>
        </w:rPr>
      </w:pPr>
      <w:r>
        <w:rPr>
          <w:b/>
        </w:rPr>
        <w:t xml:space="preserve">finlandês                  (    )        (    )         (    )   </w:t>
      </w:r>
      <w:r>
        <w:rPr>
          <w:b/>
        </w:rPr>
        <w:tab/>
        <w:t xml:space="preserve">(    )        (    ) </w:t>
      </w:r>
      <w:r>
        <w:rPr>
          <w:b/>
        </w:rPr>
        <w:tab/>
        <w:t xml:space="preserve">       (    )          francês                     (    )        (    )         (    )   </w:t>
      </w:r>
      <w:r>
        <w:rPr>
          <w:b/>
        </w:rPr>
        <w:tab/>
        <w:t xml:space="preserve">(    )        (    ) </w:t>
      </w:r>
      <w:r>
        <w:rPr>
          <w:b/>
        </w:rPr>
        <w:tab/>
        <w:t xml:space="preserve">       (    )</w:t>
      </w:r>
    </w:p>
    <w:p w14:paraId="10EB75B8" w14:textId="77777777" w:rsidR="00D15A3C" w:rsidRDefault="002A523F">
      <w:pPr>
        <w:spacing w:before="240" w:after="240" w:line="360" w:lineRule="auto"/>
        <w:rPr>
          <w:b/>
        </w:rPr>
      </w:pPr>
      <w:r>
        <w:rPr>
          <w:b/>
        </w:rPr>
        <w:t xml:space="preserve">grego                         (    )        (    )         (    )   </w:t>
      </w:r>
      <w:r>
        <w:rPr>
          <w:b/>
        </w:rPr>
        <w:tab/>
        <w:t xml:space="preserve">(    )        (    ) </w:t>
      </w:r>
      <w:r>
        <w:rPr>
          <w:b/>
        </w:rPr>
        <w:tab/>
        <w:t xml:space="preserve">       (    )</w:t>
      </w:r>
    </w:p>
    <w:p w14:paraId="340FBE54" w14:textId="77777777" w:rsidR="00D15A3C" w:rsidRDefault="002A523F">
      <w:pPr>
        <w:spacing w:before="240" w:after="240" w:line="360" w:lineRule="auto"/>
        <w:rPr>
          <w:b/>
        </w:rPr>
      </w:pPr>
      <w:r>
        <w:rPr>
          <w:b/>
        </w:rPr>
        <w:t xml:space="preserve">hebraico                    (    )        (    )         (    )   </w:t>
      </w:r>
      <w:r>
        <w:rPr>
          <w:b/>
        </w:rPr>
        <w:tab/>
        <w:t xml:space="preserve">(    )        (    ) </w:t>
      </w:r>
      <w:r>
        <w:rPr>
          <w:b/>
        </w:rPr>
        <w:tab/>
        <w:t xml:space="preserve">       (    )  </w:t>
      </w:r>
    </w:p>
    <w:p w14:paraId="5B0575FB" w14:textId="77777777" w:rsidR="00D15A3C" w:rsidRDefault="002A523F">
      <w:pPr>
        <w:spacing w:before="240" w:after="240" w:line="360" w:lineRule="auto"/>
        <w:rPr>
          <w:b/>
        </w:rPr>
      </w:pPr>
      <w:r>
        <w:rPr>
          <w:b/>
        </w:rPr>
        <w:t xml:space="preserve">hindi                          (    )        (    )         (    )   </w:t>
      </w:r>
      <w:r>
        <w:rPr>
          <w:b/>
        </w:rPr>
        <w:tab/>
        <w:t xml:space="preserve">(    )        (    ) </w:t>
      </w:r>
      <w:r>
        <w:rPr>
          <w:b/>
        </w:rPr>
        <w:tab/>
        <w:t xml:space="preserve">       (    )</w:t>
      </w:r>
    </w:p>
    <w:p w14:paraId="7B8BF360" w14:textId="77777777" w:rsidR="00D15A3C" w:rsidRDefault="002A523F">
      <w:pPr>
        <w:spacing w:before="240" w:after="240" w:line="360" w:lineRule="auto"/>
        <w:rPr>
          <w:b/>
        </w:rPr>
      </w:pPr>
      <w:r>
        <w:rPr>
          <w:b/>
        </w:rPr>
        <w:lastRenderedPageBreak/>
        <w:t xml:space="preserve">holandês                    (    )        (    )         (    )   </w:t>
      </w:r>
      <w:r>
        <w:rPr>
          <w:b/>
        </w:rPr>
        <w:tab/>
        <w:t xml:space="preserve">(    )        (    ) </w:t>
      </w:r>
      <w:r>
        <w:rPr>
          <w:b/>
        </w:rPr>
        <w:tab/>
        <w:t xml:space="preserve">       (    )</w:t>
      </w:r>
    </w:p>
    <w:p w14:paraId="430497DF" w14:textId="77777777" w:rsidR="00D15A3C" w:rsidRDefault="002A523F">
      <w:pPr>
        <w:spacing w:before="240" w:after="240" w:line="360" w:lineRule="auto"/>
        <w:rPr>
          <w:b/>
        </w:rPr>
      </w:pPr>
      <w:r>
        <w:rPr>
          <w:b/>
        </w:rPr>
        <w:t xml:space="preserve">húngaro                    (    )        (    )         (    )   </w:t>
      </w:r>
      <w:r>
        <w:rPr>
          <w:b/>
        </w:rPr>
        <w:tab/>
        <w:t xml:space="preserve">(    )        (    ) </w:t>
      </w:r>
      <w:r>
        <w:rPr>
          <w:b/>
        </w:rPr>
        <w:tab/>
        <w:t xml:space="preserve">       (    )</w:t>
      </w:r>
    </w:p>
    <w:p w14:paraId="2243125E" w14:textId="77777777" w:rsidR="00D15A3C" w:rsidRDefault="002A523F">
      <w:pPr>
        <w:spacing w:before="240" w:after="240" w:line="360" w:lineRule="auto"/>
        <w:rPr>
          <w:b/>
        </w:rPr>
      </w:pPr>
      <w:r>
        <w:rPr>
          <w:b/>
        </w:rPr>
        <w:t xml:space="preserve">iorubá                     (    )        (    )          (    )              (    )        (    ) </w:t>
      </w:r>
      <w:r>
        <w:rPr>
          <w:b/>
        </w:rPr>
        <w:tab/>
        <w:t xml:space="preserve">     (    )</w:t>
      </w:r>
    </w:p>
    <w:p w14:paraId="02245726" w14:textId="77777777" w:rsidR="00D15A3C" w:rsidRDefault="002A523F">
      <w:pPr>
        <w:spacing w:before="240" w:after="240" w:line="360" w:lineRule="auto"/>
        <w:rPr>
          <w:b/>
        </w:rPr>
      </w:pPr>
      <w:r>
        <w:rPr>
          <w:b/>
        </w:rPr>
        <w:t xml:space="preserve">indonésio               (    )        (    )         (    )   </w:t>
      </w:r>
      <w:r>
        <w:rPr>
          <w:b/>
        </w:rPr>
        <w:tab/>
        <w:t xml:space="preserve">           (    )        (    ) </w:t>
      </w:r>
      <w:r>
        <w:rPr>
          <w:b/>
        </w:rPr>
        <w:tab/>
        <w:t xml:space="preserve">     (    )</w:t>
      </w:r>
    </w:p>
    <w:p w14:paraId="47300CB8" w14:textId="77777777" w:rsidR="00D15A3C" w:rsidRDefault="002A523F">
      <w:pPr>
        <w:spacing w:before="240" w:after="240" w:line="360" w:lineRule="auto"/>
        <w:rPr>
          <w:b/>
        </w:rPr>
      </w:pPr>
      <w:r>
        <w:rPr>
          <w:b/>
        </w:rPr>
        <w:t>italiano                   (    )        (    )         (    )             (    )        (    )         (    )</w:t>
      </w:r>
    </w:p>
    <w:p w14:paraId="1964C65D" w14:textId="77777777" w:rsidR="00D15A3C" w:rsidRDefault="002A523F">
      <w:pPr>
        <w:spacing w:before="240" w:after="240" w:line="360" w:lineRule="auto"/>
        <w:rPr>
          <w:b/>
        </w:rPr>
      </w:pPr>
      <w:r>
        <w:rPr>
          <w:b/>
        </w:rPr>
        <w:t>inglês                      (    )        (    )          (    )             (    )        (    )       (    )</w:t>
      </w:r>
    </w:p>
    <w:p w14:paraId="4A1AAE42" w14:textId="77777777" w:rsidR="00D15A3C" w:rsidRDefault="002A523F">
      <w:pPr>
        <w:spacing w:before="240" w:after="240" w:line="360" w:lineRule="auto"/>
        <w:rPr>
          <w:b/>
        </w:rPr>
      </w:pPr>
      <w:r>
        <w:rPr>
          <w:b/>
        </w:rPr>
        <w:t xml:space="preserve">japonês                   (    )        (    )         (    )            (    )        (    ) </w:t>
      </w:r>
      <w:r>
        <w:rPr>
          <w:b/>
        </w:rPr>
        <w:tab/>
        <w:t xml:space="preserve">   (    )</w:t>
      </w:r>
    </w:p>
    <w:p w14:paraId="7C9BF6F6" w14:textId="77777777" w:rsidR="00D15A3C" w:rsidRDefault="002A523F">
      <w:pPr>
        <w:spacing w:before="240" w:after="240" w:line="360" w:lineRule="auto"/>
        <w:rPr>
          <w:b/>
        </w:rPr>
      </w:pPr>
      <w:r>
        <w:rPr>
          <w:b/>
        </w:rPr>
        <w:t xml:space="preserve">lingala                      (    )        (    )         (    )   </w:t>
      </w:r>
      <w:r>
        <w:rPr>
          <w:b/>
        </w:rPr>
        <w:tab/>
        <w:t xml:space="preserve">(    )        (    ) </w:t>
      </w:r>
      <w:r>
        <w:rPr>
          <w:b/>
        </w:rPr>
        <w:tab/>
        <w:t xml:space="preserve">       (    )            maori                        (    )        (    )         (    )   </w:t>
      </w:r>
      <w:r>
        <w:rPr>
          <w:b/>
        </w:rPr>
        <w:tab/>
        <w:t xml:space="preserve">(    )        (    ) </w:t>
      </w:r>
      <w:r>
        <w:rPr>
          <w:b/>
        </w:rPr>
        <w:tab/>
        <w:t xml:space="preserve">       (    )     mandarim                 (    )        (    )         (    )   </w:t>
      </w:r>
      <w:r>
        <w:rPr>
          <w:b/>
        </w:rPr>
        <w:tab/>
        <w:t xml:space="preserve">(    )        (    ) </w:t>
      </w:r>
      <w:r>
        <w:rPr>
          <w:b/>
        </w:rPr>
        <w:tab/>
        <w:t xml:space="preserve">       (    )            </w:t>
      </w:r>
    </w:p>
    <w:p w14:paraId="065E252B" w14:textId="77777777" w:rsidR="00D15A3C" w:rsidRDefault="002A523F">
      <w:pPr>
        <w:spacing w:before="240" w:after="240" w:line="360" w:lineRule="auto"/>
        <w:rPr>
          <w:b/>
        </w:rPr>
      </w:pPr>
      <w:r>
        <w:rPr>
          <w:b/>
        </w:rPr>
        <w:t xml:space="preserve">nepalês                     </w:t>
      </w:r>
      <w:r>
        <w:rPr>
          <w:b/>
        </w:rPr>
        <w:tab/>
        <w:t xml:space="preserve">(    )        (    )         (    )   </w:t>
      </w:r>
      <w:r>
        <w:rPr>
          <w:b/>
        </w:rPr>
        <w:tab/>
        <w:t xml:space="preserve">(    )        (    ) </w:t>
      </w:r>
      <w:r>
        <w:rPr>
          <w:b/>
        </w:rPr>
        <w:tab/>
        <w:t xml:space="preserve">       (    )</w:t>
      </w:r>
    </w:p>
    <w:p w14:paraId="64C4A861" w14:textId="77777777" w:rsidR="00D15A3C" w:rsidRDefault="002A523F">
      <w:pPr>
        <w:spacing w:before="240" w:after="240" w:line="360" w:lineRule="auto"/>
        <w:rPr>
          <w:b/>
        </w:rPr>
      </w:pPr>
      <w:r>
        <w:rPr>
          <w:b/>
        </w:rPr>
        <w:t xml:space="preserve">norueguês                  (    )        (    )         (    )   </w:t>
      </w:r>
      <w:r>
        <w:rPr>
          <w:b/>
        </w:rPr>
        <w:tab/>
        <w:t xml:space="preserve">(    )        (    ) </w:t>
      </w:r>
      <w:r>
        <w:rPr>
          <w:b/>
        </w:rPr>
        <w:tab/>
        <w:t xml:space="preserve">       (    )</w:t>
      </w:r>
    </w:p>
    <w:p w14:paraId="677C6F32" w14:textId="77777777" w:rsidR="00D15A3C" w:rsidRDefault="002A523F">
      <w:pPr>
        <w:spacing w:before="240" w:after="240" w:line="360" w:lineRule="auto"/>
        <w:rPr>
          <w:b/>
        </w:rPr>
      </w:pPr>
      <w:r>
        <w:rPr>
          <w:b/>
        </w:rPr>
        <w:t xml:space="preserve">persa                          (    )        (    )         (    )   </w:t>
      </w:r>
      <w:r>
        <w:rPr>
          <w:b/>
        </w:rPr>
        <w:tab/>
        <w:t xml:space="preserve">(    )        (    ) </w:t>
      </w:r>
      <w:r>
        <w:rPr>
          <w:b/>
        </w:rPr>
        <w:tab/>
        <w:t xml:space="preserve">       (    )</w:t>
      </w:r>
    </w:p>
    <w:p w14:paraId="2BC2C8D3" w14:textId="77777777" w:rsidR="00D15A3C" w:rsidRDefault="002A523F">
      <w:pPr>
        <w:spacing w:before="240" w:after="240" w:line="360" w:lineRule="auto"/>
        <w:rPr>
          <w:b/>
        </w:rPr>
      </w:pPr>
      <w:r>
        <w:rPr>
          <w:b/>
        </w:rPr>
        <w:t xml:space="preserve">polonês                       (    )        (    )         (    )   </w:t>
      </w:r>
      <w:r>
        <w:rPr>
          <w:b/>
        </w:rPr>
        <w:tab/>
        <w:t xml:space="preserve">(    )        (    ) </w:t>
      </w:r>
      <w:r>
        <w:rPr>
          <w:b/>
        </w:rPr>
        <w:tab/>
        <w:t xml:space="preserve">       (    )</w:t>
      </w:r>
    </w:p>
    <w:p w14:paraId="6A9F2390" w14:textId="77777777" w:rsidR="00D15A3C" w:rsidRDefault="002A523F">
      <w:pPr>
        <w:spacing w:before="240" w:after="240" w:line="360" w:lineRule="auto"/>
        <w:rPr>
          <w:b/>
        </w:rPr>
      </w:pPr>
      <w:r>
        <w:rPr>
          <w:b/>
        </w:rPr>
        <w:t xml:space="preserve">romeno                       (    )        (    )         (    )   </w:t>
      </w:r>
      <w:r>
        <w:rPr>
          <w:b/>
        </w:rPr>
        <w:tab/>
        <w:t xml:space="preserve">(    )        (    ) </w:t>
      </w:r>
      <w:r>
        <w:rPr>
          <w:b/>
        </w:rPr>
        <w:tab/>
        <w:t xml:space="preserve">       (    )</w:t>
      </w:r>
    </w:p>
    <w:p w14:paraId="76242E24" w14:textId="77777777" w:rsidR="00D15A3C" w:rsidRDefault="002A523F">
      <w:pPr>
        <w:spacing w:before="240" w:after="240" w:line="360" w:lineRule="auto"/>
        <w:rPr>
          <w:b/>
        </w:rPr>
      </w:pPr>
      <w:r>
        <w:rPr>
          <w:b/>
        </w:rPr>
        <w:t xml:space="preserve">russo                           (    )        (    )         (    )   </w:t>
      </w:r>
      <w:r>
        <w:rPr>
          <w:b/>
        </w:rPr>
        <w:tab/>
        <w:t xml:space="preserve">(    )        (    ) </w:t>
      </w:r>
      <w:r>
        <w:rPr>
          <w:b/>
        </w:rPr>
        <w:tab/>
        <w:t xml:space="preserve">       (    )</w:t>
      </w:r>
    </w:p>
    <w:p w14:paraId="650B0B52" w14:textId="77777777" w:rsidR="00D15A3C" w:rsidRDefault="002A523F">
      <w:pPr>
        <w:spacing w:before="240" w:after="240" w:line="360" w:lineRule="auto"/>
        <w:rPr>
          <w:b/>
        </w:rPr>
      </w:pPr>
      <w:r>
        <w:rPr>
          <w:b/>
        </w:rPr>
        <w:t xml:space="preserve">sérvio                          (    )        (    )         (    )   </w:t>
      </w:r>
      <w:r>
        <w:rPr>
          <w:b/>
        </w:rPr>
        <w:tab/>
        <w:t xml:space="preserve">(    )        (    ) </w:t>
      </w:r>
      <w:r>
        <w:rPr>
          <w:b/>
        </w:rPr>
        <w:tab/>
        <w:t xml:space="preserve">       (    )</w:t>
      </w:r>
    </w:p>
    <w:p w14:paraId="73BE2686" w14:textId="77777777" w:rsidR="00D15A3C" w:rsidRDefault="002A523F">
      <w:pPr>
        <w:spacing w:before="240" w:after="240" w:line="360" w:lineRule="auto"/>
        <w:rPr>
          <w:b/>
        </w:rPr>
      </w:pPr>
      <w:r>
        <w:rPr>
          <w:b/>
        </w:rPr>
        <w:t xml:space="preserve">sueco                           (    )        (    )         (    )   </w:t>
      </w:r>
      <w:r>
        <w:rPr>
          <w:b/>
        </w:rPr>
        <w:tab/>
        <w:t xml:space="preserve">(    )        (    ) </w:t>
      </w:r>
      <w:r>
        <w:rPr>
          <w:b/>
        </w:rPr>
        <w:tab/>
        <w:t xml:space="preserve">       (    )</w:t>
      </w:r>
    </w:p>
    <w:p w14:paraId="60D8C56F" w14:textId="77777777" w:rsidR="00D15A3C" w:rsidRDefault="002A523F">
      <w:pPr>
        <w:spacing w:before="240" w:after="240" w:line="360" w:lineRule="auto"/>
        <w:rPr>
          <w:b/>
        </w:rPr>
      </w:pPr>
      <w:r>
        <w:rPr>
          <w:b/>
        </w:rPr>
        <w:t xml:space="preserve">swahili                        (    )        (    )         (    )   </w:t>
      </w:r>
      <w:r>
        <w:rPr>
          <w:b/>
        </w:rPr>
        <w:tab/>
        <w:t xml:space="preserve">(    )        (    ) </w:t>
      </w:r>
      <w:r>
        <w:rPr>
          <w:b/>
        </w:rPr>
        <w:tab/>
        <w:t xml:space="preserve">       (    )</w:t>
      </w:r>
    </w:p>
    <w:p w14:paraId="771B1CBF" w14:textId="77777777" w:rsidR="00D15A3C" w:rsidRDefault="002A523F">
      <w:pPr>
        <w:spacing w:before="240" w:after="240" w:line="360" w:lineRule="auto"/>
        <w:rPr>
          <w:b/>
        </w:rPr>
      </w:pPr>
      <w:r>
        <w:rPr>
          <w:b/>
        </w:rPr>
        <w:t xml:space="preserve">tailandês                    </w:t>
      </w:r>
      <w:r>
        <w:rPr>
          <w:b/>
        </w:rPr>
        <w:tab/>
        <w:t xml:space="preserve">(    )        (    )         (    )   </w:t>
      </w:r>
      <w:r>
        <w:rPr>
          <w:b/>
        </w:rPr>
        <w:tab/>
        <w:t xml:space="preserve">(    )        (    ) </w:t>
      </w:r>
      <w:r>
        <w:rPr>
          <w:b/>
        </w:rPr>
        <w:tab/>
        <w:t xml:space="preserve">       (    )</w:t>
      </w:r>
    </w:p>
    <w:p w14:paraId="662ABB07" w14:textId="77777777" w:rsidR="00D15A3C" w:rsidRDefault="002A523F">
      <w:pPr>
        <w:spacing w:before="240" w:after="240" w:line="360" w:lineRule="auto"/>
        <w:rPr>
          <w:b/>
        </w:rPr>
      </w:pPr>
      <w:r>
        <w:rPr>
          <w:b/>
        </w:rPr>
        <w:t xml:space="preserve">tetun                      </w:t>
      </w:r>
      <w:r>
        <w:rPr>
          <w:b/>
        </w:rPr>
        <w:tab/>
        <w:t xml:space="preserve">   (    )        (    )         (    )   </w:t>
      </w:r>
      <w:r>
        <w:rPr>
          <w:b/>
        </w:rPr>
        <w:tab/>
        <w:t xml:space="preserve">(    )        (    ) </w:t>
      </w:r>
      <w:r>
        <w:rPr>
          <w:b/>
        </w:rPr>
        <w:tab/>
        <w:t xml:space="preserve">       (    )</w:t>
      </w:r>
    </w:p>
    <w:p w14:paraId="1055EE43" w14:textId="77777777" w:rsidR="00D15A3C" w:rsidRDefault="002A523F">
      <w:pPr>
        <w:spacing w:before="240" w:after="240" w:line="360" w:lineRule="auto"/>
        <w:rPr>
          <w:b/>
        </w:rPr>
      </w:pPr>
      <w:r>
        <w:rPr>
          <w:b/>
        </w:rPr>
        <w:t xml:space="preserve">turco                            (     )    ( </w:t>
      </w:r>
      <w:r>
        <w:rPr>
          <w:b/>
        </w:rPr>
        <w:tab/>
        <w:t xml:space="preserve">)      ( </w:t>
      </w:r>
      <w:r>
        <w:rPr>
          <w:b/>
        </w:rPr>
        <w:tab/>
        <w:t xml:space="preserve">)   </w:t>
      </w:r>
      <w:r>
        <w:rPr>
          <w:b/>
        </w:rPr>
        <w:tab/>
        <w:t xml:space="preserve">(     )   </w:t>
      </w:r>
      <w:r>
        <w:rPr>
          <w:b/>
        </w:rPr>
        <w:tab/>
        <w:t xml:space="preserve">( </w:t>
      </w:r>
      <w:r>
        <w:rPr>
          <w:b/>
        </w:rPr>
        <w:tab/>
        <w:t xml:space="preserve">)       ( </w:t>
      </w:r>
      <w:r>
        <w:rPr>
          <w:b/>
        </w:rPr>
        <w:tab/>
        <w:t>)</w:t>
      </w:r>
    </w:p>
    <w:p w14:paraId="4BA23756" w14:textId="77777777" w:rsidR="00D15A3C" w:rsidRDefault="002A523F">
      <w:pPr>
        <w:spacing w:before="240" w:after="240" w:line="360" w:lineRule="auto"/>
        <w:rPr>
          <w:b/>
        </w:rPr>
      </w:pPr>
      <w:r>
        <w:rPr>
          <w:b/>
        </w:rPr>
        <w:lastRenderedPageBreak/>
        <w:t xml:space="preserve">twi                              (    )        (    )         (    )   </w:t>
      </w:r>
      <w:r>
        <w:rPr>
          <w:b/>
        </w:rPr>
        <w:tab/>
        <w:t xml:space="preserve">(    )        (    ) </w:t>
      </w:r>
      <w:r>
        <w:rPr>
          <w:b/>
        </w:rPr>
        <w:tab/>
        <w:t xml:space="preserve">       (    )            tcheco                          (    )        (    )         (    )   </w:t>
      </w:r>
      <w:r>
        <w:rPr>
          <w:b/>
        </w:rPr>
        <w:tab/>
        <w:t xml:space="preserve">(    )        (    ) </w:t>
      </w:r>
      <w:r>
        <w:rPr>
          <w:b/>
        </w:rPr>
        <w:tab/>
        <w:t xml:space="preserve">       (    )</w:t>
      </w:r>
    </w:p>
    <w:p w14:paraId="2931C485" w14:textId="77777777" w:rsidR="00D15A3C" w:rsidRDefault="002A523F">
      <w:pPr>
        <w:spacing w:before="240" w:after="240" w:line="360" w:lineRule="auto"/>
        <w:rPr>
          <w:b/>
        </w:rPr>
      </w:pPr>
      <w:r>
        <w:rPr>
          <w:b/>
        </w:rPr>
        <w:t xml:space="preserve">vietnamita                   (    )        (    )         (    )   </w:t>
      </w:r>
      <w:r>
        <w:rPr>
          <w:b/>
        </w:rPr>
        <w:tab/>
        <w:t xml:space="preserve">(    )        (    ) </w:t>
      </w:r>
      <w:r>
        <w:rPr>
          <w:b/>
        </w:rPr>
        <w:tab/>
        <w:t xml:space="preserve">       (    )</w:t>
      </w:r>
    </w:p>
    <w:p w14:paraId="754CF9D4" w14:textId="77777777" w:rsidR="00D15A3C" w:rsidRDefault="002A523F">
      <w:pPr>
        <w:spacing w:before="240" w:after="240" w:line="360" w:lineRule="auto"/>
        <w:jc w:val="center"/>
        <w:rPr>
          <w:b/>
        </w:rPr>
      </w:pPr>
      <w:r>
        <w:rPr>
          <w:b/>
        </w:rPr>
        <w:t xml:space="preserve"> </w:t>
      </w:r>
    </w:p>
    <w:p w14:paraId="25194037" w14:textId="77777777" w:rsidR="00D15A3C" w:rsidRDefault="002A523F">
      <w:pPr>
        <w:spacing w:before="240" w:after="240" w:line="276" w:lineRule="auto"/>
        <w:rPr>
          <w:b/>
        </w:rPr>
      </w:pPr>
      <w:r>
        <w:rPr>
          <w:b/>
        </w:rPr>
        <w:t xml:space="preserve">Se necessário, adicione novos idiomas à lista: ____________________________________________________________________________________________________________________________________________                                                                                                                                               </w:t>
      </w:r>
    </w:p>
    <w:p w14:paraId="54C13DBE" w14:textId="77777777" w:rsidR="00D15A3C" w:rsidRDefault="002A523F">
      <w:pPr>
        <w:spacing w:before="240" w:after="240" w:line="276" w:lineRule="auto"/>
        <w:jc w:val="center"/>
        <w:rPr>
          <w:b/>
        </w:rPr>
      </w:pPr>
      <w:r>
        <w:rPr>
          <w:b/>
        </w:rPr>
        <w:t xml:space="preserve">  </w:t>
      </w:r>
    </w:p>
    <w:p w14:paraId="146A91F8" w14:textId="77777777" w:rsidR="00D15A3C" w:rsidRDefault="002A523F">
      <w:pPr>
        <w:spacing w:before="240" w:after="240" w:line="276" w:lineRule="auto"/>
        <w:jc w:val="both"/>
        <w:rPr>
          <w:b/>
        </w:rPr>
      </w:pPr>
      <w:r>
        <w:rPr>
          <w:b/>
        </w:rPr>
        <w:t>Legenda da pergunta 1</w:t>
      </w:r>
    </w:p>
    <w:p w14:paraId="576E98CE" w14:textId="77777777" w:rsidR="00D15A3C" w:rsidRDefault="002A523F">
      <w:pPr>
        <w:spacing w:before="240" w:after="240" w:line="276" w:lineRule="auto"/>
        <w:jc w:val="both"/>
        <w:rPr>
          <w:b/>
        </w:rPr>
      </w:pPr>
      <w:r>
        <w:rPr>
          <w:b/>
        </w:rPr>
        <w:t xml:space="preserve">A1Iniciante                                                                                                                                                                                                     É capaz de compreender e usar expressões familiares e cotidianas, assim como enunciados muito simples, que visam satisfazer necessidades concretas. Pode apresentar-se e apresentar outros e é capaz de fazer perguntas e dar respostas sobre aspectos pessoais como, por exemplo, o local onde vive, as pessoas que conhece e as coisas que possui. Pode se comunicar de modo simples, se o interlocutor falar lenta e distintamente e se mostrar cooperante.                                                                         </w:t>
      </w:r>
    </w:p>
    <w:p w14:paraId="48E8FC24" w14:textId="77777777" w:rsidR="00D15A3C" w:rsidRDefault="002A523F">
      <w:pPr>
        <w:spacing w:before="240" w:after="240" w:line="276" w:lineRule="auto"/>
        <w:rPr>
          <w:b/>
        </w:rPr>
      </w:pPr>
      <w:r>
        <w:rPr>
          <w:b/>
        </w:rPr>
        <w:t xml:space="preserve">                                 </w:t>
      </w:r>
      <w:r>
        <w:rPr>
          <w:b/>
        </w:rPr>
        <w:tab/>
        <w:t xml:space="preserve">                                                                                                                                                                                   A2  Básico                                                                                                                                                                                                         É capaz de compreender frases isoladas e expressões frequentes relacionadas com áreas de prioridade imediata (p. ex.: informações pessoais e familiares simples, compras, meio circundante). É capaz de se comunicar em tarefas simples e em rotinas que exigem apenas uma troca de informação simples e direta sobre assuntos que lhe são familiares e habituais. Pode descrever de modo simples a sua formação, o meio circundante e, ainda, referir-se a assuntos relacionados com necessidades imediatas.                                                                                                                                                                                                         </w:t>
      </w:r>
    </w:p>
    <w:p w14:paraId="2D1DBABC" w14:textId="77777777" w:rsidR="00D15A3C" w:rsidRDefault="002A523F">
      <w:pPr>
        <w:spacing w:before="240" w:after="240" w:line="276" w:lineRule="auto"/>
        <w:jc w:val="both"/>
        <w:rPr>
          <w:b/>
        </w:rPr>
      </w:pPr>
      <w:r>
        <w:rPr>
          <w:b/>
        </w:rPr>
        <w:t xml:space="preserve">                                                                                                                                                                                                                        </w:t>
      </w:r>
    </w:p>
    <w:p w14:paraId="689186FA" w14:textId="77777777" w:rsidR="00D15A3C" w:rsidRDefault="002A523F">
      <w:pPr>
        <w:spacing w:before="240" w:after="240" w:line="276" w:lineRule="auto"/>
        <w:rPr>
          <w:b/>
        </w:rPr>
      </w:pPr>
      <w:r>
        <w:rPr>
          <w:b/>
        </w:rPr>
        <w:t xml:space="preserve">B1  Intermediário                                                                                                                                                                                              É capaz de compreender as questões principais, quando é usada uma linguagem clara e estandardizada e os assuntos lhe são familiares (temas abordados no trabalho, na escola e nos momentos de lazer, etc.). É capaz de lidar com a maioria das situações encontradas na região onde se fala a língua-alvo. É capaz de produzir um discurso simples e coerente sobre assuntos que lhe são familiares ou de interesse pessoal. Pode descrever experiências e eventos, sonhos, esperanças e ambições, bem como expor brevemente razões e justificativas  para uma opinião ou um projeto.                                                                                 </w:t>
      </w:r>
    </w:p>
    <w:p w14:paraId="31F40601" w14:textId="77777777" w:rsidR="00D15A3C" w:rsidRDefault="002A523F">
      <w:pPr>
        <w:spacing w:before="240" w:after="240" w:line="276" w:lineRule="auto"/>
        <w:jc w:val="both"/>
        <w:rPr>
          <w:b/>
        </w:rPr>
      </w:pPr>
      <w:r>
        <w:rPr>
          <w:b/>
        </w:rPr>
        <w:lastRenderedPageBreak/>
        <w:t xml:space="preserve">                                                                                                                                                                                                                       </w:t>
      </w:r>
    </w:p>
    <w:p w14:paraId="79971E64" w14:textId="77777777" w:rsidR="00D15A3C" w:rsidRDefault="002A523F">
      <w:pPr>
        <w:spacing w:before="240" w:after="240" w:line="276" w:lineRule="auto"/>
        <w:rPr>
          <w:b/>
        </w:rPr>
      </w:pPr>
      <w:r>
        <w:rPr>
          <w:b/>
        </w:rPr>
        <w:t xml:space="preserve">B2  Usuário Independente                                                                                                                                                                               É capaz de compreender as ideias principais em textos complexos sobre assuntos concretos e abstratos, incluindo discussões técnicas na sua área de especialidade. É capaz de comunicar-se  com certo grau de espontaneidade com falantes nativos, sem que haja tensão de parte a parte. É capaz de exprimir-se de modo claro e pormenorizado sobre uma grande variedade de temas e explicar um ponto de vista sobre um tema da atualidade, expondo as vantagens e os inconvenientes de várias possibilidades.  </w:t>
      </w:r>
      <w:r>
        <w:rPr>
          <w:b/>
        </w:rPr>
        <w:tab/>
        <w:t xml:space="preserve">                                                                                                                                              </w:t>
      </w:r>
    </w:p>
    <w:p w14:paraId="3575CDDA" w14:textId="77777777" w:rsidR="00D15A3C" w:rsidRDefault="002A523F">
      <w:pPr>
        <w:spacing w:before="240" w:after="240" w:line="276" w:lineRule="auto"/>
        <w:rPr>
          <w:b/>
        </w:rPr>
      </w:pPr>
      <w:r>
        <w:rPr>
          <w:b/>
        </w:rPr>
        <w:t xml:space="preserve">                                                                                                                                                                                                                        C1 Proficiência operativa eficaz                                                                                                                                                                     É capaz de compreender um vasto número de textos longos e exigentes, reconhecendo os seus significados implícitos. É capaz de se exprimir de forma fluente e espontânea sem precisar procurar muito as palavras. É capaz de usar a língua de modo flexível e eficaz para fins sociais, acadêmicos e profissionais. Pode exprimir-se sobre temas complexos, de forma clara e bem estruturada, manifestando o domínio de mecanismos de organização, de articulação e de coesão do discurso.                                                          </w:t>
      </w:r>
    </w:p>
    <w:p w14:paraId="0366F0DA" w14:textId="77777777" w:rsidR="00D15A3C" w:rsidRDefault="002A523F">
      <w:pPr>
        <w:spacing w:before="240" w:after="240" w:line="276" w:lineRule="auto"/>
        <w:jc w:val="both"/>
        <w:rPr>
          <w:b/>
        </w:rPr>
      </w:pPr>
      <w:r>
        <w:rPr>
          <w:b/>
        </w:rPr>
        <w:t xml:space="preserve">                                                                                                                                                                                                          </w:t>
      </w:r>
    </w:p>
    <w:p w14:paraId="1F3287B4" w14:textId="77777777" w:rsidR="00D15A3C" w:rsidRDefault="002A523F">
      <w:pPr>
        <w:spacing w:before="240" w:after="240" w:line="276" w:lineRule="auto"/>
        <w:rPr>
          <w:b/>
        </w:rPr>
      </w:pPr>
      <w:r>
        <w:rPr>
          <w:b/>
        </w:rPr>
        <w:t xml:space="preserve">C2 Domínio Pleno                                                                                                                                                                                                  É capaz de compreender, sem esforço, praticamente tudo o que ouve ou lê. É capaz de resumir as informações recolhidas em diversas fontes orais e escritas, reconstruindo argumentos e fatos de um modo coerente. É capaz de se exprimir espontaneamente, de modo fluente e com exatidão, sendo capaz de distinguir finas variações de significado em situações complexas.                       </w:t>
      </w:r>
      <w:r>
        <w:rPr>
          <w:b/>
        </w:rPr>
        <w:tab/>
      </w:r>
    </w:p>
    <w:p w14:paraId="708CDA2E" w14:textId="77777777" w:rsidR="00D15A3C" w:rsidRDefault="002A523F">
      <w:pPr>
        <w:spacing w:before="240" w:after="240" w:line="276" w:lineRule="auto"/>
        <w:jc w:val="center"/>
        <w:rPr>
          <w:b/>
        </w:rPr>
      </w:pPr>
      <w:r>
        <w:rPr>
          <w:b/>
        </w:rPr>
        <w:t xml:space="preserve"> </w:t>
      </w:r>
    </w:p>
    <w:p w14:paraId="669B1616" w14:textId="77777777" w:rsidR="00D15A3C" w:rsidRDefault="002A523F">
      <w:pPr>
        <w:spacing w:before="240" w:after="240" w:line="276" w:lineRule="auto"/>
        <w:rPr>
          <w:b/>
        </w:rPr>
      </w:pPr>
      <w:r>
        <w:rPr>
          <w:b/>
        </w:rPr>
        <w:t xml:space="preserve">2)  </w:t>
      </w:r>
      <w:r>
        <w:rPr>
          <w:b/>
        </w:rPr>
        <w:tab/>
        <w:t>Você  possui certificado de proficiência (TOEFL, Cambridge, IELTS, PLIDA, DELF/DALF, etc.) em algum dos  idiomas mencionados no item 1?  Em caso positivo, cite quais:</w:t>
      </w:r>
    </w:p>
    <w:p w14:paraId="66AB421A" w14:textId="77777777" w:rsidR="00D15A3C" w:rsidRDefault="002A523F">
      <w:pPr>
        <w:spacing w:before="240" w:after="240" w:line="276" w:lineRule="auto"/>
        <w:jc w:val="center"/>
        <w:rPr>
          <w:b/>
        </w:rPr>
      </w:pPr>
      <w:r>
        <w:rPr>
          <w:b/>
        </w:rPr>
        <w:t xml:space="preserve"> </w:t>
      </w:r>
    </w:p>
    <w:p w14:paraId="5313BFCD" w14:textId="77777777" w:rsidR="00D15A3C" w:rsidRDefault="002A523F">
      <w:pPr>
        <w:spacing w:before="240" w:after="240" w:line="276" w:lineRule="auto"/>
        <w:jc w:val="center"/>
        <w:rPr>
          <w:b/>
        </w:rPr>
      </w:pPr>
      <w:r>
        <w:rPr>
          <w:b/>
        </w:rPr>
        <w:t>­­­­­­­­­­­­­­­­­­­__________________________________________________________________________________________________________________________________________________________________________________________________________________</w:t>
      </w:r>
    </w:p>
    <w:p w14:paraId="37B20BF1" w14:textId="77777777" w:rsidR="00D15A3C" w:rsidRDefault="002A523F">
      <w:pPr>
        <w:spacing w:before="240" w:after="240" w:line="276" w:lineRule="auto"/>
        <w:jc w:val="center"/>
        <w:rPr>
          <w:b/>
        </w:rPr>
      </w:pPr>
      <w:r>
        <w:rPr>
          <w:b/>
        </w:rPr>
        <w:t xml:space="preserve"> </w:t>
      </w:r>
    </w:p>
    <w:p w14:paraId="4480E8AE" w14:textId="77777777" w:rsidR="00D15A3C" w:rsidRDefault="00D15A3C">
      <w:pPr>
        <w:spacing w:before="240" w:after="240" w:line="276" w:lineRule="auto"/>
        <w:jc w:val="center"/>
        <w:rPr>
          <w:b/>
        </w:rPr>
      </w:pPr>
    </w:p>
    <w:p w14:paraId="206B23AB" w14:textId="77777777" w:rsidR="00D15A3C" w:rsidRDefault="002A523F">
      <w:pPr>
        <w:spacing w:before="240" w:after="240" w:line="276" w:lineRule="auto"/>
        <w:rPr>
          <w:b/>
        </w:rPr>
      </w:pPr>
      <w:r>
        <w:rPr>
          <w:b/>
        </w:rPr>
        <w:lastRenderedPageBreak/>
        <w:t xml:space="preserve">3)  </w:t>
      </w:r>
      <w:r>
        <w:rPr>
          <w:b/>
        </w:rPr>
        <w:tab/>
        <w:t xml:space="preserve">O conhecimento do idioma local  deveria ser levado em consideração para a remoção do servidor? </w:t>
      </w:r>
    </w:p>
    <w:p w14:paraId="49442366" w14:textId="77777777" w:rsidR="00D15A3C" w:rsidRDefault="002A523F">
      <w:pPr>
        <w:spacing w:before="240" w:after="240" w:line="276" w:lineRule="auto"/>
        <w:rPr>
          <w:b/>
        </w:rPr>
      </w:pPr>
      <w:r>
        <w:rPr>
          <w:b/>
        </w:rPr>
        <w:t xml:space="preserve"> (</w:t>
      </w:r>
      <w:r>
        <w:rPr>
          <w:b/>
        </w:rPr>
        <w:tab/>
        <w:t>) Sim</w:t>
      </w:r>
    </w:p>
    <w:p w14:paraId="560ED672" w14:textId="77777777" w:rsidR="00D15A3C" w:rsidRDefault="002A523F">
      <w:pPr>
        <w:spacing w:before="240" w:after="240" w:line="276" w:lineRule="auto"/>
        <w:rPr>
          <w:b/>
        </w:rPr>
      </w:pPr>
      <w:r>
        <w:rPr>
          <w:b/>
        </w:rPr>
        <w:t xml:space="preserve"> (</w:t>
      </w:r>
      <w:r>
        <w:rPr>
          <w:b/>
        </w:rPr>
        <w:tab/>
        <w:t xml:space="preserve">) Não </w:t>
      </w:r>
    </w:p>
    <w:p w14:paraId="1245BDD1" w14:textId="77777777" w:rsidR="00D15A3C" w:rsidRDefault="00D15A3C">
      <w:pPr>
        <w:spacing w:before="240" w:after="240" w:line="276" w:lineRule="auto"/>
        <w:rPr>
          <w:b/>
        </w:rPr>
      </w:pPr>
    </w:p>
    <w:p w14:paraId="188FABB5" w14:textId="77777777" w:rsidR="00D15A3C" w:rsidRDefault="002A523F">
      <w:pPr>
        <w:spacing w:before="240" w:after="240" w:line="276" w:lineRule="auto"/>
        <w:rPr>
          <w:b/>
        </w:rPr>
      </w:pPr>
      <w:r>
        <w:rPr>
          <w:b/>
        </w:rPr>
        <w:t xml:space="preserve">4)  </w:t>
      </w:r>
      <w:r>
        <w:rPr>
          <w:b/>
        </w:rPr>
        <w:tab/>
        <w:t>Caso não esteja participando de nenhum programa de capacitação, informe o motivo:</w:t>
      </w:r>
    </w:p>
    <w:p w14:paraId="5ABAFBBF" w14:textId="77777777" w:rsidR="00D15A3C" w:rsidRDefault="002A523F">
      <w:pPr>
        <w:spacing w:before="240" w:after="240" w:line="276" w:lineRule="auto"/>
        <w:rPr>
          <w:b/>
        </w:rPr>
      </w:pPr>
      <w:r>
        <w:rPr>
          <w:b/>
        </w:rPr>
        <w:t xml:space="preserve">( </w:t>
      </w:r>
      <w:r>
        <w:rPr>
          <w:b/>
        </w:rPr>
        <w:tab/>
        <w:t>) Programa de Capacitação de Idiomas no Brasil – PCIB</w:t>
      </w:r>
    </w:p>
    <w:p w14:paraId="5258A2AE" w14:textId="77777777" w:rsidR="00D15A3C" w:rsidRDefault="002A523F">
      <w:pPr>
        <w:spacing w:before="240" w:after="240" w:line="276" w:lineRule="auto"/>
        <w:rPr>
          <w:b/>
        </w:rPr>
      </w:pPr>
      <w:r>
        <w:rPr>
          <w:b/>
        </w:rPr>
        <w:t xml:space="preserve">( </w:t>
      </w:r>
      <w:r>
        <w:rPr>
          <w:b/>
        </w:rPr>
        <w:tab/>
        <w:t>) Programa de Capacitação de Idiomas no Exterior – PCIEx</w:t>
      </w:r>
    </w:p>
    <w:p w14:paraId="2D65D450" w14:textId="77777777" w:rsidR="00D15A3C" w:rsidRDefault="002A523F">
      <w:pPr>
        <w:spacing w:before="240" w:after="240" w:line="276" w:lineRule="auto"/>
        <w:rPr>
          <w:b/>
        </w:rPr>
      </w:pPr>
      <w:r>
        <w:rPr>
          <w:b/>
        </w:rPr>
        <w:t xml:space="preserve">( </w:t>
      </w:r>
      <w:r>
        <w:rPr>
          <w:b/>
        </w:rPr>
        <w:tab/>
        <w:t>) Nenhum</w:t>
      </w:r>
    </w:p>
    <w:p w14:paraId="368ED881" w14:textId="77777777" w:rsidR="00D15A3C" w:rsidRDefault="002A523F">
      <w:pPr>
        <w:spacing w:before="240" w:after="240" w:line="276" w:lineRule="auto"/>
        <w:rPr>
          <w:b/>
        </w:rPr>
      </w:pPr>
      <w:r>
        <w:rPr>
          <w:b/>
        </w:rPr>
        <w:t>(         ) Considero satisfatório o meu nível de fluência no idioma oficial  do posto.</w:t>
      </w:r>
    </w:p>
    <w:p w14:paraId="2114A5BB" w14:textId="77777777" w:rsidR="00D15A3C" w:rsidRDefault="002A523F">
      <w:pPr>
        <w:spacing w:before="240" w:after="240" w:line="276" w:lineRule="auto"/>
        <w:rPr>
          <w:b/>
        </w:rPr>
      </w:pPr>
      <w:r>
        <w:rPr>
          <w:b/>
        </w:rPr>
        <w:t xml:space="preserve">( </w:t>
      </w:r>
      <w:r>
        <w:rPr>
          <w:b/>
        </w:rPr>
        <w:tab/>
        <w:t>) Restrição de estudo ao idioma oficial do país-sede do posto.</w:t>
      </w:r>
    </w:p>
    <w:p w14:paraId="3026BABF" w14:textId="77777777" w:rsidR="00D15A3C" w:rsidRDefault="002A523F">
      <w:pPr>
        <w:spacing w:before="240" w:after="240" w:line="276" w:lineRule="auto"/>
        <w:rPr>
          <w:b/>
        </w:rPr>
      </w:pPr>
      <w:r>
        <w:rPr>
          <w:b/>
        </w:rPr>
        <w:t xml:space="preserve">( </w:t>
      </w:r>
      <w:r>
        <w:rPr>
          <w:b/>
        </w:rPr>
        <w:tab/>
        <w:t>) Incompatibilidade de horários com minhas atividades pessoais.</w:t>
      </w:r>
    </w:p>
    <w:p w14:paraId="58D6F39F" w14:textId="77777777" w:rsidR="00D15A3C" w:rsidRDefault="002A523F">
      <w:pPr>
        <w:spacing w:before="240" w:after="240" w:line="276" w:lineRule="auto"/>
        <w:rPr>
          <w:b/>
        </w:rPr>
      </w:pPr>
      <w:r>
        <w:rPr>
          <w:b/>
        </w:rPr>
        <w:t xml:space="preserve">( </w:t>
      </w:r>
      <w:r>
        <w:rPr>
          <w:b/>
        </w:rPr>
        <w:tab/>
        <w:t>) Impossibilidade de estudar durante o horário de expediente.</w:t>
      </w:r>
    </w:p>
    <w:p w14:paraId="494D0A7B" w14:textId="77777777" w:rsidR="00D15A3C" w:rsidRDefault="002A523F">
      <w:pPr>
        <w:spacing w:before="240" w:after="240" w:line="276" w:lineRule="auto"/>
        <w:rPr>
          <w:b/>
        </w:rPr>
      </w:pPr>
      <w:r>
        <w:rPr>
          <w:b/>
        </w:rPr>
        <w:t xml:space="preserve">( </w:t>
      </w:r>
      <w:r>
        <w:rPr>
          <w:b/>
        </w:rPr>
        <w:tab/>
        <w:t xml:space="preserve">) Não posso mais participar do programa, uma vez que tenho mais de dois  </w:t>
      </w:r>
    </w:p>
    <w:p w14:paraId="2B97E3DB" w14:textId="77777777" w:rsidR="00D15A3C" w:rsidRDefault="002A523F">
      <w:pPr>
        <w:spacing w:before="240" w:after="240" w:line="276" w:lineRule="auto"/>
        <w:rPr>
          <w:b/>
        </w:rPr>
      </w:pPr>
      <w:r>
        <w:rPr>
          <w:b/>
        </w:rPr>
        <w:t xml:space="preserve">               anos de posto.</w:t>
      </w:r>
    </w:p>
    <w:p w14:paraId="7D0D13DC" w14:textId="77777777" w:rsidR="00D15A3C" w:rsidRDefault="002A523F">
      <w:pPr>
        <w:spacing w:before="240" w:after="240" w:line="276" w:lineRule="auto"/>
        <w:rPr>
          <w:b/>
        </w:rPr>
      </w:pPr>
      <w:r>
        <w:rPr>
          <w:b/>
        </w:rPr>
        <w:t xml:space="preserve">( </w:t>
      </w:r>
      <w:r>
        <w:rPr>
          <w:b/>
        </w:rPr>
        <w:tab/>
        <w:t xml:space="preserve">) O idioma de meu interesse não consta do rol dos idiomas oferecidos no </w:t>
      </w:r>
    </w:p>
    <w:p w14:paraId="79BFCDD0" w14:textId="77777777" w:rsidR="00D15A3C" w:rsidRDefault="002A523F">
      <w:pPr>
        <w:spacing w:before="240" w:after="240" w:line="276" w:lineRule="auto"/>
        <w:rPr>
          <w:b/>
        </w:rPr>
      </w:pPr>
      <w:r>
        <w:rPr>
          <w:b/>
        </w:rPr>
        <w:t xml:space="preserve">              Brasil.</w:t>
      </w:r>
    </w:p>
    <w:p w14:paraId="4E479E2C" w14:textId="77777777" w:rsidR="00D15A3C" w:rsidRDefault="002A523F">
      <w:pPr>
        <w:spacing w:before="240" w:after="240" w:line="276" w:lineRule="auto"/>
        <w:rPr>
          <w:b/>
        </w:rPr>
      </w:pPr>
      <w:r>
        <w:rPr>
          <w:b/>
        </w:rPr>
        <w:t xml:space="preserve">( </w:t>
      </w:r>
      <w:r>
        <w:rPr>
          <w:b/>
        </w:rPr>
        <w:tab/>
        <w:t>) Nenhum dos motivos acima.</w:t>
      </w:r>
    </w:p>
    <w:p w14:paraId="2C8BD055" w14:textId="77777777" w:rsidR="00D15A3C" w:rsidRDefault="00D15A3C">
      <w:pPr>
        <w:spacing w:before="240" w:after="240" w:line="276" w:lineRule="auto"/>
        <w:rPr>
          <w:b/>
        </w:rPr>
      </w:pPr>
    </w:p>
    <w:p w14:paraId="0AC41843" w14:textId="77777777" w:rsidR="00D15A3C" w:rsidRDefault="002A523F">
      <w:pPr>
        <w:spacing w:before="240" w:after="240" w:line="276" w:lineRule="auto"/>
        <w:rPr>
          <w:b/>
        </w:rPr>
      </w:pPr>
      <w:r>
        <w:rPr>
          <w:b/>
        </w:rPr>
        <w:t xml:space="preserve">5)  </w:t>
      </w:r>
      <w:r>
        <w:rPr>
          <w:b/>
        </w:rPr>
        <w:tab/>
        <w:t>Cargo:</w:t>
      </w:r>
    </w:p>
    <w:p w14:paraId="1FE36B7A" w14:textId="77777777" w:rsidR="00D15A3C" w:rsidRDefault="002A523F">
      <w:pPr>
        <w:spacing w:before="240" w:after="240" w:line="276" w:lineRule="auto"/>
        <w:rPr>
          <w:b/>
        </w:rPr>
      </w:pPr>
      <w:r>
        <w:rPr>
          <w:b/>
        </w:rPr>
        <w:t xml:space="preserve"> ( </w:t>
      </w:r>
      <w:r>
        <w:rPr>
          <w:b/>
        </w:rPr>
        <w:tab/>
        <w:t>) Oficial de Chancelaria</w:t>
      </w:r>
    </w:p>
    <w:p w14:paraId="729EF671" w14:textId="77777777" w:rsidR="00D15A3C" w:rsidRDefault="002A523F">
      <w:pPr>
        <w:spacing w:before="240" w:after="240" w:line="276" w:lineRule="auto"/>
        <w:rPr>
          <w:b/>
        </w:rPr>
      </w:pPr>
      <w:r>
        <w:rPr>
          <w:b/>
        </w:rPr>
        <w:t xml:space="preserve"> ( </w:t>
      </w:r>
      <w:r>
        <w:rPr>
          <w:b/>
        </w:rPr>
        <w:tab/>
        <w:t>) Assistente de Chancelaria</w:t>
      </w:r>
    </w:p>
    <w:p w14:paraId="5761460F" w14:textId="77777777" w:rsidR="00D15A3C" w:rsidRDefault="002A523F">
      <w:pPr>
        <w:spacing w:before="240" w:after="240" w:line="276" w:lineRule="auto"/>
        <w:rPr>
          <w:b/>
        </w:rPr>
      </w:pPr>
      <w:r>
        <w:rPr>
          <w:b/>
        </w:rPr>
        <w:t xml:space="preserve"> ( </w:t>
      </w:r>
      <w:r>
        <w:rPr>
          <w:b/>
        </w:rPr>
        <w:tab/>
        <w:t>) PCC/PGPE</w:t>
      </w:r>
    </w:p>
    <w:p w14:paraId="49C994C6" w14:textId="77777777" w:rsidR="00D15A3C" w:rsidRDefault="00D15A3C">
      <w:pPr>
        <w:spacing w:before="240" w:after="240" w:line="276" w:lineRule="auto"/>
        <w:rPr>
          <w:b/>
        </w:rPr>
      </w:pPr>
    </w:p>
    <w:p w14:paraId="555D5C46" w14:textId="77777777" w:rsidR="00D15A3C" w:rsidRDefault="002A523F">
      <w:pPr>
        <w:spacing w:before="240" w:after="240" w:line="276" w:lineRule="auto"/>
        <w:rPr>
          <w:b/>
        </w:rPr>
      </w:pPr>
      <w:r>
        <w:rPr>
          <w:b/>
        </w:rPr>
        <w:t xml:space="preserve">6)  </w:t>
      </w:r>
      <w:r>
        <w:rPr>
          <w:b/>
        </w:rPr>
        <w:tab/>
        <w:t>Classe:</w:t>
      </w:r>
    </w:p>
    <w:p w14:paraId="79A9DC4B" w14:textId="77777777" w:rsidR="00D15A3C" w:rsidRDefault="002A523F">
      <w:pPr>
        <w:spacing w:before="240" w:after="240" w:line="276" w:lineRule="auto"/>
        <w:rPr>
          <w:b/>
        </w:rPr>
      </w:pPr>
      <w:r>
        <w:rPr>
          <w:b/>
        </w:rPr>
        <w:lastRenderedPageBreak/>
        <w:t xml:space="preserve"> ( </w:t>
      </w:r>
      <w:r>
        <w:rPr>
          <w:b/>
        </w:rPr>
        <w:tab/>
        <w:t>) A</w:t>
      </w:r>
    </w:p>
    <w:p w14:paraId="0475148C" w14:textId="77777777" w:rsidR="00D15A3C" w:rsidRDefault="002A523F">
      <w:pPr>
        <w:spacing w:before="240" w:after="240" w:line="276" w:lineRule="auto"/>
        <w:rPr>
          <w:b/>
        </w:rPr>
      </w:pPr>
      <w:r>
        <w:rPr>
          <w:b/>
        </w:rPr>
        <w:t xml:space="preserve">( </w:t>
      </w:r>
      <w:r>
        <w:rPr>
          <w:b/>
        </w:rPr>
        <w:tab/>
        <w:t>) B</w:t>
      </w:r>
    </w:p>
    <w:p w14:paraId="1AA1F689" w14:textId="77777777" w:rsidR="00D15A3C" w:rsidRDefault="002A523F">
      <w:pPr>
        <w:spacing w:before="240" w:after="240" w:line="276" w:lineRule="auto"/>
        <w:rPr>
          <w:b/>
        </w:rPr>
      </w:pPr>
      <w:r>
        <w:rPr>
          <w:b/>
        </w:rPr>
        <w:t xml:space="preserve">( </w:t>
      </w:r>
      <w:r>
        <w:rPr>
          <w:b/>
        </w:rPr>
        <w:tab/>
        <w:t>) C</w:t>
      </w:r>
    </w:p>
    <w:p w14:paraId="527B97AC" w14:textId="77777777" w:rsidR="00D15A3C" w:rsidRDefault="002A523F">
      <w:pPr>
        <w:spacing w:before="240" w:after="240" w:line="276" w:lineRule="auto"/>
        <w:rPr>
          <w:b/>
        </w:rPr>
      </w:pPr>
      <w:r>
        <w:rPr>
          <w:b/>
        </w:rPr>
        <w:t xml:space="preserve"> ( </w:t>
      </w:r>
      <w:r>
        <w:rPr>
          <w:b/>
        </w:rPr>
        <w:tab/>
        <w:t>) Especial</w:t>
      </w:r>
    </w:p>
    <w:p w14:paraId="6A767A46" w14:textId="77777777" w:rsidR="00D15A3C" w:rsidRDefault="002A523F">
      <w:pPr>
        <w:spacing w:before="240" w:after="240" w:line="276" w:lineRule="auto"/>
        <w:jc w:val="center"/>
        <w:rPr>
          <w:b/>
        </w:rPr>
      </w:pPr>
      <w:r>
        <w:rPr>
          <w:b/>
        </w:rPr>
        <w:t xml:space="preserve"> </w:t>
      </w:r>
    </w:p>
    <w:p w14:paraId="5E3DB2A2" w14:textId="77777777" w:rsidR="00D15A3C" w:rsidRDefault="002A523F">
      <w:pPr>
        <w:spacing w:before="240" w:after="240" w:line="276" w:lineRule="auto"/>
        <w:rPr>
          <w:b/>
        </w:rPr>
      </w:pPr>
      <w:r>
        <w:rPr>
          <w:b/>
        </w:rPr>
        <w:t xml:space="preserve">7)  </w:t>
      </w:r>
      <w:r>
        <w:rPr>
          <w:b/>
        </w:rPr>
        <w:tab/>
        <w:t>Faixa etária:</w:t>
      </w:r>
    </w:p>
    <w:p w14:paraId="7FFADD92" w14:textId="77777777" w:rsidR="00D15A3C" w:rsidRDefault="002A523F">
      <w:pPr>
        <w:spacing w:before="240" w:after="240" w:line="276" w:lineRule="auto"/>
        <w:rPr>
          <w:b/>
        </w:rPr>
      </w:pPr>
      <w:r>
        <w:rPr>
          <w:b/>
        </w:rPr>
        <w:t xml:space="preserve">  (</w:t>
      </w:r>
      <w:r>
        <w:rPr>
          <w:b/>
        </w:rPr>
        <w:tab/>
        <w:t>) 25 a 34 anos</w:t>
      </w:r>
    </w:p>
    <w:p w14:paraId="56131962" w14:textId="77777777" w:rsidR="00D15A3C" w:rsidRDefault="002A523F">
      <w:pPr>
        <w:spacing w:before="240" w:after="240" w:line="276" w:lineRule="auto"/>
        <w:rPr>
          <w:b/>
        </w:rPr>
      </w:pPr>
      <w:r>
        <w:rPr>
          <w:b/>
        </w:rPr>
        <w:t xml:space="preserve">  (    </w:t>
      </w:r>
      <w:r>
        <w:rPr>
          <w:b/>
        </w:rPr>
        <w:tab/>
        <w:t>) 35 a 44 ano</w:t>
      </w:r>
    </w:p>
    <w:p w14:paraId="35C19B72" w14:textId="77777777" w:rsidR="00D15A3C" w:rsidRDefault="002A523F">
      <w:pPr>
        <w:spacing w:before="240" w:after="240" w:line="276" w:lineRule="auto"/>
        <w:rPr>
          <w:b/>
        </w:rPr>
      </w:pPr>
      <w:r>
        <w:rPr>
          <w:b/>
        </w:rPr>
        <w:t xml:space="preserve">( </w:t>
      </w:r>
      <w:r>
        <w:rPr>
          <w:b/>
        </w:rPr>
        <w:tab/>
        <w:t>) 45 a 54 anos</w:t>
      </w:r>
    </w:p>
    <w:p w14:paraId="5F752BE5" w14:textId="77777777" w:rsidR="00D15A3C" w:rsidRDefault="002A523F">
      <w:pPr>
        <w:spacing w:before="240" w:after="240" w:line="276" w:lineRule="auto"/>
        <w:rPr>
          <w:b/>
        </w:rPr>
      </w:pPr>
      <w:r>
        <w:rPr>
          <w:b/>
        </w:rPr>
        <w:t xml:space="preserve">( </w:t>
      </w:r>
      <w:r>
        <w:rPr>
          <w:b/>
        </w:rPr>
        <w:tab/>
        <w:t>) Mais de 54 anos</w:t>
      </w:r>
    </w:p>
    <w:p w14:paraId="2D21D4F9" w14:textId="77777777" w:rsidR="00D15A3C" w:rsidRDefault="00D15A3C">
      <w:pPr>
        <w:spacing w:before="240" w:after="240" w:line="276" w:lineRule="auto"/>
        <w:ind w:left="360"/>
        <w:jc w:val="center"/>
        <w:rPr>
          <w:b/>
        </w:rPr>
      </w:pPr>
    </w:p>
    <w:p w14:paraId="05F413B3" w14:textId="77777777" w:rsidR="00D15A3C" w:rsidRDefault="002A523F">
      <w:pPr>
        <w:spacing w:before="240" w:after="240" w:line="276" w:lineRule="auto"/>
        <w:rPr>
          <w:b/>
        </w:rPr>
      </w:pPr>
      <w:r>
        <w:rPr>
          <w:b/>
        </w:rPr>
        <w:t xml:space="preserve">8)  </w:t>
      </w:r>
      <w:r>
        <w:rPr>
          <w:b/>
        </w:rPr>
        <w:tab/>
        <w:t>Gênero:</w:t>
      </w:r>
    </w:p>
    <w:p w14:paraId="7FA47930" w14:textId="77777777" w:rsidR="00D15A3C" w:rsidRDefault="002A523F">
      <w:pPr>
        <w:spacing w:before="240" w:after="240" w:line="276" w:lineRule="auto"/>
        <w:rPr>
          <w:b/>
        </w:rPr>
      </w:pPr>
      <w:r>
        <w:rPr>
          <w:b/>
        </w:rPr>
        <w:t xml:space="preserve"> ( </w:t>
      </w:r>
      <w:r>
        <w:rPr>
          <w:b/>
        </w:rPr>
        <w:tab/>
        <w:t>) Feminino</w:t>
      </w:r>
    </w:p>
    <w:p w14:paraId="63CA2B5C" w14:textId="77777777" w:rsidR="00D15A3C" w:rsidRDefault="002A523F">
      <w:pPr>
        <w:spacing w:before="240" w:after="240" w:line="276" w:lineRule="auto"/>
        <w:rPr>
          <w:b/>
        </w:rPr>
      </w:pPr>
      <w:r>
        <w:rPr>
          <w:b/>
        </w:rPr>
        <w:t xml:space="preserve"> ( </w:t>
      </w:r>
      <w:r>
        <w:rPr>
          <w:b/>
        </w:rPr>
        <w:tab/>
        <w:t>) Masculino</w:t>
      </w:r>
    </w:p>
    <w:p w14:paraId="5DEE4B40" w14:textId="77777777" w:rsidR="00D15A3C" w:rsidRDefault="002A523F">
      <w:pPr>
        <w:spacing w:before="240" w:after="240" w:line="276" w:lineRule="auto"/>
        <w:rPr>
          <w:b/>
        </w:rPr>
      </w:pPr>
      <w:r>
        <w:rPr>
          <w:b/>
        </w:rPr>
        <w:t xml:space="preserve"> ( </w:t>
      </w:r>
      <w:r>
        <w:rPr>
          <w:b/>
        </w:rPr>
        <w:tab/>
        <w:t>) Prefiro não responder</w:t>
      </w:r>
    </w:p>
    <w:p w14:paraId="19C9C67F" w14:textId="77777777" w:rsidR="00D15A3C" w:rsidRDefault="002A523F">
      <w:pPr>
        <w:spacing w:before="240" w:after="240" w:line="276" w:lineRule="auto"/>
      </w:pPr>
      <w:r>
        <w:rPr>
          <w:b/>
        </w:rPr>
        <w:t xml:space="preserve">                                                                                                                                      </w:t>
      </w:r>
    </w:p>
    <w:p w14:paraId="6CD0AD5B" w14:textId="3A16AAF5" w:rsidR="00FF4EA3" w:rsidRDefault="00FF4EA3">
      <w:pPr>
        <w:rPr>
          <w:ins w:id="1332" w:author="Arlindo Gomes Filho" w:date="2020-11-21T16:52:00Z"/>
          <w:sz w:val="20"/>
          <w:szCs w:val="20"/>
        </w:rPr>
      </w:pPr>
      <w:ins w:id="1333" w:author="Arlindo Gomes Filho" w:date="2020-11-21T16:52:00Z">
        <w:r>
          <w:rPr>
            <w:sz w:val="20"/>
            <w:szCs w:val="20"/>
          </w:rPr>
          <w:br w:type="page"/>
        </w:r>
      </w:ins>
    </w:p>
    <w:p w14:paraId="12A9480E" w14:textId="033E0CC4" w:rsidR="00D15A3C" w:rsidDel="00FF4EA3" w:rsidRDefault="00D15A3C">
      <w:pPr>
        <w:spacing w:before="240" w:after="240" w:line="276" w:lineRule="auto"/>
        <w:jc w:val="both"/>
        <w:rPr>
          <w:del w:id="1334" w:author="Arlindo Gomes Filho" w:date="2020-11-21T16:52:00Z"/>
          <w:sz w:val="20"/>
          <w:szCs w:val="20"/>
        </w:rPr>
      </w:pPr>
    </w:p>
    <w:p w14:paraId="1C97773E" w14:textId="7E7C8035" w:rsidR="00D15A3C" w:rsidDel="00FF4EA3" w:rsidRDefault="00D15A3C">
      <w:pPr>
        <w:spacing w:before="240" w:after="240" w:line="276" w:lineRule="auto"/>
        <w:jc w:val="both"/>
        <w:rPr>
          <w:del w:id="1335" w:author="Arlindo Gomes Filho" w:date="2020-11-21T16:52:00Z"/>
          <w:sz w:val="20"/>
          <w:szCs w:val="20"/>
        </w:rPr>
      </w:pPr>
    </w:p>
    <w:p w14:paraId="79C650AC" w14:textId="094F7CA0" w:rsidR="00D15A3C" w:rsidDel="00FF4EA3" w:rsidRDefault="00D15A3C">
      <w:pPr>
        <w:spacing w:before="240" w:after="240" w:line="276" w:lineRule="auto"/>
        <w:jc w:val="both"/>
        <w:rPr>
          <w:del w:id="1336" w:author="Arlindo Gomes Filho" w:date="2020-11-21T16:52:00Z"/>
          <w:sz w:val="20"/>
          <w:szCs w:val="20"/>
        </w:rPr>
      </w:pPr>
    </w:p>
    <w:p w14:paraId="4811DDCE" w14:textId="496CCAFC" w:rsidR="00D15A3C" w:rsidDel="00FF4EA3" w:rsidRDefault="00D15A3C">
      <w:pPr>
        <w:spacing w:before="240" w:after="240" w:line="276" w:lineRule="auto"/>
        <w:jc w:val="both"/>
        <w:rPr>
          <w:del w:id="1337" w:author="Arlindo Gomes Filho" w:date="2020-11-21T16:52:00Z"/>
          <w:sz w:val="20"/>
          <w:szCs w:val="20"/>
        </w:rPr>
      </w:pPr>
    </w:p>
    <w:p w14:paraId="70770378" w14:textId="6DB3FC9C" w:rsidR="00D15A3C" w:rsidDel="00FF4EA3" w:rsidRDefault="00D15A3C">
      <w:pPr>
        <w:spacing w:before="240" w:after="240" w:line="276" w:lineRule="auto"/>
        <w:jc w:val="both"/>
        <w:rPr>
          <w:del w:id="1338" w:author="Arlindo Gomes Filho" w:date="2020-11-21T16:52:00Z"/>
          <w:sz w:val="20"/>
          <w:szCs w:val="20"/>
        </w:rPr>
      </w:pPr>
    </w:p>
    <w:p w14:paraId="20CD186B" w14:textId="2CEEEF6C" w:rsidR="00D15A3C" w:rsidDel="00FF4EA3" w:rsidRDefault="00D15A3C">
      <w:pPr>
        <w:spacing w:before="240" w:after="240" w:line="276" w:lineRule="auto"/>
        <w:jc w:val="both"/>
        <w:rPr>
          <w:del w:id="1339" w:author="Arlindo Gomes Filho" w:date="2020-11-21T16:52:00Z"/>
          <w:sz w:val="20"/>
          <w:szCs w:val="20"/>
        </w:rPr>
      </w:pPr>
    </w:p>
    <w:p w14:paraId="772E843B" w14:textId="6563DAB9" w:rsidR="00D15A3C" w:rsidDel="00FF4EA3" w:rsidRDefault="00D15A3C">
      <w:pPr>
        <w:spacing w:before="240" w:after="240" w:line="276" w:lineRule="auto"/>
        <w:jc w:val="both"/>
        <w:rPr>
          <w:del w:id="1340" w:author="Arlindo Gomes Filho" w:date="2020-11-21T16:52:00Z"/>
          <w:sz w:val="20"/>
          <w:szCs w:val="20"/>
        </w:rPr>
      </w:pPr>
    </w:p>
    <w:p w14:paraId="4E93B096" w14:textId="42CAD8E7" w:rsidR="00D15A3C" w:rsidDel="00FF4EA3" w:rsidRDefault="00D15A3C">
      <w:pPr>
        <w:spacing w:before="240" w:after="240" w:line="276" w:lineRule="auto"/>
        <w:jc w:val="both"/>
        <w:rPr>
          <w:del w:id="1341" w:author="Arlindo Gomes Filho" w:date="2020-11-21T16:52:00Z"/>
          <w:sz w:val="20"/>
          <w:szCs w:val="20"/>
        </w:rPr>
      </w:pPr>
    </w:p>
    <w:p w14:paraId="12EA4CBA" w14:textId="7AEFECC2" w:rsidR="00D15A3C" w:rsidDel="00FF4EA3" w:rsidRDefault="00D15A3C">
      <w:pPr>
        <w:spacing w:before="240" w:after="240" w:line="276" w:lineRule="auto"/>
        <w:jc w:val="both"/>
        <w:rPr>
          <w:del w:id="1342" w:author="Arlindo Gomes Filho" w:date="2020-11-21T16:52:00Z"/>
          <w:sz w:val="20"/>
          <w:szCs w:val="20"/>
        </w:rPr>
      </w:pPr>
    </w:p>
    <w:p w14:paraId="418E3411" w14:textId="615ABC52" w:rsidR="00D15A3C" w:rsidDel="00FF4EA3" w:rsidRDefault="00D15A3C">
      <w:pPr>
        <w:spacing w:before="240" w:after="240" w:line="276" w:lineRule="auto"/>
        <w:jc w:val="both"/>
        <w:rPr>
          <w:del w:id="1343" w:author="Arlindo Gomes Filho" w:date="2020-11-21T16:52:00Z"/>
          <w:sz w:val="20"/>
          <w:szCs w:val="20"/>
        </w:rPr>
      </w:pPr>
    </w:p>
    <w:p w14:paraId="0770485F" w14:textId="70F77AB7" w:rsidR="00D15A3C" w:rsidDel="00FF4EA3" w:rsidRDefault="00D15A3C">
      <w:pPr>
        <w:spacing w:before="240" w:after="240" w:line="276" w:lineRule="auto"/>
        <w:jc w:val="both"/>
        <w:rPr>
          <w:del w:id="1344" w:author="Arlindo Gomes Filho" w:date="2020-11-21T16:52:00Z"/>
          <w:sz w:val="20"/>
          <w:szCs w:val="20"/>
        </w:rPr>
      </w:pPr>
    </w:p>
    <w:p w14:paraId="79950FF8" w14:textId="612BB205" w:rsidR="00D15A3C" w:rsidDel="00FF4EA3" w:rsidRDefault="00D15A3C">
      <w:pPr>
        <w:spacing w:before="240" w:after="240" w:line="276" w:lineRule="auto"/>
        <w:jc w:val="both"/>
        <w:rPr>
          <w:del w:id="1345" w:author="Arlindo Gomes Filho" w:date="2020-11-21T16:52:00Z"/>
          <w:sz w:val="20"/>
          <w:szCs w:val="20"/>
        </w:rPr>
      </w:pPr>
    </w:p>
    <w:p w14:paraId="6692846B" w14:textId="64594740" w:rsidR="00D15A3C" w:rsidDel="00FF4EA3" w:rsidRDefault="00D15A3C">
      <w:pPr>
        <w:spacing w:before="240" w:after="240" w:line="276" w:lineRule="auto"/>
        <w:jc w:val="center"/>
        <w:rPr>
          <w:del w:id="1346" w:author="Arlindo Gomes Filho" w:date="2020-11-21T16:52:00Z"/>
          <w:b/>
          <w:sz w:val="28"/>
          <w:szCs w:val="28"/>
        </w:rPr>
      </w:pPr>
    </w:p>
    <w:p w14:paraId="1DEEE94B" w14:textId="500F4F7F" w:rsidR="00D15A3C" w:rsidDel="00FF4EA3" w:rsidRDefault="00D15A3C">
      <w:pPr>
        <w:spacing w:before="240" w:after="240" w:line="276" w:lineRule="auto"/>
        <w:jc w:val="center"/>
        <w:rPr>
          <w:del w:id="1347" w:author="Arlindo Gomes Filho" w:date="2020-11-21T16:52:00Z"/>
          <w:b/>
          <w:sz w:val="28"/>
          <w:szCs w:val="28"/>
        </w:rPr>
      </w:pPr>
    </w:p>
    <w:p w14:paraId="7178B5B7" w14:textId="76698E87" w:rsidR="00D15A3C" w:rsidDel="00FF4EA3" w:rsidRDefault="00D15A3C">
      <w:pPr>
        <w:spacing w:before="240" w:after="240" w:line="276" w:lineRule="auto"/>
        <w:jc w:val="center"/>
        <w:rPr>
          <w:del w:id="1348" w:author="Arlindo Gomes Filho" w:date="2020-11-21T16:52:00Z"/>
          <w:b/>
          <w:sz w:val="28"/>
          <w:szCs w:val="28"/>
        </w:rPr>
      </w:pPr>
    </w:p>
    <w:p w14:paraId="3EE014A8" w14:textId="4A8DD79D" w:rsidR="00D15A3C" w:rsidDel="00FF4EA3" w:rsidRDefault="00D15A3C">
      <w:pPr>
        <w:spacing w:before="240" w:after="240" w:line="276" w:lineRule="auto"/>
        <w:jc w:val="center"/>
        <w:rPr>
          <w:del w:id="1349" w:author="Arlindo Gomes Filho" w:date="2020-11-21T16:52:00Z"/>
          <w:b/>
          <w:sz w:val="28"/>
          <w:szCs w:val="28"/>
        </w:rPr>
      </w:pPr>
    </w:p>
    <w:p w14:paraId="35854F84" w14:textId="3E958491" w:rsidR="00D15A3C" w:rsidDel="00FF4EA3" w:rsidRDefault="00D15A3C">
      <w:pPr>
        <w:spacing w:before="240" w:after="240" w:line="276" w:lineRule="auto"/>
        <w:jc w:val="center"/>
        <w:rPr>
          <w:del w:id="1350" w:author="Arlindo Gomes Filho" w:date="2020-11-21T16:52:00Z"/>
          <w:b/>
          <w:sz w:val="28"/>
          <w:szCs w:val="28"/>
        </w:rPr>
      </w:pPr>
    </w:p>
    <w:p w14:paraId="564856AA" w14:textId="77777777" w:rsidR="00D15A3C" w:rsidRDefault="002A523F">
      <w:pPr>
        <w:spacing w:before="240" w:after="240" w:line="276" w:lineRule="auto"/>
        <w:jc w:val="center"/>
        <w:rPr>
          <w:sz w:val="28"/>
          <w:szCs w:val="28"/>
        </w:rPr>
      </w:pPr>
      <w:r>
        <w:rPr>
          <w:b/>
          <w:sz w:val="28"/>
          <w:szCs w:val="28"/>
        </w:rPr>
        <w:t>APÊNDICE B</w:t>
      </w:r>
    </w:p>
    <w:p w14:paraId="30319E30" w14:textId="77777777" w:rsidR="00D15A3C" w:rsidRDefault="00D15A3C">
      <w:pPr>
        <w:spacing w:before="240" w:after="240" w:line="276" w:lineRule="auto"/>
        <w:jc w:val="center"/>
        <w:rPr>
          <w:sz w:val="28"/>
          <w:szCs w:val="28"/>
        </w:rPr>
      </w:pPr>
    </w:p>
    <w:p w14:paraId="7A8E5686" w14:textId="77777777" w:rsidR="00D15A3C" w:rsidRDefault="002A523F">
      <w:pPr>
        <w:shd w:val="clear" w:color="auto" w:fill="FFFFFF"/>
        <w:spacing w:after="80" w:line="276" w:lineRule="auto"/>
        <w:jc w:val="both"/>
      </w:pPr>
      <w:r>
        <w:rPr>
          <w:sz w:val="18"/>
          <w:szCs w:val="18"/>
        </w:rPr>
        <w:t xml:space="preserve">1- </w:t>
      </w:r>
      <w:del w:id="1351" w:author="Arlindo Gomes Filho" w:date="2020-11-21T16:52:00Z">
        <w:r w:rsidDel="00DA57A2">
          <w:rPr>
            <w:sz w:val="18"/>
            <w:szCs w:val="18"/>
          </w:rPr>
          <w:delText xml:space="preserve"> </w:delText>
        </w:r>
      </w:del>
      <w:r>
        <w:t xml:space="preserve">How do you build and maintain the language skills of </w:t>
      </w:r>
      <w:del w:id="1352" w:author="Arlindo Gomes Filho" w:date="2020-11-21T16:52:00Z">
        <w:r w:rsidDel="00DA57A2">
          <w:rPr>
            <w:u w:val="single"/>
          </w:rPr>
          <w:delText xml:space="preserve"> </w:delText>
        </w:r>
      </w:del>
      <w:r>
        <w:rPr>
          <w:u w:val="single"/>
        </w:rPr>
        <w:t>Australian</w:t>
      </w:r>
      <w:r>
        <w:t xml:space="preserve"> Foreign Service staff?</w:t>
      </w:r>
    </w:p>
    <w:p w14:paraId="419A50A2" w14:textId="77777777" w:rsidR="00D15A3C" w:rsidRDefault="002A523F">
      <w:pPr>
        <w:shd w:val="clear" w:color="auto" w:fill="FFFFFF"/>
        <w:spacing w:after="80" w:line="276" w:lineRule="auto"/>
        <w:ind w:left="540"/>
        <w:jc w:val="both"/>
        <w:rPr>
          <w:sz w:val="18"/>
          <w:szCs w:val="18"/>
        </w:rPr>
      </w:pPr>
      <w:r>
        <w:rPr>
          <w:sz w:val="18"/>
          <w:szCs w:val="18"/>
        </w:rPr>
        <w:t xml:space="preserve"> </w:t>
      </w:r>
    </w:p>
    <w:p w14:paraId="58143DBA" w14:textId="77777777" w:rsidR="00D15A3C" w:rsidRDefault="002A523F">
      <w:pPr>
        <w:shd w:val="clear" w:color="auto" w:fill="FFFFFF"/>
        <w:spacing w:after="80" w:line="276" w:lineRule="auto"/>
        <w:jc w:val="both"/>
      </w:pPr>
      <w:r>
        <w:rPr>
          <w:sz w:val="18"/>
          <w:szCs w:val="18"/>
        </w:rPr>
        <w:t xml:space="preserve">2. </w:t>
      </w:r>
      <w:r>
        <w:t xml:space="preserve">Is there a special department responsible for </w:t>
      </w:r>
      <w:del w:id="1353" w:author="Arlindo Gomes Filho" w:date="2020-11-21T16:52:00Z">
        <w:r w:rsidDel="00DA57A2">
          <w:delText xml:space="preserve"> </w:delText>
        </w:r>
      </w:del>
      <w:r>
        <w:t>language training?</w:t>
      </w:r>
      <w:del w:id="1354" w:author="Arlindo Gomes Filho" w:date="2020-11-21T16:52:00Z">
        <w:r w:rsidDel="00DA57A2">
          <w:delText xml:space="preserve"> </w:delText>
        </w:r>
      </w:del>
    </w:p>
    <w:p w14:paraId="1B90F179" w14:textId="77777777" w:rsidR="00D15A3C" w:rsidRDefault="002A523F">
      <w:pPr>
        <w:shd w:val="clear" w:color="auto" w:fill="FFFFFF"/>
        <w:spacing w:after="80" w:line="276" w:lineRule="auto"/>
        <w:ind w:left="540"/>
        <w:jc w:val="both"/>
        <w:rPr>
          <w:sz w:val="18"/>
          <w:szCs w:val="18"/>
        </w:rPr>
      </w:pPr>
      <w:r>
        <w:rPr>
          <w:sz w:val="18"/>
          <w:szCs w:val="18"/>
        </w:rPr>
        <w:t xml:space="preserve"> </w:t>
      </w:r>
    </w:p>
    <w:p w14:paraId="228C6DD3" w14:textId="77777777" w:rsidR="00D15A3C" w:rsidRDefault="002A523F">
      <w:pPr>
        <w:shd w:val="clear" w:color="auto" w:fill="FFFFFF"/>
        <w:spacing w:after="80" w:line="276" w:lineRule="auto"/>
        <w:jc w:val="both"/>
      </w:pPr>
      <w:r>
        <w:rPr>
          <w:sz w:val="18"/>
          <w:szCs w:val="18"/>
        </w:rPr>
        <w:t>3.</w:t>
      </w:r>
      <w:del w:id="1355" w:author="Arlindo Gomes Filho" w:date="2020-11-21T16:52:00Z">
        <w:r w:rsidDel="00DA57A2">
          <w:rPr>
            <w:sz w:val="18"/>
            <w:szCs w:val="18"/>
          </w:rPr>
          <w:delText xml:space="preserve"> </w:delText>
        </w:r>
      </w:del>
      <w:r>
        <w:rPr>
          <w:sz w:val="18"/>
          <w:szCs w:val="18"/>
        </w:rPr>
        <w:t xml:space="preserve"> </w:t>
      </w:r>
      <w:r>
        <w:t xml:space="preserve">Does the </w:t>
      </w:r>
      <w:r>
        <w:rPr>
          <w:u w:val="single"/>
        </w:rPr>
        <w:t>Diplomatic Academy</w:t>
      </w:r>
      <w:r>
        <w:t xml:space="preserve"> </w:t>
      </w:r>
      <w:del w:id="1356" w:author="Arlindo Gomes Filho" w:date="2020-11-21T16:52:00Z">
        <w:r w:rsidDel="00DA57A2">
          <w:delText xml:space="preserve"> </w:delText>
        </w:r>
      </w:del>
      <w:r>
        <w:t>currently have  any partnerships with  foreign ministries for language training?</w:t>
      </w:r>
    </w:p>
    <w:p w14:paraId="005DFA58" w14:textId="77777777" w:rsidR="00D15A3C" w:rsidRDefault="002A523F">
      <w:pPr>
        <w:shd w:val="clear" w:color="auto" w:fill="FFFFFF"/>
        <w:spacing w:after="80" w:line="276" w:lineRule="auto"/>
        <w:ind w:left="540"/>
        <w:jc w:val="both"/>
        <w:rPr>
          <w:sz w:val="18"/>
          <w:szCs w:val="18"/>
        </w:rPr>
      </w:pPr>
      <w:r>
        <w:rPr>
          <w:sz w:val="18"/>
          <w:szCs w:val="18"/>
        </w:rPr>
        <w:t xml:space="preserve"> </w:t>
      </w:r>
    </w:p>
    <w:p w14:paraId="3059A869" w14:textId="77777777" w:rsidR="00D15A3C" w:rsidRDefault="002A523F">
      <w:pPr>
        <w:shd w:val="clear" w:color="auto" w:fill="FFFFFF"/>
        <w:spacing w:after="80" w:line="276" w:lineRule="auto"/>
        <w:jc w:val="both"/>
      </w:pPr>
      <w:r>
        <w:rPr>
          <w:sz w:val="18"/>
          <w:szCs w:val="18"/>
        </w:rPr>
        <w:t xml:space="preserve">4. </w:t>
      </w:r>
      <w:del w:id="1357" w:author="Arlindo Gomes Filho" w:date="2020-11-21T16:52:00Z">
        <w:r w:rsidDel="00DA57A2">
          <w:rPr>
            <w:sz w:val="18"/>
            <w:szCs w:val="18"/>
          </w:rPr>
          <w:delText xml:space="preserve"> </w:delText>
        </w:r>
      </w:del>
      <w:r>
        <w:t xml:space="preserve">Are </w:t>
      </w:r>
      <w:r>
        <w:rPr>
          <w:u w:val="single"/>
        </w:rPr>
        <w:t>Australian</w:t>
      </w:r>
      <w:r>
        <w:t xml:space="preserve"> officers proficient in many different languages? Is being proficient a requirement for an overseas</w:t>
      </w:r>
      <w:del w:id="1358" w:author="Arlindo Gomes Filho" w:date="2020-11-21T16:52:00Z">
        <w:r w:rsidDel="00DA57A2">
          <w:delText xml:space="preserve"> </w:delText>
        </w:r>
      </w:del>
      <w:r>
        <w:t xml:space="preserve"> assignment?</w:t>
      </w:r>
    </w:p>
    <w:p w14:paraId="7A9E7E96" w14:textId="77777777" w:rsidR="00D15A3C" w:rsidRDefault="00D15A3C">
      <w:pPr>
        <w:shd w:val="clear" w:color="auto" w:fill="FFFFFF"/>
        <w:spacing w:after="80" w:line="276" w:lineRule="auto"/>
        <w:ind w:left="1080" w:hanging="360"/>
        <w:jc w:val="both"/>
      </w:pPr>
    </w:p>
    <w:p w14:paraId="2D6B42CB" w14:textId="77777777" w:rsidR="00D15A3C" w:rsidRDefault="002A523F">
      <w:pPr>
        <w:shd w:val="clear" w:color="auto" w:fill="FFFFFF"/>
        <w:spacing w:after="80" w:line="276" w:lineRule="auto"/>
        <w:jc w:val="both"/>
      </w:pPr>
      <w:r>
        <w:rPr>
          <w:sz w:val="18"/>
          <w:szCs w:val="18"/>
        </w:rPr>
        <w:lastRenderedPageBreak/>
        <w:t xml:space="preserve">5. </w:t>
      </w:r>
      <w:r>
        <w:t xml:space="preserve">In which foreign languages do you provide training? What foreign languages are most in demand by the </w:t>
      </w:r>
      <w:r>
        <w:rPr>
          <w:u w:val="single"/>
        </w:rPr>
        <w:t>Australian</w:t>
      </w:r>
      <w:r>
        <w:t xml:space="preserve"> officers?</w:t>
      </w:r>
    </w:p>
    <w:p w14:paraId="06EE3ACB" w14:textId="77777777" w:rsidR="00D15A3C" w:rsidRDefault="002A523F">
      <w:pPr>
        <w:shd w:val="clear" w:color="auto" w:fill="FFFFFF"/>
        <w:spacing w:after="80" w:line="276" w:lineRule="auto"/>
        <w:ind w:left="540"/>
        <w:jc w:val="both"/>
        <w:rPr>
          <w:sz w:val="18"/>
          <w:szCs w:val="18"/>
        </w:rPr>
      </w:pPr>
      <w:r>
        <w:rPr>
          <w:sz w:val="18"/>
          <w:szCs w:val="18"/>
        </w:rPr>
        <w:t xml:space="preserve"> </w:t>
      </w:r>
    </w:p>
    <w:p w14:paraId="7C523770" w14:textId="77777777" w:rsidR="00D15A3C" w:rsidRDefault="002A523F">
      <w:pPr>
        <w:shd w:val="clear" w:color="auto" w:fill="FFFFFF"/>
        <w:spacing w:after="80" w:line="276" w:lineRule="auto"/>
        <w:jc w:val="both"/>
      </w:pPr>
      <w:r>
        <w:rPr>
          <w:sz w:val="18"/>
          <w:szCs w:val="18"/>
        </w:rPr>
        <w:t xml:space="preserve">6. </w:t>
      </w:r>
      <w:del w:id="1359" w:author="Arlindo Gomes Filho" w:date="2020-11-21T16:53:00Z">
        <w:r w:rsidDel="00DA57A2">
          <w:rPr>
            <w:sz w:val="18"/>
            <w:szCs w:val="18"/>
          </w:rPr>
          <w:delText xml:space="preserve"> </w:delText>
        </w:r>
      </w:del>
      <w:r>
        <w:t xml:space="preserve">How are the language courses structured? </w:t>
      </w:r>
      <w:del w:id="1360" w:author="Arlindo Gomes Filho" w:date="2020-11-21T16:53:00Z">
        <w:r w:rsidDel="00DA57A2">
          <w:delText xml:space="preserve"> </w:delText>
        </w:r>
      </w:del>
      <w:r>
        <w:t xml:space="preserve">Do you follow the Common European Framework of Reference for Languages </w:t>
      </w:r>
      <w:del w:id="1361" w:author="Arlindo Gomes Filho" w:date="2020-11-21T16:53:00Z">
        <w:r w:rsidDel="00DA57A2">
          <w:delText xml:space="preserve"> </w:delText>
        </w:r>
      </w:del>
      <w:r>
        <w:t xml:space="preserve">(A1, A1, B1, B2. C1, C2)?  </w:t>
      </w:r>
    </w:p>
    <w:p w14:paraId="7925BEA4" w14:textId="77777777" w:rsidR="00D15A3C" w:rsidRDefault="002A523F">
      <w:pPr>
        <w:shd w:val="clear" w:color="auto" w:fill="FFFFFF"/>
        <w:spacing w:after="80" w:line="276" w:lineRule="auto"/>
        <w:jc w:val="both"/>
        <w:rPr>
          <w:sz w:val="18"/>
          <w:szCs w:val="18"/>
        </w:rPr>
      </w:pPr>
      <w:r>
        <w:rPr>
          <w:sz w:val="18"/>
          <w:szCs w:val="18"/>
        </w:rPr>
        <w:t xml:space="preserve"> </w:t>
      </w:r>
    </w:p>
    <w:p w14:paraId="380F9CA1" w14:textId="77777777" w:rsidR="00D15A3C" w:rsidRDefault="002A523F">
      <w:pPr>
        <w:shd w:val="clear" w:color="auto" w:fill="FFFFFF"/>
        <w:spacing w:after="80" w:line="276" w:lineRule="auto"/>
        <w:jc w:val="both"/>
      </w:pPr>
      <w:r>
        <w:rPr>
          <w:sz w:val="18"/>
          <w:szCs w:val="18"/>
        </w:rPr>
        <w:t>7.</w:t>
      </w:r>
      <w:del w:id="1362" w:author="Arlindo Gomes Filho" w:date="2020-11-21T16:53:00Z">
        <w:r w:rsidDel="00DA57A2">
          <w:rPr>
            <w:sz w:val="18"/>
            <w:szCs w:val="18"/>
          </w:rPr>
          <w:delText xml:space="preserve"> </w:delText>
        </w:r>
      </w:del>
      <w:r>
        <w:rPr>
          <w:sz w:val="18"/>
          <w:szCs w:val="18"/>
        </w:rPr>
        <w:t xml:space="preserve"> </w:t>
      </w:r>
      <w:r>
        <w:t>Do all</w:t>
      </w:r>
      <w:del w:id="1363" w:author="Arlindo Gomes Filho" w:date="2020-11-21T16:53:00Z">
        <w:r w:rsidDel="00DA57A2">
          <w:delText xml:space="preserve"> </w:delText>
        </w:r>
      </w:del>
      <w:r>
        <w:t xml:space="preserve"> categories (diplomats and consular officers) receive the same language training or is there different training according to the position held?</w:t>
      </w:r>
    </w:p>
    <w:p w14:paraId="49F89A7D" w14:textId="77777777" w:rsidR="00D15A3C" w:rsidRDefault="002A523F">
      <w:pPr>
        <w:shd w:val="clear" w:color="auto" w:fill="FFFFFF"/>
        <w:spacing w:after="120" w:line="276" w:lineRule="auto"/>
        <w:ind w:left="540"/>
        <w:jc w:val="both"/>
        <w:rPr>
          <w:sz w:val="18"/>
          <w:szCs w:val="18"/>
        </w:rPr>
      </w:pPr>
      <w:r>
        <w:rPr>
          <w:sz w:val="18"/>
          <w:szCs w:val="18"/>
        </w:rPr>
        <w:t xml:space="preserve"> </w:t>
      </w:r>
    </w:p>
    <w:p w14:paraId="614B8A9F" w14:textId="77777777" w:rsidR="00D15A3C" w:rsidRDefault="002A523F">
      <w:pPr>
        <w:shd w:val="clear" w:color="auto" w:fill="FFFFFF"/>
        <w:spacing w:after="120" w:line="276" w:lineRule="auto"/>
        <w:jc w:val="both"/>
      </w:pPr>
      <w:r>
        <w:rPr>
          <w:sz w:val="18"/>
          <w:szCs w:val="18"/>
        </w:rPr>
        <w:t xml:space="preserve">8. </w:t>
      </w:r>
      <w:del w:id="1364" w:author="Arlindo Gomes Filho" w:date="2020-11-21T16:53:00Z">
        <w:r w:rsidDel="00DA57A2">
          <w:rPr>
            <w:sz w:val="18"/>
            <w:szCs w:val="18"/>
          </w:rPr>
          <w:delText xml:space="preserve">  </w:delText>
        </w:r>
      </w:del>
      <w:r>
        <w:t>Are courses paid by the public servant or by the</w:t>
      </w:r>
      <w:r>
        <w:rPr>
          <w:u w:val="single"/>
        </w:rPr>
        <w:t xml:space="preserve"> Australian</w:t>
      </w:r>
      <w:r>
        <w:t xml:space="preserve"> government?</w:t>
      </w:r>
    </w:p>
    <w:p w14:paraId="2A11CE1B" w14:textId="21CAD898" w:rsidR="00D15A3C" w:rsidDel="00DA57A2" w:rsidRDefault="00D15A3C">
      <w:pPr>
        <w:shd w:val="clear" w:color="auto" w:fill="FFFFFF"/>
        <w:spacing w:after="120" w:line="276" w:lineRule="auto"/>
        <w:jc w:val="both"/>
        <w:rPr>
          <w:del w:id="1365" w:author="Arlindo Gomes Filho" w:date="2020-11-21T16:53:00Z"/>
        </w:rPr>
      </w:pPr>
    </w:p>
    <w:p w14:paraId="081C9B35" w14:textId="2D1BE5C0" w:rsidR="00D15A3C" w:rsidDel="00DA57A2" w:rsidRDefault="00D15A3C">
      <w:pPr>
        <w:shd w:val="clear" w:color="auto" w:fill="FFFFFF"/>
        <w:spacing w:after="80" w:line="276" w:lineRule="auto"/>
        <w:jc w:val="both"/>
        <w:rPr>
          <w:del w:id="1366" w:author="Arlindo Gomes Filho" w:date="2020-11-21T16:53:00Z"/>
        </w:rPr>
      </w:pPr>
    </w:p>
    <w:p w14:paraId="2249CA99" w14:textId="77777777" w:rsidR="00DA57A2" w:rsidRDefault="00DA57A2">
      <w:pPr>
        <w:shd w:val="clear" w:color="auto" w:fill="FFFFFF"/>
        <w:spacing w:after="80" w:line="276" w:lineRule="auto"/>
        <w:jc w:val="both"/>
        <w:rPr>
          <w:ins w:id="1367" w:author="Arlindo Gomes Filho" w:date="2020-11-21T16:53:00Z"/>
        </w:rPr>
      </w:pPr>
    </w:p>
    <w:p w14:paraId="4C7AF8F9" w14:textId="77777777" w:rsidR="00D15A3C" w:rsidRDefault="002A523F">
      <w:pPr>
        <w:shd w:val="clear" w:color="auto" w:fill="FFFFFF"/>
        <w:spacing w:after="80" w:line="276" w:lineRule="auto"/>
        <w:jc w:val="both"/>
      </w:pPr>
      <w:r>
        <w:rPr>
          <w:sz w:val="18"/>
          <w:szCs w:val="18"/>
        </w:rPr>
        <w:t xml:space="preserve">9. </w:t>
      </w:r>
      <w:del w:id="1368" w:author="Arlindo Gomes Filho" w:date="2020-11-21T16:53:00Z">
        <w:r w:rsidDel="00DA57A2">
          <w:rPr>
            <w:sz w:val="18"/>
            <w:szCs w:val="18"/>
          </w:rPr>
          <w:delText xml:space="preserve"> </w:delText>
        </w:r>
      </w:del>
      <w:r>
        <w:t>Do you continue to provide language maintenance for officers who are overseas?</w:t>
      </w:r>
    </w:p>
    <w:p w14:paraId="24AE558E" w14:textId="77777777" w:rsidR="00D15A3C" w:rsidRDefault="002A523F">
      <w:pPr>
        <w:shd w:val="clear" w:color="auto" w:fill="FFFFFF"/>
        <w:spacing w:before="240" w:after="80" w:line="276" w:lineRule="auto"/>
        <w:jc w:val="both"/>
        <w:rPr>
          <w:sz w:val="18"/>
          <w:szCs w:val="18"/>
        </w:rPr>
      </w:pPr>
      <w:r>
        <w:rPr>
          <w:sz w:val="18"/>
          <w:szCs w:val="18"/>
        </w:rPr>
        <w:t xml:space="preserve"> </w:t>
      </w:r>
    </w:p>
    <w:p w14:paraId="4F14EE0B" w14:textId="77777777" w:rsidR="00D15A3C" w:rsidRDefault="002A523F">
      <w:pPr>
        <w:shd w:val="clear" w:color="auto" w:fill="FFFFFF"/>
        <w:spacing w:before="240" w:after="80" w:line="276" w:lineRule="auto"/>
        <w:jc w:val="both"/>
      </w:pPr>
      <w:del w:id="1369" w:author="Arlindo Gomes Filho" w:date="2020-11-21T16:53:00Z">
        <w:r w:rsidDel="00DA57A2">
          <w:rPr>
            <w:sz w:val="18"/>
            <w:szCs w:val="18"/>
          </w:rPr>
          <w:delText xml:space="preserve"> </w:delText>
        </w:r>
      </w:del>
      <w:r>
        <w:rPr>
          <w:sz w:val="18"/>
          <w:szCs w:val="18"/>
        </w:rPr>
        <w:t xml:space="preserve">10. </w:t>
      </w:r>
      <w:r>
        <w:t>Are language courses also available to family members?</w:t>
      </w:r>
    </w:p>
    <w:p w14:paraId="70FD0472" w14:textId="77777777" w:rsidR="00D15A3C" w:rsidRDefault="002A523F">
      <w:pPr>
        <w:spacing w:before="240" w:after="240" w:line="276" w:lineRule="auto"/>
        <w:jc w:val="both"/>
        <w:rPr>
          <w:sz w:val="18"/>
          <w:szCs w:val="18"/>
        </w:rPr>
      </w:pPr>
      <w:r>
        <w:rPr>
          <w:sz w:val="18"/>
          <w:szCs w:val="18"/>
        </w:rPr>
        <w:t xml:space="preserve"> </w:t>
      </w:r>
    </w:p>
    <w:p w14:paraId="35A06B32" w14:textId="77777777" w:rsidR="00D15A3C" w:rsidRDefault="002A523F">
      <w:pPr>
        <w:shd w:val="clear" w:color="auto" w:fill="FFFFFF"/>
        <w:spacing w:after="80" w:line="276" w:lineRule="auto"/>
        <w:jc w:val="both"/>
        <w:rPr>
          <w:sz w:val="20"/>
          <w:szCs w:val="20"/>
        </w:rPr>
      </w:pPr>
      <w:r>
        <w:rPr>
          <w:sz w:val="18"/>
          <w:szCs w:val="18"/>
        </w:rPr>
        <w:t xml:space="preserve">11. </w:t>
      </w:r>
      <w:del w:id="1370" w:author="Arlindo Gomes Filho" w:date="2020-11-21T16:53:00Z">
        <w:r w:rsidDel="00DA57A2">
          <w:rPr>
            <w:sz w:val="18"/>
            <w:szCs w:val="18"/>
          </w:rPr>
          <w:delText xml:space="preserve"> </w:delText>
        </w:r>
      </w:del>
      <w:r>
        <w:t>Do Foreign Service staff members receive a raise in pay for each language learned? Is there any kind of compensation for those who achieve high proficiency in difficult-to-learn languages?</w:t>
      </w:r>
      <w:del w:id="1371" w:author="Arlindo Gomes Filho" w:date="2020-11-21T16:53:00Z">
        <w:r w:rsidDel="00DA57A2">
          <w:rPr>
            <w:sz w:val="20"/>
            <w:szCs w:val="20"/>
          </w:rPr>
          <w:delText xml:space="preserve">  </w:delText>
        </w:r>
      </w:del>
    </w:p>
    <w:p w14:paraId="663D38A6" w14:textId="5E70B72E" w:rsidR="00D15A3C" w:rsidDel="00DA57A2" w:rsidRDefault="002A523F">
      <w:pPr>
        <w:spacing w:before="240" w:after="240" w:line="276" w:lineRule="auto"/>
        <w:jc w:val="both"/>
        <w:rPr>
          <w:del w:id="1372" w:author="Arlindo Gomes Filho" w:date="2020-11-21T16:53:00Z"/>
          <w:sz w:val="20"/>
          <w:szCs w:val="20"/>
        </w:rPr>
      </w:pPr>
      <w:del w:id="1373" w:author="Arlindo Gomes Filho" w:date="2020-11-21T16:53:00Z">
        <w:r w:rsidDel="00DA57A2">
          <w:rPr>
            <w:sz w:val="20"/>
            <w:szCs w:val="20"/>
          </w:rPr>
          <w:delText xml:space="preserve"> </w:delText>
        </w:r>
      </w:del>
    </w:p>
    <w:p w14:paraId="55B33030" w14:textId="25303654" w:rsidR="00D15A3C" w:rsidDel="00DA57A2" w:rsidRDefault="00D15A3C">
      <w:pPr>
        <w:spacing w:before="240" w:after="240" w:line="276" w:lineRule="auto"/>
        <w:jc w:val="both"/>
        <w:rPr>
          <w:del w:id="1374" w:author="Arlindo Gomes Filho" w:date="2020-11-21T16:53:00Z"/>
          <w:sz w:val="20"/>
          <w:szCs w:val="20"/>
        </w:rPr>
      </w:pPr>
    </w:p>
    <w:p w14:paraId="564C9341" w14:textId="45A10D75" w:rsidR="00D15A3C" w:rsidDel="00DA57A2" w:rsidRDefault="00D15A3C">
      <w:pPr>
        <w:spacing w:before="240" w:after="240" w:line="276" w:lineRule="auto"/>
        <w:jc w:val="both"/>
        <w:rPr>
          <w:del w:id="1375" w:author="Arlindo Gomes Filho" w:date="2020-11-21T16:53:00Z"/>
          <w:sz w:val="20"/>
          <w:szCs w:val="20"/>
        </w:rPr>
      </w:pPr>
    </w:p>
    <w:p w14:paraId="52B9FB14" w14:textId="77777777" w:rsidR="00D15A3C" w:rsidRDefault="00D15A3C" w:rsidP="00DA57A2">
      <w:pPr>
        <w:spacing w:before="240" w:after="240" w:line="276" w:lineRule="auto"/>
        <w:jc w:val="both"/>
        <w:rPr>
          <w:sz w:val="20"/>
          <w:szCs w:val="20"/>
        </w:rPr>
      </w:pPr>
    </w:p>
    <w:sectPr w:rsidR="00D15A3C">
      <w:headerReference w:type="default" r:id="rId29"/>
      <w:footerReference w:type="default" r:id="rId30"/>
      <w:headerReference w:type="first" r:id="rId31"/>
      <w:footerReference w:type="first" r:id="rId32"/>
      <w:pgSz w:w="11900" w:h="16840"/>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2" w:author="Arlindo Gomes Filho" w:date="2020-11-16T20:56:00Z" w:initials="AGF">
    <w:p w14:paraId="31FD44EE" w14:textId="406F52A0" w:rsidR="004D56EA" w:rsidRDefault="004D56EA">
      <w:pPr>
        <w:pStyle w:val="Textodecomentrio"/>
      </w:pPr>
      <w:r>
        <w:rPr>
          <w:rStyle w:val="Refdecomentrio"/>
        </w:rPr>
        <w:annotationRef/>
      </w:r>
      <w:r>
        <w:t>Acho que era é muito “grande”… eras geológicas</w:t>
      </w:r>
    </w:p>
  </w:comment>
  <w:comment w:id="211" w:author="Arlindo Gomes Filho" w:date="2020-11-16T20:24:00Z" w:initials="AGF">
    <w:p w14:paraId="46343288" w14:textId="5DE76419" w:rsidR="004D56EA" w:rsidRDefault="004D56EA">
      <w:pPr>
        <w:pStyle w:val="Textodecomentrio"/>
      </w:pPr>
      <w:r>
        <w:rPr>
          <w:rStyle w:val="Refdecomentrio"/>
        </w:rPr>
        <w:annotationRef/>
      </w:r>
      <w:r>
        <w:t>Essa parte já é resultado… deslocar para lá.</w:t>
      </w:r>
    </w:p>
  </w:comment>
  <w:comment w:id="248" w:author="Arlindo Gomes Filho" w:date="2020-11-16T20:37:00Z" w:initials="AGF">
    <w:p w14:paraId="7D46020F" w14:textId="3591AA72" w:rsidR="004D56EA" w:rsidRDefault="004D56EA">
      <w:pPr>
        <w:pStyle w:val="Textodecomentrio"/>
      </w:pPr>
      <w:r>
        <w:rPr>
          <w:rStyle w:val="Refdecomentrio"/>
        </w:rPr>
        <w:annotationRef/>
      </w:r>
      <w:r>
        <w:t>Para falar do terceiro, deveria ter falado do primeiro e do segundo..</w:t>
      </w:r>
    </w:p>
  </w:comment>
  <w:comment w:id="264" w:author="Arlindo Gomes Filho" w:date="2020-11-16T20:53:00Z" w:initials="AGF">
    <w:p w14:paraId="359C83CA" w14:textId="655C7869" w:rsidR="004D56EA" w:rsidRDefault="004D56EA">
      <w:pPr>
        <w:pStyle w:val="Textodecomentrio"/>
      </w:pPr>
      <w:r>
        <w:rPr>
          <w:rStyle w:val="Refdecomentrio"/>
        </w:rPr>
        <w:annotationRef/>
      </w:r>
      <w:r>
        <w:t>Excluir ou colocar em algum lugar no final.</w:t>
      </w:r>
    </w:p>
  </w:comment>
  <w:comment w:id="369" w:author="Arlindo Gomes Filho" w:date="2020-11-21T14:10:00Z" w:initials="AGF">
    <w:p w14:paraId="521A96AE" w14:textId="3AB3B4CC" w:rsidR="004D56EA" w:rsidRDefault="004D56EA">
      <w:pPr>
        <w:pStyle w:val="Textodecomentrio"/>
      </w:pPr>
      <w:r>
        <w:rPr>
          <w:rStyle w:val="Refdecomentrio"/>
        </w:rPr>
        <w:annotationRef/>
      </w:r>
      <w:r>
        <w:t>Integrar os itens a, b e c numa única tabela e formatar adequadamente.</w:t>
      </w:r>
    </w:p>
  </w:comment>
  <w:comment w:id="371" w:author="Arlindo Gomes Filho" w:date="2020-11-21T13:56:00Z" w:initials="AGF">
    <w:p w14:paraId="52691DF2" w14:textId="476EBEBD" w:rsidR="004D56EA" w:rsidRDefault="004D56EA">
      <w:pPr>
        <w:pStyle w:val="Textodecomentrio"/>
      </w:pPr>
      <w:r>
        <w:rPr>
          <w:rStyle w:val="Refdecomentrio"/>
        </w:rPr>
        <w:annotationRef/>
      </w:r>
      <w:r>
        <w:t>Para listar os itens é melhor padronizar… ou começar tudo com verbo ou com substantivos…</w:t>
      </w:r>
    </w:p>
  </w:comment>
  <w:comment w:id="394" w:author="Arlindo Gomes Filho" w:date="2020-11-21T13:55:00Z" w:initials="AGF">
    <w:p w14:paraId="2193022A" w14:textId="1C575FA7" w:rsidR="004D56EA" w:rsidRDefault="004D56EA">
      <w:pPr>
        <w:pStyle w:val="Textodecomentrio"/>
      </w:pPr>
      <w:r>
        <w:rPr>
          <w:rStyle w:val="Refdecomentrio"/>
        </w:rPr>
        <w:annotationRef/>
      </w:r>
      <w:r>
        <w:t>Entendi que você vai inserir esse último item como parte da lista acima né?</w:t>
      </w:r>
    </w:p>
  </w:comment>
  <w:comment w:id="514" w:author="Arlindo Gomes Filho" w:date="2020-11-21T14:33:00Z" w:initials="AGF">
    <w:p w14:paraId="1352B00D" w14:textId="302312CA" w:rsidR="004D56EA" w:rsidRDefault="004D56EA">
      <w:pPr>
        <w:pStyle w:val="Textodecomentrio"/>
      </w:pPr>
      <w:r>
        <w:rPr>
          <w:rStyle w:val="Refdecomentrio"/>
        </w:rPr>
        <w:annotationRef/>
      </w:r>
      <w:r>
        <w:t>Acho que deve tirar essas linhas, deixar como uma lista com de ítens, com bullets.</w:t>
      </w:r>
    </w:p>
  </w:comment>
  <w:comment w:id="516" w:author="Arlindo Gomes Filho" w:date="2020-11-21T14:30:00Z" w:initials="AGF">
    <w:p w14:paraId="6300FE1D" w14:textId="758EE2A3" w:rsidR="004D56EA" w:rsidRDefault="004D56EA">
      <w:pPr>
        <w:pStyle w:val="Textodecomentrio"/>
      </w:pPr>
      <w:r>
        <w:rPr>
          <w:rStyle w:val="Refdecomentrio"/>
        </w:rPr>
        <w:annotationRef/>
      </w:r>
      <w:r>
        <w:t>Faltou data dessa citação!</w:t>
      </w:r>
    </w:p>
  </w:comment>
  <w:comment w:id="520" w:author="Arlindo Gomes Filho" w:date="2020-11-21T14:31:00Z" w:initials="AGF">
    <w:p w14:paraId="05FCE325" w14:textId="7AD23C61" w:rsidR="004D56EA" w:rsidRDefault="004D56EA">
      <w:pPr>
        <w:pStyle w:val="Textodecomentrio"/>
      </w:pPr>
      <w:r>
        <w:rPr>
          <w:rStyle w:val="Refdecomentrio"/>
        </w:rPr>
        <w:annotationRef/>
      </w:r>
      <w:r>
        <w:t>Faltou data</w:t>
      </w:r>
    </w:p>
  </w:comment>
  <w:comment w:id="597" w:author="Arlindo Gomes Filho" w:date="2020-11-21T14:49:00Z" w:initials="AGF">
    <w:p w14:paraId="0797282C" w14:textId="4DF536F1" w:rsidR="004D56EA" w:rsidRDefault="004D56EA">
      <w:pPr>
        <w:pStyle w:val="Textodecomentrio"/>
      </w:pPr>
      <w:r>
        <w:rPr>
          <w:rStyle w:val="Refdecomentrio"/>
        </w:rPr>
        <w:annotationRef/>
      </w:r>
      <w:r>
        <w:t>Falta ano.</w:t>
      </w:r>
    </w:p>
  </w:comment>
  <w:comment w:id="635" w:author="Arlindo Gomes Filho" w:date="2020-11-21T14:58:00Z" w:initials="AGF">
    <w:p w14:paraId="76B18456" w14:textId="163E44A6" w:rsidR="004D56EA" w:rsidRDefault="004D56EA">
      <w:pPr>
        <w:pStyle w:val="Textodecomentrio"/>
      </w:pPr>
      <w:r>
        <w:rPr>
          <w:rStyle w:val="Refdecomentrio"/>
        </w:rPr>
        <w:annotationRef/>
      </w:r>
      <w:r>
        <w:t>Essa última frase está confusa… aparece “demanda” repetido… precisa corrigir… também nao está claro onde termina a citação..</w:t>
      </w:r>
    </w:p>
  </w:comment>
  <w:comment w:id="680" w:author="Arlindo Gomes Filho" w:date="2020-11-21T15:11:00Z" w:initials="AGF">
    <w:p w14:paraId="2CF31AC7" w14:textId="0DAD6029" w:rsidR="004D56EA" w:rsidRDefault="004D56EA">
      <w:pPr>
        <w:pStyle w:val="Textodecomentrio"/>
      </w:pPr>
      <w:r>
        <w:rPr>
          <w:rStyle w:val="Refdecomentrio"/>
        </w:rPr>
        <w:annotationRef/>
      </w:r>
      <w:r>
        <w:t>Formatar tudo como uma tabela.</w:t>
      </w:r>
    </w:p>
  </w:comment>
  <w:comment w:id="682" w:author="Arlindo Gomes Filho" w:date="2020-11-21T15:10:00Z" w:initials="AGF">
    <w:p w14:paraId="2E0FCC97" w14:textId="2754BD28" w:rsidR="004D56EA" w:rsidRDefault="004D56EA">
      <w:pPr>
        <w:pStyle w:val="Textodecomentrio"/>
      </w:pPr>
      <w:r>
        <w:rPr>
          <w:rStyle w:val="Refdecomentrio"/>
        </w:rPr>
        <w:annotationRef/>
      </w:r>
      <w:r>
        <w:t>Fontes diferentes.</w:t>
      </w:r>
    </w:p>
  </w:comment>
  <w:comment w:id="698" w:author="Arlindo Gomes Filho" w:date="2020-11-21T15:12:00Z" w:initials="AGF">
    <w:p w14:paraId="55F95C99" w14:textId="4D341EF7" w:rsidR="004D56EA" w:rsidRDefault="004D56EA">
      <w:pPr>
        <w:pStyle w:val="Textodecomentrio"/>
      </w:pPr>
      <w:r>
        <w:rPr>
          <w:rStyle w:val="Refdecomentrio"/>
        </w:rPr>
        <w:annotationRef/>
      </w:r>
      <w:r>
        <w:t>Acho que não precisa de negrito.</w:t>
      </w:r>
    </w:p>
  </w:comment>
  <w:comment w:id="717" w:author="Arlindo Gomes Filho" w:date="2020-11-21T15:15:00Z" w:initials="AGF">
    <w:p w14:paraId="645D9E59" w14:textId="60E887D6" w:rsidR="004D56EA" w:rsidRDefault="004D56EA">
      <w:pPr>
        <w:pStyle w:val="Textodecomentrio"/>
      </w:pPr>
      <w:r>
        <w:rPr>
          <w:rStyle w:val="Refdecomentrio"/>
        </w:rPr>
        <w:annotationRef/>
      </w:r>
      <w:r>
        <w:t>Colocar no formato de tabela.</w:t>
      </w:r>
    </w:p>
  </w:comment>
  <w:comment w:id="719" w:author="Arlindo Gomes Filho" w:date="2020-11-21T15:15:00Z" w:initials="AGF">
    <w:p w14:paraId="4E57E6BD" w14:textId="7E82593A" w:rsidR="004D56EA" w:rsidRDefault="004D56EA">
      <w:pPr>
        <w:pStyle w:val="Textodecomentrio"/>
      </w:pPr>
      <w:r>
        <w:rPr>
          <w:rStyle w:val="Refdecomentrio"/>
        </w:rPr>
        <w:annotationRef/>
      </w:r>
      <w:r>
        <w:t>Ajusta fonte.</w:t>
      </w:r>
    </w:p>
  </w:comment>
  <w:comment w:id="724" w:author="Arlindo Gomes Filho" w:date="2020-11-21T15:16:00Z" w:initials="AGF">
    <w:p w14:paraId="237A6ADC" w14:textId="07DC5355" w:rsidR="004D56EA" w:rsidRDefault="004D56EA">
      <w:pPr>
        <w:pStyle w:val="Textodecomentrio"/>
      </w:pPr>
      <w:r>
        <w:rPr>
          <w:rStyle w:val="Refdecomentrio"/>
        </w:rPr>
        <w:annotationRef/>
      </w:r>
      <w:r>
        <w:t>Formatar tabela.</w:t>
      </w:r>
    </w:p>
  </w:comment>
  <w:comment w:id="728" w:author="Arlindo Gomes Filho" w:date="2020-11-21T15:17:00Z" w:initials="AGF">
    <w:p w14:paraId="35306C6A" w14:textId="03C6F0AB" w:rsidR="004D56EA" w:rsidRDefault="004D56EA">
      <w:pPr>
        <w:pStyle w:val="Textodecomentrio"/>
      </w:pPr>
      <w:r>
        <w:rPr>
          <w:rStyle w:val="Refdecomentrio"/>
        </w:rPr>
        <w:annotationRef/>
      </w:r>
      <w:r>
        <w:t>Ajustar fonte.</w:t>
      </w:r>
    </w:p>
  </w:comment>
  <w:comment w:id="810" w:author="Arlindo Gomes Filho" w:date="2020-11-21T15:33:00Z" w:initials="AGF">
    <w:p w14:paraId="010AEEF7" w14:textId="338B183F" w:rsidR="004D56EA" w:rsidRDefault="004D56EA">
      <w:pPr>
        <w:pStyle w:val="Textodecomentrio"/>
      </w:pPr>
      <w:r>
        <w:rPr>
          <w:rStyle w:val="Refdecomentrio"/>
        </w:rPr>
        <w:annotationRef/>
      </w:r>
      <w:r>
        <w:t>Melhor colocar embaixo da figura. Na tabela vem encima, na figura vem abaixo.</w:t>
      </w:r>
    </w:p>
  </w:comment>
  <w:comment w:id="815" w:author="Arlindo Gomes Filho" w:date="2020-11-21T15:34:00Z" w:initials="AGF">
    <w:p w14:paraId="7A2DEFC4" w14:textId="5079B283" w:rsidR="004D56EA" w:rsidRDefault="004D56EA">
      <w:pPr>
        <w:pStyle w:val="Textodecomentrio"/>
      </w:pPr>
      <w:r>
        <w:rPr>
          <w:rStyle w:val="Refdecomentrio"/>
        </w:rPr>
        <w:annotationRef/>
      </w:r>
      <w:r>
        <w:t>Se possível, deve exluir esse “título” 5) Cargo:, deve deixar o 344 respostas da seguinte forma: N = 344; se tiver jeito, no gráfico pode mostrar os dois valores (o absoluto – número por carreira, junto com o percentual)</w:t>
      </w:r>
    </w:p>
  </w:comment>
  <w:comment w:id="817" w:author="Arlindo Gomes Filho" w:date="2020-11-21T15:32:00Z" w:initials="AGF">
    <w:p w14:paraId="79C5B4E5" w14:textId="038ADB47" w:rsidR="004D56EA" w:rsidRDefault="004D56EA">
      <w:pPr>
        <w:pStyle w:val="Textodecomentrio"/>
      </w:pPr>
      <w:r>
        <w:rPr>
          <w:rStyle w:val="Refdecomentrio"/>
        </w:rPr>
        <w:annotationRef/>
      </w:r>
      <w:r>
        <w:t>Não precisa… cite a fonte apenas quando não for dado da sua pesquisa.</w:t>
      </w:r>
    </w:p>
  </w:comment>
  <w:comment w:id="825" w:author="Arlindo Gomes Filho" w:date="2020-11-21T15:37:00Z" w:initials="AGF">
    <w:p w14:paraId="26BFA6C0" w14:textId="186C273B" w:rsidR="004D56EA" w:rsidRDefault="004D56EA">
      <w:pPr>
        <w:pStyle w:val="Textodecomentrio"/>
      </w:pPr>
      <w:r>
        <w:rPr>
          <w:rStyle w:val="Refdecomentrio"/>
        </w:rPr>
        <w:annotationRef/>
      </w:r>
      <w:r>
        <w:t>Mesmos comentários acimal</w:t>
      </w:r>
    </w:p>
  </w:comment>
  <w:comment w:id="845" w:author="Arlindo Gomes Filho" w:date="2020-11-21T15:40:00Z" w:initials="AGF">
    <w:p w14:paraId="5F5A9E21" w14:textId="2F3D7FA1" w:rsidR="004D56EA" w:rsidRDefault="004D56EA">
      <w:pPr>
        <w:pStyle w:val="Textodecomentrio"/>
      </w:pPr>
      <w:r>
        <w:rPr>
          <w:rStyle w:val="Refdecomentrio"/>
        </w:rPr>
        <w:annotationRef/>
      </w:r>
      <w:r>
        <w:t>Excluir a pergunta. Deixar apenas N =344</w:t>
      </w:r>
    </w:p>
  </w:comment>
  <w:comment w:id="894" w:author="Arlindo Gomes Filho" w:date="2020-11-21T15:48:00Z" w:initials="AGF">
    <w:p w14:paraId="3886885A" w14:textId="569062A2" w:rsidR="00CB0ADA" w:rsidRDefault="00CB0ADA">
      <w:pPr>
        <w:pStyle w:val="Textodecomentrio"/>
      </w:pPr>
      <w:r>
        <w:rPr>
          <w:rStyle w:val="Refdecomentrio"/>
        </w:rPr>
        <w:annotationRef/>
      </w:r>
      <w:r>
        <w:t>Excluir título; ajusta N = 265, mostrar valores e percentuais nos rótulos.</w:t>
      </w:r>
    </w:p>
  </w:comment>
  <w:comment w:id="920" w:author="Arlindo Gomes Filho" w:date="2020-11-21T15:53:00Z" w:initials="AGF">
    <w:p w14:paraId="3F331922" w14:textId="50031641" w:rsidR="008A14C1" w:rsidRDefault="008A14C1">
      <w:pPr>
        <w:pStyle w:val="Textodecomentrio"/>
      </w:pPr>
      <w:r>
        <w:rPr>
          <w:rStyle w:val="Refdecomentrio"/>
        </w:rPr>
        <w:annotationRef/>
      </w:r>
      <w:r>
        <w:t>Colocar acentos</w:t>
      </w:r>
    </w:p>
  </w:comment>
  <w:comment w:id="953" w:author="Arlindo Gomes Filho" w:date="2020-11-21T15:58:00Z" w:initials="AGF">
    <w:p w14:paraId="774B3ECA" w14:textId="02EB45DA" w:rsidR="008A14C1" w:rsidRDefault="008A14C1">
      <w:pPr>
        <w:pStyle w:val="Textodecomentrio"/>
      </w:pPr>
      <w:r>
        <w:rPr>
          <w:rStyle w:val="Refdecomentrio"/>
        </w:rPr>
        <w:annotationRef/>
      </w:r>
      <w:r>
        <w:t>Formatar tudo como um único quadro. O quadro é diferente da tabela porque é fechado com linhas verticais nas laterais.</w:t>
      </w:r>
    </w:p>
  </w:comment>
  <w:comment w:id="969" w:author="Arlindo Gomes Filho" w:date="2020-11-21T16:02:00Z" w:initials="AGF">
    <w:p w14:paraId="0014D9F5" w14:textId="34420A31" w:rsidR="00F24DB5" w:rsidRDefault="00F24DB5">
      <w:pPr>
        <w:pStyle w:val="Textodecomentrio"/>
      </w:pPr>
      <w:r>
        <w:rPr>
          <w:rStyle w:val="Refdecomentrio"/>
        </w:rPr>
        <w:annotationRef/>
      </w:r>
      <w:r>
        <w:t>Colocar acentos no nomes dos idiomas, quando cabível.</w:t>
      </w:r>
    </w:p>
  </w:comment>
  <w:comment w:id="1231" w:author="Arlindo Gomes Filho" w:date="2020-11-21T16:39:00Z" w:initials="AGF">
    <w:p w14:paraId="6751B74A" w14:textId="027451A4" w:rsidR="00DB0F5E" w:rsidRDefault="00DB0F5E">
      <w:pPr>
        <w:pStyle w:val="Textodecomentrio"/>
      </w:pPr>
      <w:r>
        <w:rPr>
          <w:rStyle w:val="Refdecomentrio"/>
        </w:rPr>
        <w:annotationRef/>
      </w:r>
      <w:r>
        <w:t>Padronizar formatação</w:t>
      </w:r>
    </w:p>
  </w:comment>
  <w:comment w:id="1236" w:author="Arlindo Gomes Filho" w:date="2020-11-21T16:40:00Z" w:initials="AGF">
    <w:p w14:paraId="466B349C" w14:textId="0C9D3EC6" w:rsidR="00DB0F5E" w:rsidRDefault="00DB0F5E">
      <w:pPr>
        <w:pStyle w:val="Textodecomentrio"/>
      </w:pPr>
      <w:r>
        <w:rPr>
          <w:rStyle w:val="Refdecomentrio"/>
        </w:rPr>
        <w:annotationRef/>
      </w:r>
      <w:r>
        <w:t>Não entendi..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FD44EE" w15:done="0"/>
  <w15:commentEx w15:paraId="46343288" w15:done="0"/>
  <w15:commentEx w15:paraId="7D46020F" w15:done="0"/>
  <w15:commentEx w15:paraId="359C83CA" w15:done="0"/>
  <w15:commentEx w15:paraId="521A96AE" w15:done="0"/>
  <w15:commentEx w15:paraId="52691DF2" w15:done="0"/>
  <w15:commentEx w15:paraId="2193022A" w15:done="0"/>
  <w15:commentEx w15:paraId="1352B00D" w15:done="0"/>
  <w15:commentEx w15:paraId="6300FE1D" w15:done="0"/>
  <w15:commentEx w15:paraId="05FCE325" w15:done="0"/>
  <w15:commentEx w15:paraId="0797282C" w15:done="0"/>
  <w15:commentEx w15:paraId="76B18456" w15:done="0"/>
  <w15:commentEx w15:paraId="2CF31AC7" w15:done="0"/>
  <w15:commentEx w15:paraId="2E0FCC97" w15:done="0"/>
  <w15:commentEx w15:paraId="55F95C99" w15:done="0"/>
  <w15:commentEx w15:paraId="645D9E59" w15:done="0"/>
  <w15:commentEx w15:paraId="4E57E6BD" w15:done="0"/>
  <w15:commentEx w15:paraId="237A6ADC" w15:done="0"/>
  <w15:commentEx w15:paraId="35306C6A" w15:done="0"/>
  <w15:commentEx w15:paraId="010AEEF7" w15:done="0"/>
  <w15:commentEx w15:paraId="7A2DEFC4" w15:done="0"/>
  <w15:commentEx w15:paraId="79C5B4E5" w15:done="0"/>
  <w15:commentEx w15:paraId="26BFA6C0" w15:done="0"/>
  <w15:commentEx w15:paraId="5F5A9E21" w15:done="0"/>
  <w15:commentEx w15:paraId="3886885A" w15:done="0"/>
  <w15:commentEx w15:paraId="3F331922" w15:done="0"/>
  <w15:commentEx w15:paraId="774B3ECA" w15:done="0"/>
  <w15:commentEx w15:paraId="0014D9F5" w15:done="0"/>
  <w15:commentEx w15:paraId="6751B74A" w15:done="0"/>
  <w15:commentEx w15:paraId="466B34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6608" w16cex:dateUtc="2020-11-16T23:56:00Z"/>
  <w16cex:commentExtensible w16cex:durableId="235D5E8A" w16cex:dateUtc="2020-11-16T23:24:00Z"/>
  <w16cex:commentExtensible w16cex:durableId="235D617C" w16cex:dateUtc="2020-11-16T23:37:00Z"/>
  <w16cex:commentExtensible w16cex:durableId="235D6565" w16cex:dateUtc="2020-11-16T23:53:00Z"/>
  <w16cex:commentExtensible w16cex:durableId="23639E47" w16cex:dateUtc="2020-11-21T17:10:00Z"/>
  <w16cex:commentExtensible w16cex:durableId="23639B2B" w16cex:dateUtc="2020-11-21T16:56:00Z"/>
  <w16cex:commentExtensible w16cex:durableId="23639AD1" w16cex:dateUtc="2020-11-21T16:55:00Z"/>
  <w16cex:commentExtensible w16cex:durableId="2363A3BC" w16cex:dateUtc="2020-11-21T17:33:00Z"/>
  <w16cex:commentExtensible w16cex:durableId="2363A31D" w16cex:dateUtc="2020-11-21T17:30:00Z"/>
  <w16cex:commentExtensible w16cex:durableId="2363A354" w16cex:dateUtc="2020-11-21T17:31:00Z"/>
  <w16cex:commentExtensible w16cex:durableId="2363A787" w16cex:dateUtc="2020-11-21T17:49:00Z"/>
  <w16cex:commentExtensible w16cex:durableId="2363A994" w16cex:dateUtc="2020-11-21T17:58:00Z"/>
  <w16cex:commentExtensible w16cex:durableId="2363AC90" w16cex:dateUtc="2020-11-21T18:11:00Z"/>
  <w16cex:commentExtensible w16cex:durableId="2363AC7D" w16cex:dateUtc="2020-11-21T18:10:00Z"/>
  <w16cex:commentExtensible w16cex:durableId="2363ACF8" w16cex:dateUtc="2020-11-21T18:12:00Z"/>
  <w16cex:commentExtensible w16cex:durableId="2363AD86" w16cex:dateUtc="2020-11-21T18:15:00Z"/>
  <w16cex:commentExtensible w16cex:durableId="2363ADA2" w16cex:dateUtc="2020-11-21T18:15:00Z"/>
  <w16cex:commentExtensible w16cex:durableId="2363ADD7" w16cex:dateUtc="2020-11-21T18:16:00Z"/>
  <w16cex:commentExtensible w16cex:durableId="2363ADFE" w16cex:dateUtc="2020-11-21T18:17:00Z"/>
  <w16cex:commentExtensible w16cex:durableId="2363B1CD" w16cex:dateUtc="2020-11-21T18:33:00Z"/>
  <w16cex:commentExtensible w16cex:durableId="2363B209" w16cex:dateUtc="2020-11-21T18:34:00Z"/>
  <w16cex:commentExtensible w16cex:durableId="2363B1A8" w16cex:dateUtc="2020-11-21T18:32:00Z"/>
  <w16cex:commentExtensible w16cex:durableId="2363B2A3" w16cex:dateUtc="2020-11-21T18:37:00Z"/>
  <w16cex:commentExtensible w16cex:durableId="2363B37C" w16cex:dateUtc="2020-11-21T18:40:00Z"/>
  <w16cex:commentExtensible w16cex:durableId="2363B539" w16cex:dateUtc="2020-11-21T18:48:00Z"/>
  <w16cex:commentExtensible w16cex:durableId="2363B66D" w16cex:dateUtc="2020-11-21T18:53:00Z"/>
  <w16cex:commentExtensible w16cex:durableId="2363B7AF" w16cex:dateUtc="2020-11-21T18:58:00Z"/>
  <w16cex:commentExtensible w16cex:durableId="2363B89F" w16cex:dateUtc="2020-11-21T19:02:00Z"/>
  <w16cex:commentExtensible w16cex:durableId="2363C12E" w16cex:dateUtc="2020-11-21T19:39:00Z"/>
  <w16cex:commentExtensible w16cex:durableId="2363C186" w16cex:dateUtc="2020-11-21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FD44EE" w16cid:durableId="235D6608"/>
  <w16cid:commentId w16cid:paraId="46343288" w16cid:durableId="235D5E8A"/>
  <w16cid:commentId w16cid:paraId="7D46020F" w16cid:durableId="235D617C"/>
  <w16cid:commentId w16cid:paraId="359C83CA" w16cid:durableId="235D6565"/>
  <w16cid:commentId w16cid:paraId="521A96AE" w16cid:durableId="23639E47"/>
  <w16cid:commentId w16cid:paraId="52691DF2" w16cid:durableId="23639B2B"/>
  <w16cid:commentId w16cid:paraId="2193022A" w16cid:durableId="23639AD1"/>
  <w16cid:commentId w16cid:paraId="1352B00D" w16cid:durableId="2363A3BC"/>
  <w16cid:commentId w16cid:paraId="6300FE1D" w16cid:durableId="2363A31D"/>
  <w16cid:commentId w16cid:paraId="05FCE325" w16cid:durableId="2363A354"/>
  <w16cid:commentId w16cid:paraId="0797282C" w16cid:durableId="2363A787"/>
  <w16cid:commentId w16cid:paraId="76B18456" w16cid:durableId="2363A994"/>
  <w16cid:commentId w16cid:paraId="2CF31AC7" w16cid:durableId="2363AC90"/>
  <w16cid:commentId w16cid:paraId="2E0FCC97" w16cid:durableId="2363AC7D"/>
  <w16cid:commentId w16cid:paraId="55F95C99" w16cid:durableId="2363ACF8"/>
  <w16cid:commentId w16cid:paraId="645D9E59" w16cid:durableId="2363AD86"/>
  <w16cid:commentId w16cid:paraId="4E57E6BD" w16cid:durableId="2363ADA2"/>
  <w16cid:commentId w16cid:paraId="237A6ADC" w16cid:durableId="2363ADD7"/>
  <w16cid:commentId w16cid:paraId="35306C6A" w16cid:durableId="2363ADFE"/>
  <w16cid:commentId w16cid:paraId="010AEEF7" w16cid:durableId="2363B1CD"/>
  <w16cid:commentId w16cid:paraId="7A2DEFC4" w16cid:durableId="2363B209"/>
  <w16cid:commentId w16cid:paraId="79C5B4E5" w16cid:durableId="2363B1A8"/>
  <w16cid:commentId w16cid:paraId="26BFA6C0" w16cid:durableId="2363B2A3"/>
  <w16cid:commentId w16cid:paraId="5F5A9E21" w16cid:durableId="2363B37C"/>
  <w16cid:commentId w16cid:paraId="3886885A" w16cid:durableId="2363B539"/>
  <w16cid:commentId w16cid:paraId="3F331922" w16cid:durableId="2363B66D"/>
  <w16cid:commentId w16cid:paraId="774B3ECA" w16cid:durableId="2363B7AF"/>
  <w16cid:commentId w16cid:paraId="0014D9F5" w16cid:durableId="2363B89F"/>
  <w16cid:commentId w16cid:paraId="6751B74A" w16cid:durableId="2363C12E"/>
  <w16cid:commentId w16cid:paraId="466B349C" w16cid:durableId="2363C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475FB" w14:textId="77777777" w:rsidR="00933646" w:rsidRDefault="00933646">
      <w:r>
        <w:separator/>
      </w:r>
    </w:p>
  </w:endnote>
  <w:endnote w:type="continuationSeparator" w:id="0">
    <w:p w14:paraId="7585B705" w14:textId="77777777" w:rsidR="00933646" w:rsidRDefault="0093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E8DAC" w14:textId="77777777" w:rsidR="004D56EA" w:rsidRDefault="004D56E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E6478" w14:textId="77777777" w:rsidR="004D56EA" w:rsidRDefault="004D56E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D9B85" w14:textId="77777777" w:rsidR="00933646" w:rsidRDefault="00933646">
      <w:r>
        <w:separator/>
      </w:r>
    </w:p>
  </w:footnote>
  <w:footnote w:type="continuationSeparator" w:id="0">
    <w:p w14:paraId="7E1B52A1" w14:textId="77777777" w:rsidR="00933646" w:rsidRDefault="00933646">
      <w:r>
        <w:continuationSeparator/>
      </w:r>
    </w:p>
  </w:footnote>
  <w:footnote w:id="1">
    <w:p w14:paraId="60EAB303" w14:textId="77777777" w:rsidR="004D56EA" w:rsidRDefault="004D56EA">
      <w:pPr>
        <w:rPr>
          <w:sz w:val="20"/>
          <w:szCs w:val="20"/>
        </w:rPr>
      </w:pPr>
      <w:r>
        <w:rPr>
          <w:vertAlign w:val="superscript"/>
        </w:rPr>
        <w:footnoteRef/>
      </w:r>
      <w:r>
        <w:rPr>
          <w:sz w:val="20"/>
          <w:szCs w:val="20"/>
        </w:rPr>
        <w:t xml:space="preserve"> O termo “línguas estrangeiras” </w:t>
      </w:r>
      <w:del w:id="105" w:author="Arlindo Gomes Filho" w:date="2020-11-16T20:54:00Z">
        <w:r w:rsidDel="00EF471A">
          <w:rPr>
            <w:sz w:val="20"/>
            <w:szCs w:val="20"/>
          </w:rPr>
          <w:delText xml:space="preserve"> </w:delText>
        </w:r>
      </w:del>
      <w:r>
        <w:rPr>
          <w:sz w:val="20"/>
          <w:szCs w:val="20"/>
        </w:rPr>
        <w:t>será utilizado na acepção de</w:t>
      </w:r>
      <w:del w:id="106" w:author="Arlindo Gomes Filho" w:date="2020-11-16T20:54:00Z">
        <w:r w:rsidDel="002A00FD">
          <w:rPr>
            <w:sz w:val="20"/>
            <w:szCs w:val="20"/>
          </w:rPr>
          <w:delText xml:space="preserve"> </w:delText>
        </w:r>
      </w:del>
      <w:r>
        <w:rPr>
          <w:sz w:val="20"/>
          <w:szCs w:val="20"/>
        </w:rPr>
        <w:t xml:space="preserve"> idiomas ou línguas </w:t>
      </w:r>
      <w:del w:id="107" w:author="Arlindo Gomes Filho" w:date="2020-11-16T20:54:00Z">
        <w:r w:rsidDel="002A00FD">
          <w:rPr>
            <w:sz w:val="20"/>
            <w:szCs w:val="20"/>
          </w:rPr>
          <w:delText xml:space="preserve"> </w:delText>
        </w:r>
      </w:del>
      <w:r>
        <w:rPr>
          <w:sz w:val="20"/>
          <w:szCs w:val="20"/>
        </w:rPr>
        <w:t>adicionais</w:t>
      </w:r>
      <w:del w:id="108" w:author="Arlindo Gomes Filho" w:date="2020-11-16T20:54:00Z">
        <w:r w:rsidDel="002A00FD">
          <w:rPr>
            <w:sz w:val="20"/>
            <w:szCs w:val="20"/>
          </w:rPr>
          <w:delText xml:space="preserve"> </w:delText>
        </w:r>
      </w:del>
      <w:r>
        <w:rPr>
          <w:sz w:val="20"/>
          <w:szCs w:val="20"/>
        </w:rPr>
        <w:t>.</w:t>
      </w:r>
    </w:p>
  </w:footnote>
  <w:footnote w:id="2">
    <w:p w14:paraId="26E267A3" w14:textId="77777777" w:rsidR="004D56EA" w:rsidRDefault="004D56EA">
      <w:pPr>
        <w:rPr>
          <w:sz w:val="20"/>
          <w:szCs w:val="20"/>
        </w:rPr>
      </w:pPr>
      <w:r>
        <w:rPr>
          <w:vertAlign w:val="superscript"/>
        </w:rPr>
        <w:footnoteRef/>
      </w:r>
      <w:r>
        <w:rPr>
          <w:sz w:val="20"/>
          <w:szCs w:val="20"/>
        </w:rPr>
        <w:t xml:space="preserve">  CARDONA, 2006 apud ECKERT; FROSI, 2015, p. 199</w:t>
      </w:r>
    </w:p>
  </w:footnote>
  <w:footnote w:id="3">
    <w:p w14:paraId="56AEA11E" w14:textId="77777777" w:rsidR="004D56EA" w:rsidRDefault="004D56EA">
      <w:pPr>
        <w:rPr>
          <w:sz w:val="20"/>
          <w:szCs w:val="20"/>
        </w:rPr>
      </w:pPr>
      <w:r>
        <w:rPr>
          <w:vertAlign w:val="superscript"/>
        </w:rPr>
        <w:footnoteRef/>
      </w:r>
      <w:r>
        <w:rPr>
          <w:sz w:val="20"/>
          <w:szCs w:val="20"/>
        </w:rPr>
        <w:t xml:space="preserve">  SCHLATTER E GARCEZ, 2009 apud ECKERT; FROSI, 2015, p. 199</w:t>
      </w:r>
    </w:p>
    <w:p w14:paraId="0467F1FD" w14:textId="77777777" w:rsidR="004D56EA" w:rsidRDefault="004D56EA">
      <w:pPr>
        <w:rPr>
          <w:sz w:val="20"/>
          <w:szCs w:val="20"/>
        </w:rPr>
      </w:pPr>
    </w:p>
  </w:footnote>
  <w:footnote w:id="4">
    <w:p w14:paraId="22BB3494" w14:textId="77777777" w:rsidR="004D56EA" w:rsidRDefault="004D56EA">
      <w:pPr>
        <w:rPr>
          <w:sz w:val="20"/>
          <w:szCs w:val="20"/>
        </w:rPr>
      </w:pPr>
      <w:r>
        <w:rPr>
          <w:vertAlign w:val="superscript"/>
        </w:rPr>
        <w:footnoteRef/>
      </w:r>
      <w:r>
        <w:rPr>
          <w:sz w:val="20"/>
          <w:szCs w:val="20"/>
        </w:rPr>
        <w:t xml:space="preserve"> GRIFFIN, 2016 apud ECKERT; FROSI, 2015, p. 200</w:t>
      </w:r>
    </w:p>
    <w:p w14:paraId="02DCD80D" w14:textId="77777777" w:rsidR="004D56EA" w:rsidRDefault="004D56EA">
      <w:pPr>
        <w:rPr>
          <w:sz w:val="20"/>
          <w:szCs w:val="20"/>
        </w:rPr>
      </w:pPr>
    </w:p>
  </w:footnote>
  <w:footnote w:id="5">
    <w:p w14:paraId="6D592CBB" w14:textId="77777777" w:rsidR="004D56EA" w:rsidRDefault="004D56EA">
      <w:pPr>
        <w:rPr>
          <w:sz w:val="20"/>
          <w:szCs w:val="20"/>
        </w:rPr>
      </w:pPr>
      <w:r>
        <w:rPr>
          <w:vertAlign w:val="superscript"/>
        </w:rPr>
        <w:footnoteRef/>
      </w:r>
      <w:r>
        <w:rPr>
          <w:sz w:val="20"/>
          <w:szCs w:val="20"/>
        </w:rPr>
        <w:t xml:space="preserve">  Vide ANEXO A</w:t>
      </w:r>
    </w:p>
  </w:footnote>
  <w:footnote w:id="6">
    <w:p w14:paraId="1116031E" w14:textId="77777777" w:rsidR="004D56EA" w:rsidRDefault="004D56EA">
      <w:pPr>
        <w:rPr>
          <w:sz w:val="20"/>
          <w:szCs w:val="20"/>
        </w:rPr>
      </w:pPr>
      <w:r>
        <w:rPr>
          <w:vertAlign w:val="superscript"/>
        </w:rPr>
        <w:footnoteRef/>
      </w:r>
      <w:sdt>
        <w:sdtPr>
          <w:tag w:val="goog_rdk_6"/>
          <w:id w:val="-1522307546"/>
        </w:sdtPr>
        <w:sdtContent>
          <w:r>
            <w:rPr>
              <w:rFonts w:ascii="Arial Unicode MS" w:eastAsia="Arial Unicode MS" w:hAnsi="Arial Unicode MS" w:cs="Arial Unicode MS"/>
              <w:sz w:val="20"/>
              <w:szCs w:val="20"/>
            </w:rPr>
            <w:t xml:space="preserve"> Fonte: sítio eletrônico oficial do Ministério das Relações Exteriores ﹤</w:t>
          </w:r>
        </w:sdtContent>
      </w:sdt>
      <w:hyperlink r:id="rId1">
        <w:r>
          <w:rPr>
            <w:color w:val="1155CC"/>
            <w:sz w:val="20"/>
            <w:szCs w:val="20"/>
            <w:u w:val="single"/>
          </w:rPr>
          <w:t>http://diplopedia.itamaraty.gov.br</w:t>
        </w:r>
      </w:hyperlink>
      <w:sdt>
        <w:sdtPr>
          <w:tag w:val="goog_rdk_7"/>
          <w:id w:val="-71054450"/>
        </w:sdtPr>
        <w:sdtContent>
          <w:r>
            <w:rPr>
              <w:rFonts w:ascii="Gungsuh" w:eastAsia="Gungsuh" w:hAnsi="Gungsuh" w:cs="Gungsuh"/>
              <w:sz w:val="20"/>
              <w:szCs w:val="20"/>
            </w:rPr>
            <w:t>＞, c</w:t>
          </w:r>
        </w:sdtContent>
      </w:sdt>
      <w:r>
        <w:rPr>
          <w:sz w:val="20"/>
          <w:szCs w:val="20"/>
        </w:rPr>
        <w:t>onsultado em 10 de novembro de 2020, às 10h50.</w:t>
      </w:r>
    </w:p>
  </w:footnote>
  <w:footnote w:id="7">
    <w:p w14:paraId="14823FC9" w14:textId="77777777" w:rsidR="004D56EA" w:rsidRDefault="004D56EA">
      <w:pPr>
        <w:rPr>
          <w:sz w:val="20"/>
          <w:szCs w:val="20"/>
        </w:rPr>
      </w:pPr>
      <w:r>
        <w:rPr>
          <w:vertAlign w:val="superscript"/>
        </w:rPr>
        <w:footnoteRef/>
      </w:r>
      <w:sdt>
        <w:sdtPr>
          <w:tag w:val="goog_rdk_8"/>
          <w:id w:val="2074390571"/>
        </w:sdtPr>
        <w:sdtContent>
          <w:r>
            <w:rPr>
              <w:rFonts w:ascii="Arial Unicode MS" w:eastAsia="Arial Unicode MS" w:hAnsi="Arial Unicode MS" w:cs="Arial Unicode MS"/>
              <w:sz w:val="20"/>
              <w:szCs w:val="20"/>
            </w:rPr>
            <w:t xml:space="preserve"> Fonte: sítio eletrônico oficial do Ministério das Relações Exteriores ﹤</w:t>
          </w:r>
        </w:sdtContent>
      </w:sdt>
      <w:hyperlink r:id="rId2">
        <w:r>
          <w:rPr>
            <w:color w:val="1155CC"/>
            <w:sz w:val="20"/>
            <w:szCs w:val="20"/>
            <w:u w:val="single"/>
          </w:rPr>
          <w:t>http://diplopedia.itamaraty.gov.br</w:t>
        </w:r>
      </w:hyperlink>
      <w:sdt>
        <w:sdtPr>
          <w:tag w:val="goog_rdk_9"/>
          <w:id w:val="-1048840977"/>
        </w:sdtPr>
        <w:sdtContent>
          <w:r>
            <w:rPr>
              <w:rFonts w:ascii="Gungsuh" w:eastAsia="Gungsuh" w:hAnsi="Gungsuh" w:cs="Gungsuh"/>
              <w:sz w:val="20"/>
              <w:szCs w:val="20"/>
            </w:rPr>
            <w:t>＞,consultado em 10 de novembro de 2020.</w:t>
          </w:r>
        </w:sdtContent>
      </w:sdt>
    </w:p>
  </w:footnote>
  <w:footnote w:id="8">
    <w:p w14:paraId="63D5CA19" w14:textId="77777777" w:rsidR="004D56EA" w:rsidRDefault="004D56EA">
      <w:pPr>
        <w:rPr>
          <w:sz w:val="20"/>
          <w:szCs w:val="20"/>
        </w:rPr>
      </w:pPr>
      <w:r>
        <w:rPr>
          <w:vertAlign w:val="superscript"/>
        </w:rPr>
        <w:footnoteRef/>
      </w:r>
      <w:r>
        <w:rPr>
          <w:sz w:val="20"/>
          <w:szCs w:val="20"/>
        </w:rPr>
        <w:t xml:space="preserve"> No corrente semestre, nos termos da Circular Telegráfica nr. 114536, de 05/11/2020, </w:t>
      </w:r>
      <w:del w:id="870" w:author="Arlindo Gomes Filho" w:date="2020-11-21T15:44:00Z">
        <w:r w:rsidDel="00CB0ADA">
          <w:rPr>
            <w:sz w:val="20"/>
            <w:szCs w:val="20"/>
          </w:rPr>
          <w:delText xml:space="preserve"> </w:delText>
        </w:r>
      </w:del>
      <w:r>
        <w:rPr>
          <w:sz w:val="20"/>
          <w:szCs w:val="20"/>
        </w:rPr>
        <w:t>o prazo foi reduzido para 1(um) ano.</w:t>
      </w:r>
    </w:p>
  </w:footnote>
  <w:footnote w:id="9">
    <w:p w14:paraId="1BB7173F" w14:textId="1487BA9B" w:rsidR="004D56EA" w:rsidRDefault="004D56EA">
      <w:pPr>
        <w:rPr>
          <w:sz w:val="20"/>
          <w:szCs w:val="20"/>
        </w:rPr>
      </w:pPr>
      <w:r>
        <w:rPr>
          <w:vertAlign w:val="superscript"/>
        </w:rPr>
        <w:footnoteRef/>
      </w:r>
      <w:r>
        <w:rPr>
          <w:sz w:val="20"/>
          <w:szCs w:val="20"/>
        </w:rPr>
        <w:t xml:space="preserve"> Fonte: sítio eletrônico oficial do Conselho Brit</w:t>
      </w:r>
      <w:ins w:id="929" w:author="Arlindo Gomes Filho" w:date="2020-11-21T15:55:00Z">
        <w:r w:rsidR="008A14C1">
          <w:rPr>
            <w:sz w:val="20"/>
            <w:szCs w:val="20"/>
          </w:rPr>
          <w:t>â</w:t>
        </w:r>
      </w:ins>
      <w:del w:id="930" w:author="Arlindo Gomes Filho" w:date="2020-11-21T15:55:00Z">
        <w:r w:rsidDel="008A14C1">
          <w:rPr>
            <w:sz w:val="20"/>
            <w:szCs w:val="20"/>
          </w:rPr>
          <w:delText>a</w:delText>
        </w:r>
      </w:del>
      <w:r>
        <w:rPr>
          <w:sz w:val="20"/>
          <w:szCs w:val="20"/>
        </w:rPr>
        <w:t>nico &lt;</w:t>
      </w:r>
      <w:hyperlink r:id="rId3">
        <w:r>
          <w:rPr>
            <w:color w:val="1155CC"/>
            <w:sz w:val="20"/>
            <w:szCs w:val="20"/>
            <w:u w:val="single"/>
          </w:rPr>
          <w:t>https://www.britishcouncil.org.br/quadro-comum-europeu-de-referencia-para-linguas-cefr</w:t>
        </w:r>
      </w:hyperlink>
      <w:r>
        <w:rPr>
          <w:sz w:val="20"/>
          <w:szCs w:val="20"/>
        </w:rPr>
        <w:t>&gt;, consultado em 16 de novembro de 2020, as 12h25.</w:t>
      </w:r>
    </w:p>
  </w:footnote>
  <w:footnote w:id="10">
    <w:p w14:paraId="5A039085" w14:textId="77777777" w:rsidR="004D56EA" w:rsidRDefault="004D56EA">
      <w:pPr>
        <w:rPr>
          <w:sz w:val="20"/>
          <w:szCs w:val="20"/>
        </w:rPr>
      </w:pPr>
      <w:r>
        <w:rPr>
          <w:vertAlign w:val="superscript"/>
        </w:rPr>
        <w:footnoteRef/>
      </w:r>
      <w:r>
        <w:rPr>
          <w:sz w:val="20"/>
          <w:szCs w:val="20"/>
        </w:rPr>
        <w:t xml:space="preserve"> Dados extraídos do sítio eletrônico oficial do Departamento de Negócios Estrangeiros e Comércio - DFAT </w:t>
      </w:r>
    </w:p>
    <w:p w14:paraId="55CC26D7" w14:textId="77777777" w:rsidR="004D56EA" w:rsidRDefault="004D56EA">
      <w:pPr>
        <w:rPr>
          <w:sz w:val="20"/>
          <w:szCs w:val="20"/>
        </w:rPr>
      </w:pPr>
      <w:r>
        <w:rPr>
          <w:sz w:val="20"/>
          <w:szCs w:val="20"/>
        </w:rPr>
        <w:t>&lt;</w:t>
      </w:r>
      <w:hyperlink r:id="rId4">
        <w:r>
          <w:rPr>
            <w:color w:val="1155CC"/>
            <w:sz w:val="20"/>
            <w:szCs w:val="20"/>
            <w:u w:val="single"/>
          </w:rPr>
          <w:t>https://diplomaticacademy.dfat.gov.au/language</w:t>
        </w:r>
      </w:hyperlink>
      <w:r>
        <w:rPr>
          <w:sz w:val="20"/>
          <w:szCs w:val="20"/>
        </w:rPr>
        <w:t>&gt;, consultado em 16 de novembro de 2020.</w:t>
      </w:r>
    </w:p>
  </w:footnote>
  <w:footnote w:id="11">
    <w:p w14:paraId="13FAEEDC" w14:textId="6CBBB679" w:rsidR="004D56EA" w:rsidRDefault="004D56EA">
      <w:pPr>
        <w:rPr>
          <w:sz w:val="20"/>
          <w:szCs w:val="20"/>
        </w:rPr>
      </w:pPr>
      <w:r>
        <w:rPr>
          <w:vertAlign w:val="superscript"/>
        </w:rPr>
        <w:footnoteRef/>
      </w:r>
      <w:r>
        <w:rPr>
          <w:sz w:val="20"/>
          <w:szCs w:val="20"/>
        </w:rPr>
        <w:t xml:space="preserve"> </w:t>
      </w:r>
      <w:del w:id="1021" w:author="Arlindo Gomes Filho" w:date="2020-11-21T16:14:00Z">
        <w:r w:rsidDel="00C24A75">
          <w:rPr>
            <w:sz w:val="20"/>
            <w:szCs w:val="20"/>
          </w:rPr>
          <w:delText xml:space="preserve"> </w:delText>
        </w:r>
      </w:del>
      <w:r>
        <w:rPr>
          <w:sz w:val="20"/>
          <w:szCs w:val="20"/>
        </w:rPr>
        <w:t>Homólogo ao Ministerio das Relacoes Exteriores</w:t>
      </w:r>
    </w:p>
  </w:footnote>
  <w:footnote w:id="12">
    <w:p w14:paraId="1CAA1EDA" w14:textId="77777777" w:rsidR="004D56EA" w:rsidRDefault="004D56EA">
      <w:pPr>
        <w:rPr>
          <w:sz w:val="20"/>
          <w:szCs w:val="20"/>
        </w:rPr>
      </w:pPr>
      <w:r>
        <w:rPr>
          <w:vertAlign w:val="superscript"/>
        </w:rPr>
        <w:footnoteRef/>
      </w:r>
      <w:r>
        <w:rPr>
          <w:sz w:val="20"/>
          <w:szCs w:val="20"/>
        </w:rPr>
        <w:t xml:space="preserve"> ANEXO B - Exemplo de calendario anual - “ </w:t>
      </w:r>
      <w:r>
        <w:rPr>
          <w:i/>
          <w:sz w:val="20"/>
          <w:szCs w:val="20"/>
        </w:rPr>
        <w:t xml:space="preserve">Language Discussion Groups - Timetable 2020” </w:t>
      </w:r>
      <w:r>
        <w:rPr>
          <w:sz w:val="20"/>
          <w:szCs w:val="20"/>
        </w:rPr>
        <w:t>.</w:t>
      </w:r>
    </w:p>
  </w:footnote>
  <w:footnote w:id="13">
    <w:p w14:paraId="456E5C20" w14:textId="77777777" w:rsidR="004D56EA" w:rsidRDefault="004D56EA">
      <w:pPr>
        <w:rPr>
          <w:sz w:val="20"/>
          <w:szCs w:val="20"/>
        </w:rPr>
      </w:pPr>
      <w:r>
        <w:rPr>
          <w:vertAlign w:val="superscript"/>
        </w:rPr>
        <w:footnoteRef/>
      </w:r>
      <w:r>
        <w:rPr>
          <w:sz w:val="20"/>
          <w:szCs w:val="20"/>
        </w:rPr>
        <w:t xml:space="preserve"> ANEXO C - </w:t>
      </w:r>
      <w:r>
        <w:rPr>
          <w:i/>
          <w:sz w:val="20"/>
          <w:szCs w:val="20"/>
        </w:rPr>
        <w:t>Australian Foreign Service Language Proficiency Ratings.</w:t>
      </w:r>
    </w:p>
  </w:footnote>
  <w:footnote w:id="14">
    <w:p w14:paraId="35D103AE" w14:textId="77777777" w:rsidR="004D56EA" w:rsidRDefault="004D56EA">
      <w:pPr>
        <w:rPr>
          <w:sz w:val="20"/>
          <w:szCs w:val="20"/>
        </w:rPr>
      </w:pPr>
      <w:r>
        <w:rPr>
          <w:vertAlign w:val="superscript"/>
        </w:rPr>
        <w:footnoteRef/>
      </w:r>
      <w:r>
        <w:rPr>
          <w:sz w:val="20"/>
          <w:szCs w:val="20"/>
        </w:rPr>
        <w:t xml:space="preserve"> Dados extraídos de publicação no </w:t>
      </w:r>
      <w:del w:id="1057" w:author="Arlindo Gomes Filho" w:date="2020-11-21T16:17:00Z">
        <w:r w:rsidDel="00C24A75">
          <w:rPr>
            <w:sz w:val="20"/>
            <w:szCs w:val="20"/>
          </w:rPr>
          <w:delText xml:space="preserve"> </w:delText>
        </w:r>
      </w:del>
      <w:r>
        <w:rPr>
          <w:sz w:val="20"/>
          <w:szCs w:val="20"/>
        </w:rPr>
        <w:t>jornal “Sydney Morning Herald”, de 1/05/2015. Parlez-vous ten grand? DFAT staffers cash in by speaking the lingo.</w:t>
      </w:r>
    </w:p>
  </w:footnote>
  <w:footnote w:id="15">
    <w:p w14:paraId="2E86EBB3" w14:textId="77777777" w:rsidR="004D56EA" w:rsidRDefault="004D56EA">
      <w:pPr>
        <w:rPr>
          <w:sz w:val="20"/>
          <w:szCs w:val="20"/>
        </w:rPr>
      </w:pPr>
      <w:r>
        <w:rPr>
          <w:vertAlign w:val="superscript"/>
        </w:rPr>
        <w:footnoteRef/>
      </w:r>
      <w:r>
        <w:rPr>
          <w:sz w:val="20"/>
          <w:szCs w:val="20"/>
        </w:rPr>
        <w:t xml:space="preserve"> ANEXO C</w:t>
      </w:r>
    </w:p>
  </w:footnote>
  <w:footnote w:id="16">
    <w:p w14:paraId="090D026E" w14:textId="77777777" w:rsidR="004D56EA" w:rsidRDefault="004D56EA">
      <w:pPr>
        <w:rPr>
          <w:sz w:val="20"/>
          <w:szCs w:val="20"/>
        </w:rPr>
      </w:pPr>
      <w:r>
        <w:rPr>
          <w:vertAlign w:val="superscript"/>
        </w:rPr>
        <w:footnoteRef/>
      </w:r>
      <w:r>
        <w:rPr>
          <w:sz w:val="20"/>
          <w:szCs w:val="20"/>
        </w:rPr>
        <w:t xml:space="preserve"> A Comissão de Remoção e formada por…………………………..</w:t>
      </w:r>
    </w:p>
  </w:footnote>
  <w:footnote w:id="17">
    <w:p w14:paraId="5322E59D" w14:textId="77777777" w:rsidR="004D56EA" w:rsidRDefault="004D56EA">
      <w:pPr>
        <w:rPr>
          <w:sz w:val="20"/>
          <w:szCs w:val="20"/>
        </w:rPr>
      </w:pPr>
      <w:r>
        <w:rPr>
          <w:vertAlign w:val="superscript"/>
        </w:rPr>
        <w:footnoteRef/>
      </w:r>
      <w:r>
        <w:rPr>
          <w:sz w:val="20"/>
          <w:szCs w:val="20"/>
        </w:rPr>
        <w:t xml:space="preserve"> Fonte: Instrução Normativa 201, de 11 de setembro de 2019, que dispõe sobre os procedimentos específicos para a implementação da Política Nacional de Desenvolvimento de Pessoas - PDP.</w:t>
      </w:r>
      <w:del w:id="1247" w:author="Arlindo Gomes Filho" w:date="2020-11-21T16:42:00Z">
        <w:r w:rsidDel="00FF4EA3">
          <w:rPr>
            <w:sz w:val="20"/>
            <w:szCs w:val="20"/>
          </w:rPr>
          <w:delText>.</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3F0BF" w14:textId="77777777" w:rsidR="004D56EA" w:rsidRDefault="004D56EA">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F84ED" w14:textId="77777777" w:rsidR="004D56EA" w:rsidRDefault="004D56EA">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35D"/>
    <w:multiLevelType w:val="multilevel"/>
    <w:tmpl w:val="56440500"/>
    <w:lvl w:ilvl="0">
      <w:start w:val="1"/>
      <w:numFmt w:val="decimal"/>
      <w:lvlText w:val="%1."/>
      <w:lvlJc w:val="left"/>
      <w:pPr>
        <w:ind w:left="253" w:hanging="253"/>
      </w:pPr>
      <w:rPr>
        <w:smallCaps w:val="0"/>
        <w:strike w:val="0"/>
        <w:shd w:val="clear" w:color="auto" w:fill="auto"/>
        <w:vertAlign w:val="baseline"/>
      </w:rPr>
    </w:lvl>
    <w:lvl w:ilvl="1">
      <w:start w:val="1"/>
      <w:numFmt w:val="decimal"/>
      <w:lvlText w:val="%2."/>
      <w:lvlJc w:val="left"/>
      <w:pPr>
        <w:ind w:left="1053" w:hanging="253"/>
      </w:pPr>
      <w:rPr>
        <w:smallCaps w:val="0"/>
        <w:strike w:val="0"/>
        <w:shd w:val="clear" w:color="auto" w:fill="auto"/>
        <w:vertAlign w:val="baseline"/>
      </w:rPr>
    </w:lvl>
    <w:lvl w:ilvl="2">
      <w:start w:val="1"/>
      <w:numFmt w:val="decimal"/>
      <w:lvlText w:val="%3."/>
      <w:lvlJc w:val="left"/>
      <w:pPr>
        <w:ind w:left="1853" w:hanging="253"/>
      </w:pPr>
      <w:rPr>
        <w:smallCaps w:val="0"/>
        <w:strike w:val="0"/>
        <w:shd w:val="clear" w:color="auto" w:fill="auto"/>
        <w:vertAlign w:val="baseline"/>
      </w:rPr>
    </w:lvl>
    <w:lvl w:ilvl="3">
      <w:start w:val="1"/>
      <w:numFmt w:val="decimal"/>
      <w:lvlText w:val="%4."/>
      <w:lvlJc w:val="left"/>
      <w:pPr>
        <w:ind w:left="2653" w:hanging="253"/>
      </w:pPr>
      <w:rPr>
        <w:smallCaps w:val="0"/>
        <w:strike w:val="0"/>
        <w:shd w:val="clear" w:color="auto" w:fill="auto"/>
        <w:vertAlign w:val="baseline"/>
      </w:rPr>
    </w:lvl>
    <w:lvl w:ilvl="4">
      <w:start w:val="1"/>
      <w:numFmt w:val="decimal"/>
      <w:lvlText w:val="%5."/>
      <w:lvlJc w:val="left"/>
      <w:pPr>
        <w:ind w:left="3453" w:hanging="253"/>
      </w:pPr>
      <w:rPr>
        <w:smallCaps w:val="0"/>
        <w:strike w:val="0"/>
        <w:shd w:val="clear" w:color="auto" w:fill="auto"/>
        <w:vertAlign w:val="baseline"/>
      </w:rPr>
    </w:lvl>
    <w:lvl w:ilvl="5">
      <w:start w:val="1"/>
      <w:numFmt w:val="decimal"/>
      <w:lvlText w:val="%6."/>
      <w:lvlJc w:val="left"/>
      <w:pPr>
        <w:ind w:left="4253" w:hanging="253"/>
      </w:pPr>
      <w:rPr>
        <w:smallCaps w:val="0"/>
        <w:strike w:val="0"/>
        <w:shd w:val="clear" w:color="auto" w:fill="auto"/>
        <w:vertAlign w:val="baseline"/>
      </w:rPr>
    </w:lvl>
    <w:lvl w:ilvl="6">
      <w:start w:val="1"/>
      <w:numFmt w:val="decimal"/>
      <w:lvlText w:val="%7."/>
      <w:lvlJc w:val="left"/>
      <w:pPr>
        <w:ind w:left="5053" w:hanging="253"/>
      </w:pPr>
      <w:rPr>
        <w:smallCaps w:val="0"/>
        <w:strike w:val="0"/>
        <w:shd w:val="clear" w:color="auto" w:fill="auto"/>
        <w:vertAlign w:val="baseline"/>
      </w:rPr>
    </w:lvl>
    <w:lvl w:ilvl="7">
      <w:start w:val="1"/>
      <w:numFmt w:val="decimal"/>
      <w:lvlText w:val="%8."/>
      <w:lvlJc w:val="left"/>
      <w:pPr>
        <w:ind w:left="5853" w:hanging="253"/>
      </w:pPr>
      <w:rPr>
        <w:smallCaps w:val="0"/>
        <w:strike w:val="0"/>
        <w:shd w:val="clear" w:color="auto" w:fill="auto"/>
        <w:vertAlign w:val="baseline"/>
      </w:rPr>
    </w:lvl>
    <w:lvl w:ilvl="8">
      <w:start w:val="1"/>
      <w:numFmt w:val="decimal"/>
      <w:lvlText w:val="%9."/>
      <w:lvlJc w:val="left"/>
      <w:pPr>
        <w:ind w:left="6653" w:hanging="253"/>
      </w:pPr>
      <w:rPr>
        <w:smallCaps w:val="0"/>
        <w:strike w:val="0"/>
        <w:shd w:val="clear" w:color="auto" w:fill="auto"/>
        <w:vertAlign w:val="baseline"/>
      </w:rPr>
    </w:lvl>
  </w:abstractNum>
  <w:abstractNum w:abstractNumId="1" w15:restartNumberingAfterBreak="0">
    <w:nsid w:val="0EE10AFC"/>
    <w:multiLevelType w:val="multilevel"/>
    <w:tmpl w:val="0AA6F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3132E3"/>
    <w:multiLevelType w:val="multilevel"/>
    <w:tmpl w:val="BBE6EC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38E3FB5"/>
    <w:multiLevelType w:val="multilevel"/>
    <w:tmpl w:val="AA7CF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6C7ACD"/>
    <w:multiLevelType w:val="multilevel"/>
    <w:tmpl w:val="A7B41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4B0537"/>
    <w:multiLevelType w:val="multilevel"/>
    <w:tmpl w:val="802EF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784ECB"/>
    <w:multiLevelType w:val="multilevel"/>
    <w:tmpl w:val="0E343320"/>
    <w:lvl w:ilvl="0">
      <w:start w:val="1"/>
      <w:numFmt w:val="lowerLetter"/>
      <w:lvlText w:val="%1)"/>
      <w:lvlJc w:val="left"/>
      <w:pPr>
        <w:ind w:left="720" w:hanging="360"/>
      </w:pPr>
      <w:rPr>
        <w:b/>
        <w:smallCaps w:val="0"/>
        <w:strike w:val="0"/>
        <w:shd w:val="clear" w:color="auto" w:fill="auto"/>
        <w:vertAlign w:val="baseline"/>
      </w:rPr>
    </w:lvl>
    <w:lvl w:ilvl="1">
      <w:start w:val="1"/>
      <w:numFmt w:val="lowerLetter"/>
      <w:lvlText w:val="%2."/>
      <w:lvlJc w:val="left"/>
      <w:pPr>
        <w:ind w:left="1440" w:hanging="360"/>
      </w:pPr>
      <w:rPr>
        <w:b/>
        <w:smallCaps w:val="0"/>
        <w:strike w:val="0"/>
        <w:shd w:val="clear" w:color="auto" w:fill="auto"/>
        <w:vertAlign w:val="baseline"/>
      </w:rPr>
    </w:lvl>
    <w:lvl w:ilvl="2">
      <w:start w:val="1"/>
      <w:numFmt w:val="lowerRoman"/>
      <w:lvlText w:val="%3."/>
      <w:lvlJc w:val="left"/>
      <w:pPr>
        <w:ind w:left="2160" w:hanging="300"/>
      </w:pPr>
      <w:rPr>
        <w:b/>
        <w:smallCaps w:val="0"/>
        <w:strike w:val="0"/>
        <w:shd w:val="clear" w:color="auto" w:fill="auto"/>
        <w:vertAlign w:val="baseline"/>
      </w:rPr>
    </w:lvl>
    <w:lvl w:ilvl="3">
      <w:start w:val="1"/>
      <w:numFmt w:val="decimal"/>
      <w:lvlText w:val="%4."/>
      <w:lvlJc w:val="left"/>
      <w:pPr>
        <w:ind w:left="2880" w:hanging="360"/>
      </w:pPr>
      <w:rPr>
        <w:b/>
        <w:smallCaps w:val="0"/>
        <w:strike w:val="0"/>
        <w:shd w:val="clear" w:color="auto" w:fill="auto"/>
        <w:vertAlign w:val="baseline"/>
      </w:rPr>
    </w:lvl>
    <w:lvl w:ilvl="4">
      <w:start w:val="1"/>
      <w:numFmt w:val="lowerLetter"/>
      <w:lvlText w:val="%5."/>
      <w:lvlJc w:val="left"/>
      <w:pPr>
        <w:ind w:left="3600" w:hanging="360"/>
      </w:pPr>
      <w:rPr>
        <w:b/>
        <w:smallCaps w:val="0"/>
        <w:strike w:val="0"/>
        <w:shd w:val="clear" w:color="auto" w:fill="auto"/>
        <w:vertAlign w:val="baseline"/>
      </w:rPr>
    </w:lvl>
    <w:lvl w:ilvl="5">
      <w:start w:val="1"/>
      <w:numFmt w:val="lowerRoman"/>
      <w:lvlText w:val="%6."/>
      <w:lvlJc w:val="left"/>
      <w:pPr>
        <w:ind w:left="4320" w:hanging="300"/>
      </w:pPr>
      <w:rPr>
        <w:b/>
        <w:smallCaps w:val="0"/>
        <w:strike w:val="0"/>
        <w:shd w:val="clear" w:color="auto" w:fill="auto"/>
        <w:vertAlign w:val="baseline"/>
      </w:rPr>
    </w:lvl>
    <w:lvl w:ilvl="6">
      <w:start w:val="1"/>
      <w:numFmt w:val="decimal"/>
      <w:lvlText w:val="%7."/>
      <w:lvlJc w:val="left"/>
      <w:pPr>
        <w:ind w:left="5040" w:hanging="360"/>
      </w:pPr>
      <w:rPr>
        <w:b/>
        <w:smallCaps w:val="0"/>
        <w:strike w:val="0"/>
        <w:shd w:val="clear" w:color="auto" w:fill="auto"/>
        <w:vertAlign w:val="baseline"/>
      </w:rPr>
    </w:lvl>
    <w:lvl w:ilvl="7">
      <w:start w:val="1"/>
      <w:numFmt w:val="lowerLetter"/>
      <w:lvlText w:val="%8."/>
      <w:lvlJc w:val="left"/>
      <w:pPr>
        <w:ind w:left="5760" w:hanging="360"/>
      </w:pPr>
      <w:rPr>
        <w:b/>
        <w:smallCaps w:val="0"/>
        <w:strike w:val="0"/>
        <w:shd w:val="clear" w:color="auto" w:fill="auto"/>
        <w:vertAlign w:val="baseline"/>
      </w:rPr>
    </w:lvl>
    <w:lvl w:ilvl="8">
      <w:start w:val="1"/>
      <w:numFmt w:val="lowerRoman"/>
      <w:lvlText w:val="%9."/>
      <w:lvlJc w:val="left"/>
      <w:pPr>
        <w:ind w:left="6480" w:hanging="300"/>
      </w:pPr>
      <w:rPr>
        <w:b/>
        <w:smallCaps w:val="0"/>
        <w:strike w:val="0"/>
        <w:shd w:val="clear" w:color="auto" w:fill="auto"/>
        <w:vertAlign w:val="baseline"/>
      </w:rPr>
    </w:lvl>
  </w:abstractNum>
  <w:abstractNum w:abstractNumId="7" w15:restartNumberingAfterBreak="0">
    <w:nsid w:val="4B541742"/>
    <w:multiLevelType w:val="multilevel"/>
    <w:tmpl w:val="CD167CD2"/>
    <w:lvl w:ilvl="0">
      <w:start w:val="3"/>
      <w:numFmt w:val="lowerLetter"/>
      <w:lvlText w:val="%1)"/>
      <w:lvlJc w:val="left"/>
      <w:pPr>
        <w:ind w:left="720" w:hanging="360"/>
      </w:pPr>
      <w:rPr>
        <w:b/>
        <w:smallCaps w:val="0"/>
        <w:strike w:val="0"/>
        <w:shd w:val="clear" w:color="auto" w:fill="auto"/>
        <w:vertAlign w:val="baseline"/>
      </w:rPr>
    </w:lvl>
    <w:lvl w:ilvl="1">
      <w:start w:val="1"/>
      <w:numFmt w:val="lowerLetter"/>
      <w:lvlText w:val="%2."/>
      <w:lvlJc w:val="left"/>
      <w:pPr>
        <w:ind w:left="1440" w:hanging="360"/>
      </w:pPr>
      <w:rPr>
        <w:b/>
        <w:smallCaps w:val="0"/>
        <w:strike w:val="0"/>
        <w:shd w:val="clear" w:color="auto" w:fill="auto"/>
        <w:vertAlign w:val="baseline"/>
      </w:rPr>
    </w:lvl>
    <w:lvl w:ilvl="2">
      <w:start w:val="1"/>
      <w:numFmt w:val="lowerRoman"/>
      <w:lvlText w:val="%3."/>
      <w:lvlJc w:val="left"/>
      <w:pPr>
        <w:ind w:left="2160" w:hanging="300"/>
      </w:pPr>
      <w:rPr>
        <w:b/>
        <w:smallCaps w:val="0"/>
        <w:strike w:val="0"/>
        <w:shd w:val="clear" w:color="auto" w:fill="auto"/>
        <w:vertAlign w:val="baseline"/>
      </w:rPr>
    </w:lvl>
    <w:lvl w:ilvl="3">
      <w:start w:val="1"/>
      <w:numFmt w:val="decimal"/>
      <w:lvlText w:val="%4."/>
      <w:lvlJc w:val="left"/>
      <w:pPr>
        <w:ind w:left="2880" w:hanging="360"/>
      </w:pPr>
      <w:rPr>
        <w:b/>
        <w:smallCaps w:val="0"/>
        <w:strike w:val="0"/>
        <w:shd w:val="clear" w:color="auto" w:fill="auto"/>
        <w:vertAlign w:val="baseline"/>
      </w:rPr>
    </w:lvl>
    <w:lvl w:ilvl="4">
      <w:start w:val="1"/>
      <w:numFmt w:val="lowerLetter"/>
      <w:lvlText w:val="%5."/>
      <w:lvlJc w:val="left"/>
      <w:pPr>
        <w:ind w:left="3600" w:hanging="360"/>
      </w:pPr>
      <w:rPr>
        <w:b/>
        <w:smallCaps w:val="0"/>
        <w:strike w:val="0"/>
        <w:shd w:val="clear" w:color="auto" w:fill="auto"/>
        <w:vertAlign w:val="baseline"/>
      </w:rPr>
    </w:lvl>
    <w:lvl w:ilvl="5">
      <w:start w:val="1"/>
      <w:numFmt w:val="lowerRoman"/>
      <w:lvlText w:val="%6."/>
      <w:lvlJc w:val="left"/>
      <w:pPr>
        <w:ind w:left="4320" w:hanging="300"/>
      </w:pPr>
      <w:rPr>
        <w:b/>
        <w:smallCaps w:val="0"/>
        <w:strike w:val="0"/>
        <w:shd w:val="clear" w:color="auto" w:fill="auto"/>
        <w:vertAlign w:val="baseline"/>
      </w:rPr>
    </w:lvl>
    <w:lvl w:ilvl="6">
      <w:start w:val="1"/>
      <w:numFmt w:val="decimal"/>
      <w:lvlText w:val="%7."/>
      <w:lvlJc w:val="left"/>
      <w:pPr>
        <w:ind w:left="5040" w:hanging="360"/>
      </w:pPr>
      <w:rPr>
        <w:b/>
        <w:smallCaps w:val="0"/>
        <w:strike w:val="0"/>
        <w:shd w:val="clear" w:color="auto" w:fill="auto"/>
        <w:vertAlign w:val="baseline"/>
      </w:rPr>
    </w:lvl>
    <w:lvl w:ilvl="7">
      <w:start w:val="1"/>
      <w:numFmt w:val="lowerLetter"/>
      <w:lvlText w:val="%8."/>
      <w:lvlJc w:val="left"/>
      <w:pPr>
        <w:ind w:left="5760" w:hanging="360"/>
      </w:pPr>
      <w:rPr>
        <w:b/>
        <w:smallCaps w:val="0"/>
        <w:strike w:val="0"/>
        <w:shd w:val="clear" w:color="auto" w:fill="auto"/>
        <w:vertAlign w:val="baseline"/>
      </w:rPr>
    </w:lvl>
    <w:lvl w:ilvl="8">
      <w:start w:val="1"/>
      <w:numFmt w:val="lowerRoman"/>
      <w:lvlText w:val="%9."/>
      <w:lvlJc w:val="left"/>
      <w:pPr>
        <w:ind w:left="6480" w:hanging="300"/>
      </w:pPr>
      <w:rPr>
        <w:b/>
        <w:smallCaps w:val="0"/>
        <w:strike w:val="0"/>
        <w:shd w:val="clear" w:color="auto" w:fill="auto"/>
        <w:vertAlign w:val="baseline"/>
      </w:rPr>
    </w:lvl>
  </w:abstractNum>
  <w:abstractNum w:abstractNumId="8" w15:restartNumberingAfterBreak="0">
    <w:nsid w:val="4C080721"/>
    <w:multiLevelType w:val="multilevel"/>
    <w:tmpl w:val="40D0B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A60881"/>
    <w:multiLevelType w:val="multilevel"/>
    <w:tmpl w:val="F0D2442C"/>
    <w:lvl w:ilvl="0">
      <w:start w:val="2"/>
      <w:numFmt w:val="lowerLetter"/>
      <w:lvlText w:val="%1)"/>
      <w:lvlJc w:val="left"/>
      <w:pPr>
        <w:ind w:left="720" w:hanging="360"/>
      </w:pPr>
      <w:rPr>
        <w:b/>
        <w:smallCaps w:val="0"/>
        <w:strike w:val="0"/>
        <w:shd w:val="clear" w:color="auto" w:fill="auto"/>
        <w:vertAlign w:val="baseline"/>
      </w:rPr>
    </w:lvl>
    <w:lvl w:ilvl="1">
      <w:start w:val="1"/>
      <w:numFmt w:val="lowerLetter"/>
      <w:lvlText w:val="%2."/>
      <w:lvlJc w:val="left"/>
      <w:pPr>
        <w:ind w:left="1440" w:hanging="360"/>
      </w:pPr>
      <w:rPr>
        <w:b/>
        <w:smallCaps w:val="0"/>
        <w:strike w:val="0"/>
        <w:shd w:val="clear" w:color="auto" w:fill="auto"/>
        <w:vertAlign w:val="baseline"/>
      </w:rPr>
    </w:lvl>
    <w:lvl w:ilvl="2">
      <w:start w:val="1"/>
      <w:numFmt w:val="lowerRoman"/>
      <w:lvlText w:val="%3."/>
      <w:lvlJc w:val="left"/>
      <w:pPr>
        <w:ind w:left="2160" w:hanging="300"/>
      </w:pPr>
      <w:rPr>
        <w:b/>
        <w:smallCaps w:val="0"/>
        <w:strike w:val="0"/>
        <w:shd w:val="clear" w:color="auto" w:fill="auto"/>
        <w:vertAlign w:val="baseline"/>
      </w:rPr>
    </w:lvl>
    <w:lvl w:ilvl="3">
      <w:start w:val="1"/>
      <w:numFmt w:val="decimal"/>
      <w:lvlText w:val="%4."/>
      <w:lvlJc w:val="left"/>
      <w:pPr>
        <w:ind w:left="2880" w:hanging="360"/>
      </w:pPr>
      <w:rPr>
        <w:b/>
        <w:smallCaps w:val="0"/>
        <w:strike w:val="0"/>
        <w:shd w:val="clear" w:color="auto" w:fill="auto"/>
        <w:vertAlign w:val="baseline"/>
      </w:rPr>
    </w:lvl>
    <w:lvl w:ilvl="4">
      <w:start w:val="1"/>
      <w:numFmt w:val="lowerLetter"/>
      <w:lvlText w:val="%5."/>
      <w:lvlJc w:val="left"/>
      <w:pPr>
        <w:ind w:left="3600" w:hanging="360"/>
      </w:pPr>
      <w:rPr>
        <w:b/>
        <w:smallCaps w:val="0"/>
        <w:strike w:val="0"/>
        <w:shd w:val="clear" w:color="auto" w:fill="auto"/>
        <w:vertAlign w:val="baseline"/>
      </w:rPr>
    </w:lvl>
    <w:lvl w:ilvl="5">
      <w:start w:val="1"/>
      <w:numFmt w:val="lowerRoman"/>
      <w:lvlText w:val="%6."/>
      <w:lvlJc w:val="left"/>
      <w:pPr>
        <w:ind w:left="4320" w:hanging="300"/>
      </w:pPr>
      <w:rPr>
        <w:b/>
        <w:smallCaps w:val="0"/>
        <w:strike w:val="0"/>
        <w:shd w:val="clear" w:color="auto" w:fill="auto"/>
        <w:vertAlign w:val="baseline"/>
      </w:rPr>
    </w:lvl>
    <w:lvl w:ilvl="6">
      <w:start w:val="1"/>
      <w:numFmt w:val="decimal"/>
      <w:lvlText w:val="%7."/>
      <w:lvlJc w:val="left"/>
      <w:pPr>
        <w:ind w:left="5040" w:hanging="360"/>
      </w:pPr>
      <w:rPr>
        <w:b/>
        <w:smallCaps w:val="0"/>
        <w:strike w:val="0"/>
        <w:shd w:val="clear" w:color="auto" w:fill="auto"/>
        <w:vertAlign w:val="baseline"/>
      </w:rPr>
    </w:lvl>
    <w:lvl w:ilvl="7">
      <w:start w:val="1"/>
      <w:numFmt w:val="lowerLetter"/>
      <w:lvlText w:val="%8."/>
      <w:lvlJc w:val="left"/>
      <w:pPr>
        <w:ind w:left="5760" w:hanging="360"/>
      </w:pPr>
      <w:rPr>
        <w:b/>
        <w:smallCaps w:val="0"/>
        <w:strike w:val="0"/>
        <w:shd w:val="clear" w:color="auto" w:fill="auto"/>
        <w:vertAlign w:val="baseline"/>
      </w:rPr>
    </w:lvl>
    <w:lvl w:ilvl="8">
      <w:start w:val="1"/>
      <w:numFmt w:val="lowerRoman"/>
      <w:lvlText w:val="%9."/>
      <w:lvlJc w:val="left"/>
      <w:pPr>
        <w:ind w:left="6480" w:hanging="300"/>
      </w:pPr>
      <w:rPr>
        <w:b/>
        <w:smallCaps w:val="0"/>
        <w:strike w:val="0"/>
        <w:shd w:val="clear" w:color="auto" w:fill="auto"/>
        <w:vertAlign w:val="baseline"/>
      </w:rPr>
    </w:lvl>
  </w:abstractNum>
  <w:abstractNum w:abstractNumId="10" w15:restartNumberingAfterBreak="0">
    <w:nsid w:val="5DFD74A6"/>
    <w:multiLevelType w:val="multilevel"/>
    <w:tmpl w:val="A844E06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905212"/>
    <w:multiLevelType w:val="multilevel"/>
    <w:tmpl w:val="A5289F72"/>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9"/>
  </w:num>
  <w:num w:numId="3">
    <w:abstractNumId w:val="7"/>
  </w:num>
  <w:num w:numId="4">
    <w:abstractNumId w:val="2"/>
  </w:num>
  <w:num w:numId="5">
    <w:abstractNumId w:val="10"/>
  </w:num>
  <w:num w:numId="6">
    <w:abstractNumId w:val="11"/>
  </w:num>
  <w:num w:numId="7">
    <w:abstractNumId w:val="5"/>
  </w:num>
  <w:num w:numId="8">
    <w:abstractNumId w:val="8"/>
  </w:num>
  <w:num w:numId="9">
    <w:abstractNumId w:val="0"/>
  </w:num>
  <w:num w:numId="10">
    <w:abstractNumId w:val="3"/>
  </w:num>
  <w:num w:numId="11">
    <w:abstractNumId w:val="4"/>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lindo Gomes Filho">
    <w15:presenceInfo w15:providerId="None" w15:userId="Arlindo Gomes Fil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A3C"/>
    <w:rsid w:val="001039F6"/>
    <w:rsid w:val="00223DF1"/>
    <w:rsid w:val="002764C3"/>
    <w:rsid w:val="002A00FD"/>
    <w:rsid w:val="002A523F"/>
    <w:rsid w:val="00317A95"/>
    <w:rsid w:val="003B486D"/>
    <w:rsid w:val="003C6E69"/>
    <w:rsid w:val="00445D3F"/>
    <w:rsid w:val="004A6C1D"/>
    <w:rsid w:val="004D56EA"/>
    <w:rsid w:val="004D7A1E"/>
    <w:rsid w:val="0054480B"/>
    <w:rsid w:val="005C2E94"/>
    <w:rsid w:val="005E638C"/>
    <w:rsid w:val="006675DF"/>
    <w:rsid w:val="0077433A"/>
    <w:rsid w:val="007A4154"/>
    <w:rsid w:val="007B19EF"/>
    <w:rsid w:val="007D1D8F"/>
    <w:rsid w:val="008A14C1"/>
    <w:rsid w:val="00933646"/>
    <w:rsid w:val="00952438"/>
    <w:rsid w:val="009C5BC3"/>
    <w:rsid w:val="009E2204"/>
    <w:rsid w:val="00A27508"/>
    <w:rsid w:val="00A321FE"/>
    <w:rsid w:val="00A438B2"/>
    <w:rsid w:val="00B9239C"/>
    <w:rsid w:val="00B97032"/>
    <w:rsid w:val="00C207D8"/>
    <w:rsid w:val="00C24A75"/>
    <w:rsid w:val="00C93514"/>
    <w:rsid w:val="00CA4DF1"/>
    <w:rsid w:val="00CB0ADA"/>
    <w:rsid w:val="00D15A3C"/>
    <w:rsid w:val="00D85F9F"/>
    <w:rsid w:val="00DA57A2"/>
    <w:rsid w:val="00DB0F5E"/>
    <w:rsid w:val="00E453A7"/>
    <w:rsid w:val="00E839B1"/>
    <w:rsid w:val="00ED399C"/>
    <w:rsid w:val="00EE3ECA"/>
    <w:rsid w:val="00EF44F7"/>
    <w:rsid w:val="00EF471A"/>
    <w:rsid w:val="00F24DB5"/>
    <w:rsid w:val="00FF4E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5099"/>
  <w15:docId w15:val="{ABDCF6EB-B241-4E43-96B6-D0DA497C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har"/>
    <w:uiPriority w:val="9"/>
    <w:unhideWhenUsed/>
    <w:qFormat/>
    <w:rsid w:val="00B0537D"/>
    <w:pPr>
      <w:spacing w:before="100" w:beforeAutospacing="1" w:after="100" w:afterAutospacing="1"/>
      <w:outlineLvl w:val="1"/>
    </w:pPr>
    <w:rPr>
      <w:b/>
      <w:bCs/>
      <w:sz w:val="36"/>
      <w:szCs w:val="36"/>
      <w:lang w:val="en-AU" w:eastAsia="en-AU"/>
    </w:rPr>
  </w:style>
  <w:style w:type="paragraph" w:styleId="Ttulo3">
    <w:name w:val="heading 3"/>
    <w:basedOn w:val="Normal"/>
    <w:link w:val="Ttulo3Char"/>
    <w:uiPriority w:val="9"/>
    <w:unhideWhenUsed/>
    <w:qFormat/>
    <w:rsid w:val="00B0537D"/>
    <w:pPr>
      <w:spacing w:before="100" w:beforeAutospacing="1" w:after="100" w:afterAutospacing="1"/>
      <w:outlineLvl w:val="2"/>
    </w:pPr>
    <w:rPr>
      <w:b/>
      <w:bCs/>
      <w:sz w:val="27"/>
      <w:szCs w:val="27"/>
      <w:lang w:val="en-AU" w:eastAsia="en-AU"/>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customStyle="1" w:styleId="Body">
    <w:name w:val="Body"/>
    <w:rPr>
      <w:rFonts w:cs="Arial Unicode MS"/>
      <w:color w:val="000000"/>
      <w:u w:color="000000"/>
    </w:rPr>
  </w:style>
  <w:style w:type="paragraph" w:customStyle="1" w:styleId="Default">
    <w:name w:val="Default"/>
    <w:rPr>
      <w:rFonts w:ascii="Helvetica" w:hAnsi="Helvetica" w:cs="Arial Unicode MS"/>
      <w:color w:val="000000"/>
      <w:sz w:val="22"/>
      <w:szCs w:val="22"/>
      <w:u w:color="000000"/>
      <w:lang w:val="en-US"/>
    </w:rPr>
  </w:style>
  <w:style w:type="numbering" w:customStyle="1" w:styleId="Numbered">
    <w:name w:val="Numbered"/>
  </w:style>
  <w:style w:type="numbering" w:customStyle="1" w:styleId="ImportedStyle1">
    <w:name w:val="Imported Style 1"/>
  </w:style>
  <w:style w:type="paragraph" w:styleId="NormalWeb">
    <w:name w:val="Normal (Web)"/>
    <w:uiPriority w:val="99"/>
    <w:pPr>
      <w:spacing w:before="100" w:after="100"/>
    </w:pPr>
    <w:rPr>
      <w:color w:val="000000"/>
      <w:u w:color="000000"/>
      <w:lang w:val="en-US"/>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00"/>
      <w:sz w:val="24"/>
      <w:szCs w:val="24"/>
      <w:u w:color="000000"/>
      <w:shd w:val="clear" w:color="auto" w:fill="FFFFFF"/>
      <w:lang w:val="pt-PT"/>
    </w:rPr>
  </w:style>
  <w:style w:type="numbering" w:customStyle="1" w:styleId="Bullets">
    <w:name w:val="Bullets"/>
  </w:style>
  <w:style w:type="numbering" w:customStyle="1" w:styleId="Bullets0">
    <w:name w:val="Bullets.0"/>
  </w:style>
  <w:style w:type="character" w:customStyle="1" w:styleId="Hyperlink1">
    <w:name w:val="Hyperlink.1"/>
    <w:basedOn w:val="None"/>
    <w:rPr>
      <w:color w:val="0563C1"/>
      <w:sz w:val="20"/>
      <w:szCs w:val="20"/>
      <w:u w:val="single" w:color="0563C1"/>
      <w:lang w:val="pt-PT"/>
    </w:rPr>
  </w:style>
  <w:style w:type="character" w:customStyle="1" w:styleId="Hyperlink2">
    <w:name w:val="Hyperlink.2"/>
    <w:basedOn w:val="None"/>
    <w:rPr>
      <w:rFonts w:ascii="Times New Roman" w:eastAsia="Times New Roman" w:hAnsi="Times New Roman" w:cs="Times New Roman"/>
      <w:b/>
      <w:bCs/>
      <w:color w:val="0563C1"/>
      <w:sz w:val="20"/>
      <w:szCs w:val="20"/>
      <w:u w:val="single" w:color="0563C1"/>
      <w:lang w:val="en-US"/>
    </w:rPr>
  </w:style>
  <w:style w:type="paragraph" w:styleId="Textodebalo">
    <w:name w:val="Balloon Text"/>
    <w:basedOn w:val="Normal"/>
    <w:link w:val="TextodebaloChar"/>
    <w:uiPriority w:val="99"/>
    <w:semiHidden/>
    <w:unhideWhenUsed/>
    <w:rsid w:val="002A538E"/>
    <w:rPr>
      <w:rFonts w:ascii="Segoe UI" w:hAnsi="Segoe UI" w:cs="Segoe UI"/>
      <w:sz w:val="18"/>
      <w:szCs w:val="18"/>
    </w:rPr>
  </w:style>
  <w:style w:type="character" w:customStyle="1" w:styleId="TextodebaloChar">
    <w:name w:val="Texto de balão Char"/>
    <w:basedOn w:val="Fontepargpadro"/>
    <w:link w:val="Textodebalo"/>
    <w:uiPriority w:val="99"/>
    <w:semiHidden/>
    <w:rsid w:val="002A538E"/>
    <w:rPr>
      <w:rFonts w:ascii="Segoe UI" w:hAnsi="Segoe UI" w:cs="Segoe UI"/>
      <w:sz w:val="18"/>
      <w:szCs w:val="18"/>
      <w:lang w:val="en-US" w:eastAsia="en-US"/>
    </w:rPr>
  </w:style>
  <w:style w:type="character" w:styleId="MenoPendente">
    <w:name w:val="Unresolved Mention"/>
    <w:basedOn w:val="Fontepargpadro"/>
    <w:uiPriority w:val="99"/>
    <w:semiHidden/>
    <w:unhideWhenUsed/>
    <w:rsid w:val="0022425C"/>
    <w:rPr>
      <w:color w:val="605E5C"/>
      <w:shd w:val="clear" w:color="auto" w:fill="E1DFDD"/>
    </w:rPr>
  </w:style>
  <w:style w:type="character" w:customStyle="1" w:styleId="Ttulo2Char">
    <w:name w:val="Título 2 Char"/>
    <w:basedOn w:val="Fontepargpadro"/>
    <w:link w:val="Ttulo2"/>
    <w:uiPriority w:val="9"/>
    <w:rsid w:val="00B0537D"/>
    <w:rPr>
      <w:rFonts w:eastAsia="Times New Roman"/>
      <w:b/>
      <w:bCs/>
      <w:sz w:val="36"/>
      <w:szCs w:val="36"/>
      <w:bdr w:val="none" w:sz="0" w:space="0" w:color="auto"/>
    </w:rPr>
  </w:style>
  <w:style w:type="character" w:customStyle="1" w:styleId="Ttulo3Char">
    <w:name w:val="Título 3 Char"/>
    <w:basedOn w:val="Fontepargpadro"/>
    <w:link w:val="Ttulo3"/>
    <w:uiPriority w:val="9"/>
    <w:rsid w:val="00B0537D"/>
    <w:rPr>
      <w:rFonts w:eastAsia="Times New Roman"/>
      <w:b/>
      <w:bCs/>
      <w:sz w:val="27"/>
      <w:szCs w:val="27"/>
      <w:bdr w:val="none" w:sz="0" w:space="0" w:color="auto"/>
    </w:rPr>
  </w:style>
  <w:style w:type="character" w:styleId="Forte">
    <w:name w:val="Strong"/>
    <w:basedOn w:val="Fontepargpadro"/>
    <w:uiPriority w:val="22"/>
    <w:qFormat/>
    <w:rsid w:val="00B0537D"/>
    <w:rPr>
      <w:b/>
      <w:bCs/>
    </w:rPr>
  </w:style>
  <w:style w:type="character" w:customStyle="1" w:styleId="file">
    <w:name w:val="file"/>
    <w:basedOn w:val="Fontepargpadro"/>
    <w:rsid w:val="00B0537D"/>
  </w:style>
  <w:style w:type="paragraph" w:styleId="PargrafodaLista">
    <w:name w:val="List Paragraph"/>
    <w:basedOn w:val="Normal"/>
    <w:uiPriority w:val="34"/>
    <w:qFormat/>
    <w:rsid w:val="00717C2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115" w:type="dxa"/>
        <w:right w:w="115" w:type="dxa"/>
      </w:tblCellMar>
    </w:tblPr>
  </w:style>
  <w:style w:type="table" w:customStyle="1" w:styleId="a0">
    <w:basedOn w:val="Tabelanormal"/>
    <w:tblPr>
      <w:tblStyleRowBandSize w:val="1"/>
      <w:tblStyleColBandSize w:val="1"/>
      <w:tblCellMar>
        <w:left w:w="115" w:type="dxa"/>
        <w:right w:w="115" w:type="dxa"/>
      </w:tblCellMar>
    </w:tblPr>
  </w:style>
  <w:style w:type="table" w:customStyle="1" w:styleId="a1">
    <w:basedOn w:val="Tabelanormal"/>
    <w:tblPr>
      <w:tblStyleRowBandSize w:val="1"/>
      <w:tblStyleColBandSize w:val="1"/>
      <w:tblCellMar>
        <w:left w:w="115" w:type="dxa"/>
        <w:right w:w="115" w:type="dxa"/>
      </w:tblCellMar>
    </w:tblPr>
  </w:style>
  <w:style w:type="table" w:customStyle="1" w:styleId="a2">
    <w:basedOn w:val="Tabelanormal"/>
    <w:tblPr>
      <w:tblStyleRowBandSize w:val="1"/>
      <w:tblStyleColBandSize w:val="1"/>
      <w:tblCellMar>
        <w:left w:w="115" w:type="dxa"/>
        <w:right w:w="115" w:type="dxa"/>
      </w:tblCellMar>
    </w:tblPr>
  </w:style>
  <w:style w:type="table" w:customStyle="1" w:styleId="a3">
    <w:basedOn w:val="Tabelanormal"/>
    <w:tblPr>
      <w:tblStyleRowBandSize w:val="1"/>
      <w:tblStyleColBandSize w:val="1"/>
      <w:tblCellMar>
        <w:left w:w="115" w:type="dxa"/>
        <w:right w:w="115" w:type="dxa"/>
      </w:tblCellMar>
    </w:tblPr>
  </w:style>
  <w:style w:type="table" w:customStyle="1" w:styleId="a4">
    <w:basedOn w:val="Tabelanormal"/>
    <w:tblPr>
      <w:tblStyleRowBandSize w:val="1"/>
      <w:tblStyleColBandSize w:val="1"/>
      <w:tblCellMar>
        <w:left w:w="115" w:type="dxa"/>
        <w:right w:w="115" w:type="dxa"/>
      </w:tblCellMar>
    </w:tblPr>
  </w:style>
  <w:style w:type="table" w:customStyle="1" w:styleId="a5">
    <w:basedOn w:val="Tabelanormal"/>
    <w:tblPr>
      <w:tblStyleRowBandSize w:val="1"/>
      <w:tblStyleColBandSize w:val="1"/>
      <w:tblCellMar>
        <w:left w:w="115" w:type="dxa"/>
        <w:right w:w="115" w:type="dxa"/>
      </w:tblCellMar>
    </w:tblPr>
  </w:style>
  <w:style w:type="table" w:customStyle="1" w:styleId="a6">
    <w:basedOn w:val="Tabelanormal"/>
    <w:tblPr>
      <w:tblStyleRowBandSize w:val="1"/>
      <w:tblStyleColBandSize w:val="1"/>
      <w:tblCellMar>
        <w:left w:w="115" w:type="dxa"/>
        <w:right w:w="115" w:type="dxa"/>
      </w:tblCellMar>
    </w:tblPr>
  </w:style>
  <w:style w:type="table" w:customStyle="1" w:styleId="a7">
    <w:basedOn w:val="Tabelanormal"/>
    <w:tblPr>
      <w:tblStyleRowBandSize w:val="1"/>
      <w:tblStyleColBandSize w:val="1"/>
      <w:tblCellMar>
        <w:left w:w="115" w:type="dxa"/>
        <w:right w:w="115" w:type="dxa"/>
      </w:tblCellMar>
    </w:tblPr>
  </w:style>
  <w:style w:type="table" w:customStyle="1" w:styleId="a8">
    <w:basedOn w:val="Tabelanormal"/>
    <w:tblPr>
      <w:tblStyleRowBandSize w:val="1"/>
      <w:tblStyleColBandSize w:val="1"/>
      <w:tblCellMar>
        <w:left w:w="115" w:type="dxa"/>
        <w:right w:w="115" w:type="dxa"/>
      </w:tblCellMar>
    </w:tblPr>
  </w:style>
  <w:style w:type="table" w:customStyle="1" w:styleId="a9">
    <w:basedOn w:val="Tabelanormal"/>
    <w:tblPr>
      <w:tblStyleRowBandSize w:val="1"/>
      <w:tblStyleColBandSize w:val="1"/>
      <w:tblCellMar>
        <w:top w:w="100" w:type="dxa"/>
        <w:left w:w="100" w:type="dxa"/>
        <w:bottom w:w="100" w:type="dxa"/>
        <w:right w:w="100" w:type="dxa"/>
      </w:tblCellMar>
    </w:tblPr>
  </w:style>
  <w:style w:type="table" w:customStyle="1" w:styleId="aa">
    <w:basedOn w:val="Tabelanormal"/>
    <w:tblPr>
      <w:tblStyleRowBandSize w:val="1"/>
      <w:tblStyleColBandSize w:val="1"/>
      <w:tblCellMar>
        <w:top w:w="100" w:type="dxa"/>
        <w:left w:w="100" w:type="dxa"/>
        <w:bottom w:w="100" w:type="dxa"/>
        <w:right w:w="100" w:type="dxa"/>
      </w:tblCellMar>
    </w:tblPr>
  </w:style>
  <w:style w:type="table" w:customStyle="1" w:styleId="ab">
    <w:basedOn w:val="Tabelanormal"/>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7B19EF"/>
    <w:rPr>
      <w:sz w:val="16"/>
      <w:szCs w:val="16"/>
    </w:rPr>
  </w:style>
  <w:style w:type="paragraph" w:styleId="Textodecomentrio">
    <w:name w:val="annotation text"/>
    <w:basedOn w:val="Normal"/>
    <w:link w:val="TextodecomentrioChar"/>
    <w:uiPriority w:val="99"/>
    <w:semiHidden/>
    <w:unhideWhenUsed/>
    <w:rsid w:val="007B19EF"/>
    <w:rPr>
      <w:sz w:val="20"/>
      <w:szCs w:val="20"/>
    </w:rPr>
  </w:style>
  <w:style w:type="character" w:customStyle="1" w:styleId="TextodecomentrioChar">
    <w:name w:val="Texto de comentário Char"/>
    <w:basedOn w:val="Fontepargpadro"/>
    <w:link w:val="Textodecomentrio"/>
    <w:uiPriority w:val="99"/>
    <w:semiHidden/>
    <w:rsid w:val="007B19EF"/>
    <w:rPr>
      <w:sz w:val="20"/>
      <w:szCs w:val="20"/>
      <w:lang w:val="en-US" w:eastAsia="en-US"/>
    </w:rPr>
  </w:style>
  <w:style w:type="paragraph" w:styleId="Assuntodocomentrio">
    <w:name w:val="annotation subject"/>
    <w:basedOn w:val="Textodecomentrio"/>
    <w:next w:val="Textodecomentrio"/>
    <w:link w:val="AssuntodocomentrioChar"/>
    <w:uiPriority w:val="99"/>
    <w:semiHidden/>
    <w:unhideWhenUsed/>
    <w:rsid w:val="007B19EF"/>
    <w:rPr>
      <w:b/>
      <w:bCs/>
    </w:rPr>
  </w:style>
  <w:style w:type="character" w:customStyle="1" w:styleId="AssuntodocomentrioChar">
    <w:name w:val="Assunto do comentário Char"/>
    <w:basedOn w:val="TextodecomentrioChar"/>
    <w:link w:val="Assuntodocomentrio"/>
    <w:uiPriority w:val="99"/>
    <w:semiHidden/>
    <w:rsid w:val="007B19EF"/>
    <w:rPr>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plopedia.itamaraty.gov.br" TargetMode="External"/><Relationship Id="rId18" Type="http://schemas.openxmlformats.org/officeDocument/2006/relationships/image" Target="media/image3.png"/><Relationship Id="rId26" Type="http://schemas.openxmlformats.org/officeDocument/2006/relationships/hyperlink" Target="http://www.jneurosci.org/content/33/2/387" TargetMode="External"/><Relationship Id="rId3" Type="http://schemas.openxmlformats.org/officeDocument/2006/relationships/numbering" Target="numbering.xml"/><Relationship Id="rId21" Type="http://schemas.openxmlformats.org/officeDocument/2006/relationships/hyperlink" Target="https://www.britishcouncil.org.br/quadro-comum-europeu-de-referencia-para-linguas-cefr" TargetMode="External"/><Relationship Id="rId34"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hyperlink" Target="http://www.sciencedirect.com/science/article/pii/S001002771300228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cdp.sagepub.com/content/19/1/19"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diplopedia.itamaraty.gov.br" TargetMode="External"/><Relationship Id="rId23" Type="http://schemas.openxmlformats.org/officeDocument/2006/relationships/hyperlink" Target="http://onlinelibrary.wiley.com/doi/10.1002/ana.24158/abstract;jsessionid=58483A471790EA0A45DEDBF263B76BAB.f01t03?systemMessage=Wiley+Online+Library+will+be+disrupted+Saturday%2C+7+June+from+10%3A00-15%3A00+BST+%2805%3A00-10%3A00+EDT%29+for+essential+maintenance" TargetMode="External"/><Relationship Id="rId28" Type="http://schemas.openxmlformats.org/officeDocument/2006/relationships/hyperlink" Target="https://www.britishcouncil.org.br/quadro-comum-europeu-de-referencia-para-linguas-cefr" TargetMode="External"/><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diplopedia.itamaraty.gov.br" TargetMode="External"/><Relationship Id="rId22" Type="http://schemas.openxmlformats.org/officeDocument/2006/relationships/hyperlink" Target="https://diplomaticacademy.dfat.gov.au/sites/default/files/australian_foreign_service_language_proficiency_ratings.pdf" TargetMode="External"/><Relationship Id="rId27" Type="http://schemas.openxmlformats.org/officeDocument/2006/relationships/hyperlink" Target="http://www.sciencedirect.com/science/article/pii/S1053811912006581" TargetMode="External"/><Relationship Id="rId30" Type="http://schemas.openxmlformats.org/officeDocument/2006/relationships/footer" Target="footer1.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ritishcouncil.org.br/quadro-comum-europeu-de-referencia-para-linguas-cefr" TargetMode="External"/><Relationship Id="rId2" Type="http://schemas.openxmlformats.org/officeDocument/2006/relationships/hyperlink" Target="http://diplopedia.itamaraty.gov.br" TargetMode="External"/><Relationship Id="rId1" Type="http://schemas.openxmlformats.org/officeDocument/2006/relationships/hyperlink" Target="http://diplopedia.itamaraty.gov.br" TargetMode="External"/><Relationship Id="rId4" Type="http://schemas.openxmlformats.org/officeDocument/2006/relationships/hyperlink" Target="https://diplomaticacademy.dfat.gov.au/language"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iQBYHppDl02NqpUwICsT9aWB3w==">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</go:docsCustomData>
</go:gDocsCustomXmlDataStorage>
</file>

<file path=customXml/itemProps1.xml><?xml version="1.0" encoding="utf-8"?>
<ds:datastoreItem xmlns:ds="http://schemas.openxmlformats.org/officeDocument/2006/customXml" ds:itemID="{A5D4C040-09CB-4869-B739-C045099E52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55</Pages>
  <Words>12348</Words>
  <Characters>66684</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Arlindo_Casa</dc:creator>
  <cp:lastModifiedBy>Arlindo Gomes Filho</cp:lastModifiedBy>
  <cp:revision>12</cp:revision>
  <dcterms:created xsi:type="dcterms:W3CDTF">2020-11-21T18:03:00Z</dcterms:created>
  <dcterms:modified xsi:type="dcterms:W3CDTF">2020-11-21T20:12:00Z</dcterms:modified>
</cp:coreProperties>
</file>